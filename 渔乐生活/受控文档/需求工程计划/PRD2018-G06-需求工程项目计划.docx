
<file path=[Content_Types].xml><?xml version="1.0" encoding="utf-8"?>
<Types xmlns="http://schemas.openxmlformats.org/package/2006/content-types">
  <Default Extension="bin" ContentType="application/vnd.ms-office.activeX"/>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embeddings/oleObject1.bin" ContentType="application/vnd.openxmlformats-officedocument.oleObject"/>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76474" w14:textId="77777777" w:rsidR="000F59CE" w:rsidRDefault="00B9300F" w:rsidP="00B9300F">
      <w:pPr>
        <w:pStyle w:val="affc"/>
        <w:spacing w:line="276" w:lineRule="atLeast"/>
        <w:rPr>
          <w:rFonts w:ascii="微软雅黑" w:eastAsia="微软雅黑" w:hAnsi="微软雅黑"/>
          <w:color w:val="000000"/>
        </w:rPr>
      </w:pPr>
      <w:r w:rsidRPr="00B9300F">
        <w:rPr>
          <w:rFonts w:ascii="Cambria" w:eastAsia="微软雅黑" w:hAnsi="Cambria"/>
          <w:noProof/>
          <w:color w:val="000000"/>
          <w:lang w:eastAsia="zh-CN"/>
        </w:rPr>
        <mc:AlternateContent>
          <mc:Choice Requires="wps">
            <w:drawing>
              <wp:anchor distT="45720" distB="45720" distL="114300" distR="114300" simplePos="0" relativeHeight="251659264" behindDoc="0" locked="0" layoutInCell="1" allowOverlap="1" wp14:anchorId="4F8580AD" wp14:editId="4FA65D9D">
                <wp:simplePos x="0" y="0"/>
                <wp:positionH relativeFrom="column">
                  <wp:posOffset>844550</wp:posOffset>
                </wp:positionH>
                <wp:positionV relativeFrom="paragraph">
                  <wp:posOffset>254000</wp:posOffset>
                </wp:positionV>
                <wp:extent cx="4235450" cy="1404620"/>
                <wp:effectExtent l="0" t="0" r="12700" b="1841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14:paraId="3AAE4FB7" w14:textId="77777777" w:rsidR="009C2775" w:rsidRPr="00B9300F" w:rsidRDefault="009C2775" w:rsidP="00B9300F">
                            <w:pPr>
                              <w:jc w:val="center"/>
                              <w:rPr>
                                <w:b/>
                                <w:sz w:val="96"/>
                                <w:lang w:eastAsia="zh-CN"/>
                              </w:rPr>
                            </w:pPr>
                            <w:r w:rsidRPr="00B9300F">
                              <w:rPr>
                                <w:rFonts w:hint="eastAsia"/>
                                <w:b/>
                                <w:sz w:val="96"/>
                                <w:lang w:eastAsia="zh-CN"/>
                              </w:rPr>
                              <w:t>渔乐生活</w:t>
                            </w:r>
                          </w:p>
                          <w:p w14:paraId="4C34F68C" w14:textId="77777777" w:rsidR="009C2775" w:rsidRPr="00B9300F" w:rsidRDefault="009C2775"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9C2775" w:rsidRDefault="009C2775" w:rsidP="00B9300F">
                            <w:pPr>
                              <w:jc w:val="center"/>
                              <w:rPr>
                                <w:b/>
                                <w:sz w:val="96"/>
                                <w:lang w:eastAsia="zh-CN"/>
                              </w:rPr>
                            </w:pPr>
                            <w:r w:rsidRPr="00B9300F">
                              <w:rPr>
                                <w:rFonts w:hint="eastAsia"/>
                                <w:b/>
                                <w:sz w:val="96"/>
                                <w:lang w:eastAsia="zh-CN"/>
                              </w:rPr>
                              <w:t>G06</w:t>
                            </w:r>
                          </w:p>
                          <w:p w14:paraId="757E8A4D" w14:textId="0BC953C5" w:rsidR="009C2775" w:rsidRPr="00B9300F" w:rsidRDefault="009C2775" w:rsidP="00B9300F">
                            <w:pPr>
                              <w:jc w:val="center"/>
                              <w:rPr>
                                <w:sz w:val="32"/>
                                <w:lang w:eastAsia="zh-CN"/>
                              </w:rPr>
                            </w:pPr>
                            <w:r w:rsidRPr="00B9300F">
                              <w:rPr>
                                <w:sz w:val="32"/>
                                <w:lang w:eastAsia="zh-CN"/>
                              </w:rPr>
                              <w:t>VERSION 1.</w:t>
                            </w:r>
                            <w:r>
                              <w:rPr>
                                <w:sz w:val="32"/>
                                <w:lang w:eastAsia="zh-CN"/>
                              </w:rPr>
                              <w:t>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8580AD" id="_x0000_t202" coordsize="21600,21600" o:spt="202" path="m,l,21600r21600,l21600,xe">
                <v:stroke joinstyle="miter"/>
                <v:path gradientshapeok="t" o:connecttype="rect"/>
              </v:shapetype>
              <v:shape id="文本框 2" o:spid="_x0000_s1026" type="#_x0000_t202" style="position:absolute;margin-left:66.5pt;margin-top:20pt;width:333.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">
                <v:textbox style="mso-fit-shape-to-text:t">
                  <w:txbxContent>
                    <w:p w14:paraId="3AAE4FB7" w14:textId="77777777" w:rsidR="009C2775" w:rsidRPr="00B9300F" w:rsidRDefault="009C2775" w:rsidP="00B9300F">
                      <w:pPr>
                        <w:jc w:val="center"/>
                        <w:rPr>
                          <w:b/>
                          <w:sz w:val="96"/>
                          <w:lang w:eastAsia="zh-CN"/>
                        </w:rPr>
                      </w:pPr>
                      <w:r w:rsidRPr="00B9300F">
                        <w:rPr>
                          <w:rFonts w:hint="eastAsia"/>
                          <w:b/>
                          <w:sz w:val="96"/>
                          <w:lang w:eastAsia="zh-CN"/>
                        </w:rPr>
                        <w:t>渔乐生活</w:t>
                      </w:r>
                    </w:p>
                    <w:p w14:paraId="4C34F68C" w14:textId="77777777" w:rsidR="009C2775" w:rsidRPr="00B9300F" w:rsidRDefault="009C2775" w:rsidP="00B9300F">
                      <w:pPr>
                        <w:jc w:val="center"/>
                        <w:rPr>
                          <w:b/>
                          <w:sz w:val="96"/>
                          <w:lang w:eastAsia="zh-CN"/>
                        </w:rPr>
                      </w:pPr>
                      <w:r w:rsidRPr="00B9300F">
                        <w:rPr>
                          <w:rFonts w:hint="eastAsia"/>
                          <w:b/>
                          <w:sz w:val="96"/>
                          <w:lang w:eastAsia="zh-CN"/>
                        </w:rPr>
                        <w:t>需求</w:t>
                      </w:r>
                      <w:r>
                        <w:rPr>
                          <w:rFonts w:hint="eastAsia"/>
                          <w:b/>
                          <w:sz w:val="96"/>
                          <w:lang w:eastAsia="zh-CN"/>
                        </w:rPr>
                        <w:t>工程项目</w:t>
                      </w:r>
                      <w:r w:rsidRPr="00B9300F">
                        <w:rPr>
                          <w:rFonts w:hint="eastAsia"/>
                          <w:b/>
                          <w:sz w:val="96"/>
                          <w:lang w:eastAsia="zh-CN"/>
                        </w:rPr>
                        <w:t>计划</w:t>
                      </w:r>
                    </w:p>
                    <w:p w14:paraId="26E3353F" w14:textId="77777777" w:rsidR="009C2775" w:rsidRDefault="009C2775" w:rsidP="00B9300F">
                      <w:pPr>
                        <w:jc w:val="center"/>
                        <w:rPr>
                          <w:b/>
                          <w:sz w:val="96"/>
                          <w:lang w:eastAsia="zh-CN"/>
                        </w:rPr>
                      </w:pPr>
                      <w:r w:rsidRPr="00B9300F">
                        <w:rPr>
                          <w:rFonts w:hint="eastAsia"/>
                          <w:b/>
                          <w:sz w:val="96"/>
                          <w:lang w:eastAsia="zh-CN"/>
                        </w:rPr>
                        <w:t>G06</w:t>
                      </w:r>
                    </w:p>
                    <w:p w14:paraId="757E8A4D" w14:textId="0BC953C5" w:rsidR="009C2775" w:rsidRPr="00B9300F" w:rsidRDefault="009C2775" w:rsidP="00B9300F">
                      <w:pPr>
                        <w:jc w:val="center"/>
                        <w:rPr>
                          <w:sz w:val="32"/>
                          <w:lang w:eastAsia="zh-CN"/>
                        </w:rPr>
                      </w:pPr>
                      <w:r w:rsidRPr="00B9300F">
                        <w:rPr>
                          <w:sz w:val="32"/>
                          <w:lang w:eastAsia="zh-CN"/>
                        </w:rPr>
                        <w:t>VERSION 1.</w:t>
                      </w:r>
                      <w:r>
                        <w:rPr>
                          <w:sz w:val="32"/>
                          <w:lang w:eastAsia="zh-CN"/>
                        </w:rPr>
                        <w:t>2.3</w:t>
                      </w:r>
                    </w:p>
                  </w:txbxContent>
                </v:textbox>
                <w10:wrap type="square"/>
              </v:shape>
            </w:pict>
          </mc:Fallback>
        </mc:AlternateContent>
      </w:r>
      <w:r w:rsidR="000F59CE">
        <w:rPr>
          <w:rFonts w:ascii="Cambria" w:eastAsia="微软雅黑" w:hAnsi="Cambria"/>
          <w:color w:val="000000"/>
        </w:rPr>
        <w:t> </w:t>
      </w:r>
      <w:r w:rsidR="000F59CE">
        <w:rPr>
          <w:rFonts w:ascii="微软雅黑" w:eastAsia="微软雅黑" w:hAnsi="微软雅黑"/>
          <w:noProof/>
          <w:color w:val="000000"/>
          <w:lang w:eastAsia="zh-CN"/>
        </w:rPr>
        <mc:AlternateContent>
          <mc:Choice Requires="wps">
            <w:drawing>
              <wp:inline distT="0" distB="0" distL="0" distR="0" wp14:anchorId="3C623809" wp14:editId="1F0C8F9B">
                <wp:extent cx="1987550" cy="11489690"/>
                <wp:effectExtent l="0" t="0" r="0" b="0"/>
                <wp:docPr id="22" name="矩形 22" descr="https://translate.googleusercontent.com/image_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87550" cy="11489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529BE" id="矩形 22" o:spid="_x0000_s1026" alt="https://translate.googleusercontent.com/image_0.png" style="width:156.5pt;height:90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" filled="f" stroked="f">
                <o:lock v:ext="edit" aspectratio="t"/>
                <w10:anchorlock/>
              </v:rect>
            </w:pict>
          </mc:Fallback>
        </mc:AlternateContent>
      </w:r>
    </w:p>
    <w:p w14:paraId="370577DB" w14:textId="77777777" w:rsidR="000F59CE" w:rsidRDefault="000F59CE" w:rsidP="000F59CE">
      <w:pPr>
        <w:pStyle w:val="affc"/>
        <w:spacing w:after="120"/>
        <w:rPr>
          <w:rFonts w:ascii="微软雅黑" w:eastAsia="微软雅黑" w:hAnsi="微软雅黑"/>
          <w:color w:val="000000"/>
          <w:sz w:val="27"/>
          <w:szCs w:val="27"/>
        </w:rPr>
      </w:pPr>
      <w:r>
        <w:rPr>
          <w:rStyle w:val="notranslate"/>
          <w:rFonts w:ascii="Cambria" w:eastAsia="微软雅黑" w:hAnsi="Cambria"/>
          <w:b/>
          <w:bCs/>
          <w:caps/>
          <w:color w:val="002060"/>
          <w:sz w:val="36"/>
          <w:szCs w:val="36"/>
        </w:rPr>
        <w:lastRenderedPageBreak/>
        <w:t>批准签名</w:t>
      </w:r>
    </w:p>
    <w:tbl>
      <w:tblPr>
        <w:tblW w:w="0" w:type="auto"/>
        <w:tblCellMar>
          <w:left w:w="0" w:type="dxa"/>
          <w:right w:w="0" w:type="dxa"/>
        </w:tblCellMar>
        <w:tblLook w:val="04A0" w:firstRow="1" w:lastRow="0" w:firstColumn="1" w:lastColumn="0" w:noHBand="0" w:noVBand="1"/>
      </w:tblPr>
      <w:tblGrid>
        <w:gridCol w:w="3600"/>
        <w:gridCol w:w="4500"/>
        <w:gridCol w:w="1368"/>
      </w:tblGrid>
      <w:tr w:rsidR="000F59CE" w14:paraId="0BA94237" w14:textId="77777777" w:rsidTr="000F59CE">
        <w:trPr>
          <w:trHeight w:val="483"/>
          <w:tblHeader/>
        </w:trPr>
        <w:tc>
          <w:tcPr>
            <w:tcW w:w="8100" w:type="dxa"/>
            <w:gridSpan w:val="2"/>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67D3CB7F" w14:textId="77777777" w:rsidR="000F59CE" w:rsidRDefault="000F59CE">
            <w:pPr>
              <w:pStyle w:val="affc"/>
              <w:spacing w:after="0" w:line="276" w:lineRule="atLeast"/>
              <w:jc w:val="center"/>
              <w:rPr>
                <w:rFonts w:ascii="宋体" w:eastAsia="宋体" w:hAnsi="宋体"/>
              </w:rPr>
            </w:pPr>
            <w:r>
              <w:rPr>
                <w:rStyle w:val="notranslate"/>
                <w:rFonts w:ascii="Cambria" w:hAnsi="Cambria"/>
                <w:b/>
                <w:bCs/>
                <w:color w:val="FFFFFF"/>
              </w:rPr>
              <w:t>承包商</w:t>
            </w:r>
          </w:p>
        </w:tc>
        <w:tc>
          <w:tcPr>
            <w:tcW w:w="1368" w:type="dxa"/>
            <w:tcBorders>
              <w:top w:val="single" w:sz="6" w:space="0" w:color="404040"/>
              <w:left w:val="single" w:sz="6" w:space="0" w:color="404040"/>
              <w:bottom w:val="single" w:sz="6" w:space="0" w:color="404040"/>
              <w:right w:val="single" w:sz="6" w:space="0" w:color="404040"/>
            </w:tcBorders>
            <w:shd w:val="clear" w:color="auto" w:fill="17365D"/>
            <w:tcMar>
              <w:top w:w="0" w:type="dxa"/>
              <w:left w:w="115" w:type="dxa"/>
              <w:bottom w:w="0" w:type="dxa"/>
              <w:right w:w="115" w:type="dxa"/>
            </w:tcMar>
            <w:hideMark/>
          </w:tcPr>
          <w:p w14:paraId="4332B728" w14:textId="77777777" w:rsidR="000F59CE" w:rsidRDefault="000F59CE">
            <w:pPr>
              <w:pStyle w:val="affc"/>
              <w:spacing w:after="0" w:line="276" w:lineRule="atLeast"/>
              <w:jc w:val="center"/>
            </w:pPr>
            <w:r>
              <w:rPr>
                <w:rStyle w:val="notranslate"/>
                <w:rFonts w:ascii="Cambria" w:hAnsi="Cambria"/>
                <w:b/>
                <w:bCs/>
                <w:color w:val="FFFFFF"/>
              </w:rPr>
              <w:t>日期</w:t>
            </w:r>
          </w:p>
        </w:tc>
      </w:tr>
      <w:tr w:rsidR="000F59CE" w14:paraId="5B9BF0C1" w14:textId="77777777" w:rsidTr="000F59CE">
        <w:trPr>
          <w:trHeight w:val="402"/>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775DF2CC" w14:textId="77777777" w:rsidR="000F59CE" w:rsidRDefault="000F59CE">
            <w:pPr>
              <w:pStyle w:val="affc"/>
              <w:spacing w:line="276" w:lineRule="atLeast"/>
            </w:pPr>
            <w:r>
              <w:rPr>
                <w:rStyle w:val="notranslate"/>
                <w:rFonts w:ascii="Cambria" w:hAnsi="Cambria"/>
              </w:rPr>
              <w:t>&lt;&lt;</w:t>
            </w:r>
            <w:r>
              <w:rPr>
                <w:rStyle w:val="notranslate"/>
                <w:rFonts w:ascii="Cambria" w:hAnsi="Cambria"/>
              </w:rPr>
              <w:t>可交付业主</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386C80"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1A75606" w14:textId="77777777" w:rsidR="000F59CE" w:rsidRDefault="000F59CE">
            <w:pPr>
              <w:pStyle w:val="affc"/>
              <w:spacing w:line="276" w:lineRule="atLeast"/>
            </w:pPr>
            <w:r>
              <w:rPr>
                <w:rFonts w:ascii="Cambria" w:hAnsi="Cambria"/>
              </w:rPr>
              <w:t> </w:t>
            </w:r>
          </w:p>
        </w:tc>
      </w:tr>
      <w:tr w:rsidR="000F59CE" w14:paraId="53CDCB77" w14:textId="77777777" w:rsidTr="000F59CE">
        <w:trPr>
          <w:trHeight w:val="638"/>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08700E6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供应商项目经理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4DE47927"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5108A5CF" w14:textId="77777777" w:rsidR="000F59CE" w:rsidRDefault="000F59CE">
            <w:pPr>
              <w:pStyle w:val="affc"/>
              <w:spacing w:line="276" w:lineRule="atLeast"/>
            </w:pPr>
            <w:r>
              <w:rPr>
                <w:rFonts w:ascii="Cambria" w:hAnsi="Cambria"/>
              </w:rPr>
              <w:t> </w:t>
            </w:r>
          </w:p>
        </w:tc>
      </w:tr>
      <w:tr w:rsidR="000F59CE" w14:paraId="3BFBDB5B" w14:textId="77777777" w:rsidTr="000F59CE">
        <w:trPr>
          <w:trHeight w:val="701"/>
        </w:trPr>
        <w:tc>
          <w:tcPr>
            <w:tcW w:w="36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19038932" w14:textId="77777777" w:rsidR="000F59CE" w:rsidRDefault="000F59CE">
            <w:pPr>
              <w:pStyle w:val="affc"/>
              <w:spacing w:line="276" w:lineRule="atLeast"/>
            </w:pPr>
            <w:r>
              <w:rPr>
                <w:rStyle w:val="notranslate"/>
                <w:rFonts w:ascii="Cambria" w:hAnsi="Cambria"/>
              </w:rPr>
              <w:t>&lt;&lt;</w:t>
            </w:r>
            <w:r>
              <w:rPr>
                <w:rStyle w:val="notranslate"/>
                <w:rFonts w:ascii="Cambria" w:hAnsi="Cambria"/>
              </w:rPr>
              <w:t>供应商总经理</w:t>
            </w:r>
            <w:r>
              <w:rPr>
                <w:rStyle w:val="notranslate"/>
                <w:rFonts w:ascii="Cambria" w:hAnsi="Cambria"/>
              </w:rPr>
              <w:t>&gt;&gt;</w:t>
            </w:r>
          </w:p>
        </w:tc>
        <w:tc>
          <w:tcPr>
            <w:tcW w:w="4500"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37B30B65" w14:textId="77777777" w:rsidR="000F59CE" w:rsidRDefault="000F59CE">
            <w:pPr>
              <w:pStyle w:val="affc"/>
              <w:spacing w:line="276" w:lineRule="atLeast"/>
            </w:pPr>
            <w:r>
              <w:rPr>
                <w:rStyle w:val="notranslate"/>
                <w:rFonts w:ascii="Cambria" w:hAnsi="Cambria"/>
              </w:rPr>
              <w:t>&lt;&lt;</w:t>
            </w:r>
            <w:r>
              <w:rPr>
                <w:rStyle w:val="notranslate"/>
                <w:rFonts w:ascii="Cambria" w:hAnsi="Cambria"/>
              </w:rPr>
              <w:t>签名</w:t>
            </w:r>
            <w:r>
              <w:rPr>
                <w:rStyle w:val="notranslate"/>
                <w:rFonts w:ascii="Cambria" w:hAnsi="Cambria"/>
              </w:rPr>
              <w:t>&gt;&gt;</w:t>
            </w:r>
          </w:p>
        </w:tc>
        <w:tc>
          <w:tcPr>
            <w:tcW w:w="1368" w:type="dxa"/>
            <w:tcBorders>
              <w:top w:val="single" w:sz="6" w:space="0" w:color="404040"/>
              <w:left w:val="single" w:sz="6" w:space="0" w:color="404040"/>
              <w:bottom w:val="single" w:sz="6" w:space="0" w:color="404040"/>
              <w:right w:val="single" w:sz="6" w:space="0" w:color="404040"/>
            </w:tcBorders>
            <w:tcMar>
              <w:top w:w="0" w:type="dxa"/>
              <w:left w:w="115" w:type="dxa"/>
              <w:bottom w:w="0" w:type="dxa"/>
              <w:right w:w="115" w:type="dxa"/>
            </w:tcMar>
            <w:hideMark/>
          </w:tcPr>
          <w:p w14:paraId="6AC8FF6D" w14:textId="77777777" w:rsidR="000F59CE" w:rsidRDefault="000F59CE">
            <w:pPr>
              <w:pStyle w:val="affc"/>
              <w:spacing w:line="276" w:lineRule="atLeast"/>
            </w:pPr>
            <w:r>
              <w:rPr>
                <w:rFonts w:ascii="Cambria" w:hAnsi="Cambria"/>
              </w:rPr>
              <w:t> </w:t>
            </w:r>
          </w:p>
        </w:tc>
      </w:tr>
    </w:tbl>
    <w:p w14:paraId="481AF51F" w14:textId="77777777" w:rsidR="000F59CE" w:rsidRDefault="000F59CE" w:rsidP="000F59CE">
      <w:pPr>
        <w:pStyle w:val="affc"/>
        <w:spacing w:line="276" w:lineRule="atLeast"/>
        <w:rPr>
          <w:rFonts w:ascii="微软雅黑" w:eastAsia="微软雅黑" w:hAnsi="微软雅黑"/>
          <w:color w:val="000000"/>
        </w:rPr>
      </w:pPr>
      <w:r>
        <w:rPr>
          <w:rFonts w:ascii="Cambria" w:eastAsia="微软雅黑" w:hAnsi="Cambria"/>
          <w:color w:val="000000"/>
        </w:rPr>
        <w:t> </w:t>
      </w:r>
    </w:p>
    <w:p w14:paraId="4D3A6F8B" w14:textId="77777777" w:rsidR="000F59CE" w:rsidRDefault="000F59CE" w:rsidP="000F59CE">
      <w:pPr>
        <w:pStyle w:val="affc"/>
        <w:spacing w:after="0" w:line="253" w:lineRule="atLeast"/>
        <w:rPr>
          <w:rFonts w:ascii="微软雅黑" w:eastAsia="微软雅黑" w:hAnsi="微软雅黑"/>
          <w:color w:val="000000"/>
          <w:sz w:val="22"/>
          <w:szCs w:val="22"/>
        </w:rPr>
      </w:pPr>
      <w:r>
        <w:rPr>
          <w:rFonts w:ascii="Cambria" w:eastAsia="微软雅黑" w:hAnsi="Cambria"/>
          <w:b/>
          <w:bCs/>
          <w:i/>
          <w:iCs/>
          <w:color w:val="000000"/>
          <w:sz w:val="22"/>
          <w:szCs w:val="22"/>
        </w:rPr>
        <w:t> </w:t>
      </w:r>
    </w:p>
    <w:tbl>
      <w:tblPr>
        <w:tblW w:w="0" w:type="auto"/>
        <w:tblCellMar>
          <w:left w:w="0" w:type="dxa"/>
          <w:right w:w="0" w:type="dxa"/>
        </w:tblCellMar>
        <w:tblLook w:val="04A0" w:firstRow="1" w:lastRow="0" w:firstColumn="1" w:lastColumn="0" w:noHBand="0" w:noVBand="1"/>
      </w:tblPr>
      <w:tblGrid>
        <w:gridCol w:w="810"/>
        <w:gridCol w:w="2875"/>
        <w:gridCol w:w="656"/>
        <w:gridCol w:w="3024"/>
        <w:gridCol w:w="2175"/>
      </w:tblGrid>
      <w:tr w:rsidR="000F59CE" w14:paraId="0BF2E974" w14:textId="77777777" w:rsidTr="000F59CE">
        <w:trPr>
          <w:trHeight w:val="465"/>
          <w:tblHeader/>
        </w:trPr>
        <w:tc>
          <w:tcPr>
            <w:tcW w:w="9455" w:type="dxa"/>
            <w:gridSpan w:val="5"/>
            <w:tcBorders>
              <w:top w:val="single" w:sz="12" w:space="0" w:color="000000"/>
              <w:left w:val="single" w:sz="12" w:space="0" w:color="000000"/>
              <w:bottom w:val="single" w:sz="6" w:space="0" w:color="262626"/>
              <w:right w:val="single" w:sz="12" w:space="0" w:color="000000"/>
            </w:tcBorders>
            <w:shd w:val="clear" w:color="auto" w:fill="17365D"/>
            <w:tcMar>
              <w:top w:w="0" w:type="dxa"/>
              <w:left w:w="108" w:type="dxa"/>
              <w:bottom w:w="0" w:type="dxa"/>
              <w:right w:w="108" w:type="dxa"/>
            </w:tcMar>
            <w:hideMark/>
          </w:tcPr>
          <w:p w14:paraId="55D5F3B2"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国家项目经理</w:t>
            </w:r>
          </w:p>
        </w:tc>
      </w:tr>
      <w:tr w:rsidR="000F59CE" w14:paraId="2979F990" w14:textId="77777777" w:rsidTr="000F59CE">
        <w:trPr>
          <w:trHeight w:val="598"/>
        </w:trPr>
        <w:tc>
          <w:tcPr>
            <w:tcW w:w="810" w:type="dxa"/>
            <w:tcBorders>
              <w:top w:val="single" w:sz="6" w:space="0" w:color="000000"/>
              <w:left w:val="single" w:sz="12" w:space="0" w:color="000000"/>
              <w:bottom w:val="single" w:sz="6" w:space="0" w:color="262626"/>
              <w:right w:val="single" w:sz="6" w:space="0" w:color="262626"/>
            </w:tcBorders>
            <w:shd w:val="clear" w:color="auto" w:fill="FFFFFF"/>
            <w:tcMar>
              <w:top w:w="0" w:type="dxa"/>
              <w:left w:w="108" w:type="dxa"/>
              <w:bottom w:w="0" w:type="dxa"/>
              <w:right w:w="108" w:type="dxa"/>
            </w:tcMar>
            <w:hideMark/>
          </w:tcPr>
          <w:p w14:paraId="00F2CF4D" w14:textId="77777777" w:rsidR="000F59CE" w:rsidRDefault="000F59CE">
            <w:pPr>
              <w:pStyle w:val="affc"/>
              <w:spacing w:after="120" w:line="253" w:lineRule="atLeast"/>
              <w:rPr>
                <w:sz w:val="22"/>
                <w:szCs w:val="22"/>
              </w:rPr>
            </w:pPr>
            <w:r>
              <w:rPr>
                <w:rStyle w:val="notranslate"/>
                <w:rFonts w:ascii="Cambria" w:hAnsi="Cambria"/>
                <w:sz w:val="22"/>
                <w:szCs w:val="22"/>
              </w:rPr>
              <w:t>日期：</w:t>
            </w:r>
          </w:p>
        </w:tc>
        <w:tc>
          <w:tcPr>
            <w:tcW w:w="2875"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E076D5F" w14:textId="77777777" w:rsidR="000F59CE" w:rsidRDefault="000F59CE">
            <w:pPr>
              <w:pStyle w:val="affc"/>
              <w:spacing w:after="120" w:line="253" w:lineRule="atLeast"/>
              <w:rPr>
                <w:sz w:val="22"/>
                <w:szCs w:val="22"/>
              </w:rPr>
            </w:pPr>
            <w:r>
              <w:rPr>
                <w:rStyle w:val="notranslate"/>
                <w:rFonts w:ascii="Cambria" w:hAnsi="Cambria"/>
                <w:sz w:val="22"/>
                <w:szCs w:val="22"/>
              </w:rPr>
              <w:t>&lt;&lt;</w:t>
            </w:r>
            <w:r>
              <w:rPr>
                <w:rStyle w:val="notranslate"/>
                <w:rFonts w:ascii="Cambria" w:hAnsi="Cambria"/>
                <w:sz w:val="22"/>
                <w:szCs w:val="22"/>
              </w:rPr>
              <w:t>日期</w:t>
            </w:r>
            <w:r>
              <w:rPr>
                <w:rStyle w:val="notranslate"/>
                <w:rFonts w:ascii="Cambria" w:hAnsi="Cambria"/>
                <w:sz w:val="22"/>
                <w:szCs w:val="22"/>
              </w:rPr>
              <w:t>&gt;&gt;</w:t>
            </w:r>
          </w:p>
        </w:tc>
        <w:tc>
          <w:tcPr>
            <w:tcW w:w="571" w:type="dxa"/>
            <w:tcBorders>
              <w:top w:val="single" w:sz="6" w:space="0" w:color="000000"/>
              <w:left w:val="single" w:sz="6" w:space="0" w:color="262626"/>
              <w:bottom w:val="single" w:sz="6" w:space="0" w:color="262626"/>
              <w:right w:val="single" w:sz="6" w:space="0" w:color="262626"/>
            </w:tcBorders>
            <w:shd w:val="clear" w:color="auto" w:fill="FFFFFF"/>
            <w:tcMar>
              <w:top w:w="0" w:type="dxa"/>
              <w:left w:w="108" w:type="dxa"/>
              <w:bottom w:w="0" w:type="dxa"/>
              <w:right w:w="108" w:type="dxa"/>
            </w:tcMar>
            <w:hideMark/>
          </w:tcPr>
          <w:p w14:paraId="7DFBE2C0" w14:textId="77777777" w:rsidR="000F59CE" w:rsidRDefault="000F59CE">
            <w:pPr>
              <w:pStyle w:val="affc"/>
              <w:spacing w:after="120" w:line="253" w:lineRule="atLeast"/>
              <w:rPr>
                <w:sz w:val="22"/>
                <w:szCs w:val="22"/>
              </w:rPr>
            </w:pPr>
            <w:r>
              <w:rPr>
                <w:rStyle w:val="notranslate"/>
                <w:rFonts w:ascii="Cambria" w:hAnsi="Cambria"/>
                <w:sz w:val="22"/>
                <w:szCs w:val="22"/>
              </w:rPr>
              <w:t>至：</w:t>
            </w:r>
          </w:p>
        </w:tc>
        <w:tc>
          <w:tcPr>
            <w:tcW w:w="5199" w:type="dxa"/>
            <w:gridSpan w:val="2"/>
            <w:tcBorders>
              <w:top w:val="single" w:sz="6" w:space="0" w:color="000000"/>
              <w:left w:val="single" w:sz="6" w:space="0" w:color="262626"/>
              <w:bottom w:val="single" w:sz="6" w:space="0" w:color="262626"/>
              <w:right w:val="single" w:sz="12" w:space="0" w:color="000000"/>
            </w:tcBorders>
            <w:shd w:val="clear" w:color="auto" w:fill="FFFFFF"/>
            <w:tcMar>
              <w:top w:w="0" w:type="dxa"/>
              <w:left w:w="108" w:type="dxa"/>
              <w:bottom w:w="0" w:type="dxa"/>
              <w:right w:w="108" w:type="dxa"/>
            </w:tcMar>
            <w:hideMark/>
          </w:tcPr>
          <w:p w14:paraId="4336D443" w14:textId="77777777" w:rsidR="000F59CE" w:rsidRDefault="000F59CE">
            <w:pPr>
              <w:pStyle w:val="affc"/>
              <w:spacing w:after="120" w:line="253" w:lineRule="atLeast"/>
              <w:rPr>
                <w:sz w:val="22"/>
                <w:szCs w:val="22"/>
                <w:lang w:eastAsia="zh-CN"/>
              </w:rPr>
            </w:pPr>
            <w:r>
              <w:rPr>
                <w:rStyle w:val="notranslate"/>
                <w:rFonts w:ascii="Cambria" w:hAnsi="Cambria"/>
                <w:b/>
                <w:bCs/>
                <w:sz w:val="22"/>
                <w:szCs w:val="22"/>
                <w:lang w:eastAsia="zh-CN"/>
              </w:rPr>
              <w:t>“PM</w:t>
            </w:r>
            <w:r>
              <w:rPr>
                <w:rStyle w:val="notranslate"/>
                <w:rFonts w:ascii="Cambria" w:hAnsi="Cambria"/>
                <w:b/>
                <w:bCs/>
                <w:sz w:val="22"/>
                <w:szCs w:val="22"/>
                <w:lang w:eastAsia="zh-CN"/>
              </w:rPr>
              <w:t>名称</w:t>
            </w:r>
            <w:r>
              <w:rPr>
                <w:rStyle w:val="notranslate"/>
                <w:rFonts w:ascii="Cambria" w:hAnsi="Cambria"/>
                <w:b/>
                <w:bCs/>
                <w:sz w:val="22"/>
                <w:szCs w:val="22"/>
                <w:lang w:eastAsia="zh-CN"/>
              </w:rPr>
              <w:t>”</w:t>
            </w:r>
            <w:r>
              <w:rPr>
                <w:rStyle w:val="notranslate"/>
                <w:rFonts w:ascii="Cambria" w:hAnsi="Cambria"/>
                <w:b/>
                <w:bCs/>
                <w:sz w:val="22"/>
                <w:szCs w:val="22"/>
                <w:lang w:eastAsia="zh-CN"/>
              </w:rPr>
              <w:t>，</w:t>
            </w:r>
            <w:r>
              <w:rPr>
                <w:rStyle w:val="notranslate"/>
                <w:sz w:val="22"/>
                <w:szCs w:val="22"/>
                <w:lang w:eastAsia="zh-CN"/>
              </w:rPr>
              <w:t> </w:t>
            </w:r>
            <w:r>
              <w:rPr>
                <w:rStyle w:val="notranslate"/>
                <w:rFonts w:ascii="Cambria" w:hAnsi="Cambria"/>
                <w:sz w:val="22"/>
                <w:szCs w:val="22"/>
                <w:lang w:eastAsia="zh-CN"/>
              </w:rPr>
              <w:t>项目经理</w:t>
            </w:r>
          </w:p>
        </w:tc>
      </w:tr>
      <w:tr w:rsidR="000F59CE" w14:paraId="6605638A" w14:textId="77777777" w:rsidTr="000F59CE">
        <w:trPr>
          <w:trHeight w:val="343"/>
        </w:trPr>
        <w:tc>
          <w:tcPr>
            <w:tcW w:w="810" w:type="dxa"/>
            <w:tcBorders>
              <w:top w:val="single" w:sz="6" w:space="0" w:color="262626"/>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4767E061" w14:textId="34CCA6DF" w:rsidR="000F59CE" w:rsidRDefault="000F59CE">
            <w:pPr>
              <w:pStyle w:val="affc"/>
              <w:spacing w:after="120" w:line="253" w:lineRule="atLeast"/>
              <w:jc w:val="center"/>
              <w:rPr>
                <w:sz w:val="22"/>
                <w:szCs w:val="22"/>
              </w:rPr>
            </w:pPr>
            <w:r>
              <w:rPr>
                <w:sz w:val="22"/>
              </w:rPr>
              <w:object w:dxaOrig="225" w:dyaOrig="225" w14:anchorId="3FEDFB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8pt;height:15.6pt" o:ole="">
                  <v:imagedata r:id="rId8" o:title=""/>
                </v:shape>
                <w:control r:id="rId9" w:name="DefaultOcxName" w:shapeid="_x0000_i1034"/>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7717C59F"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我批准了这个可交付成果，没有进一步的问题或意见。</w:t>
            </w:r>
          </w:p>
        </w:tc>
      </w:tr>
      <w:tr w:rsidR="000F59CE" w14:paraId="181438B9" w14:textId="77777777" w:rsidTr="000F59CE">
        <w:trPr>
          <w:trHeight w:val="486"/>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77C88BDB" w14:textId="316DDC8F" w:rsidR="000F59CE" w:rsidRDefault="000F59CE">
            <w:pPr>
              <w:pStyle w:val="affc"/>
              <w:spacing w:after="120" w:line="253" w:lineRule="atLeast"/>
              <w:jc w:val="center"/>
              <w:rPr>
                <w:sz w:val="22"/>
                <w:szCs w:val="22"/>
              </w:rPr>
            </w:pPr>
            <w:r>
              <w:rPr>
                <w:sz w:val="22"/>
              </w:rPr>
              <w:object w:dxaOrig="225" w:dyaOrig="225" w14:anchorId="27C6434D">
                <v:shape id="_x0000_i1037" type="#_x0000_t75" style="width:18pt;height:15.6pt" o:ole="">
                  <v:imagedata r:id="rId8" o:title=""/>
                </v:shape>
                <w:control r:id="rId10" w:name="DefaultOcxName1" w:shapeid="_x0000_i1037"/>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63AA51E2"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我</w:t>
            </w:r>
            <w:r>
              <w:rPr>
                <w:rStyle w:val="notranslate"/>
                <w:sz w:val="22"/>
                <w:szCs w:val="22"/>
                <w:lang w:eastAsia="zh-CN"/>
              </w:rPr>
              <w:t> </w:t>
            </w:r>
            <w:r>
              <w:rPr>
                <w:rStyle w:val="notranslate"/>
                <w:rFonts w:ascii="Cambria" w:hAnsi="Cambria"/>
                <w:sz w:val="22"/>
                <w:szCs w:val="22"/>
                <w:lang w:eastAsia="zh-CN"/>
              </w:rPr>
              <w:t>有条件地</w:t>
            </w:r>
            <w:r>
              <w:rPr>
                <w:rStyle w:val="notranslate"/>
                <w:sz w:val="22"/>
                <w:szCs w:val="22"/>
                <w:lang w:eastAsia="zh-CN"/>
              </w:rPr>
              <w:t> </w:t>
            </w:r>
            <w:r>
              <w:rPr>
                <w:rStyle w:val="notranslate"/>
                <w:rFonts w:ascii="Cambria" w:hAnsi="Cambria"/>
                <w:sz w:val="22"/>
                <w:szCs w:val="22"/>
                <w:lang w:eastAsia="zh-CN"/>
              </w:rPr>
              <w:t>批准此</w:t>
            </w:r>
            <w:r>
              <w:rPr>
                <w:rStyle w:val="notranslate"/>
                <w:sz w:val="22"/>
                <w:szCs w:val="22"/>
                <w:lang w:eastAsia="zh-CN"/>
              </w:rPr>
              <w:t> </w:t>
            </w:r>
            <w:r>
              <w:rPr>
                <w:rStyle w:val="notranslate"/>
                <w:rFonts w:ascii="Cambria" w:hAnsi="Cambria"/>
                <w:sz w:val="22"/>
                <w:szCs w:val="22"/>
                <w:lang w:eastAsia="zh-CN"/>
              </w:rPr>
              <w:t>交付项</w:t>
            </w:r>
            <w:r>
              <w:rPr>
                <w:rStyle w:val="notranslate"/>
                <w:sz w:val="22"/>
                <w:szCs w:val="22"/>
                <w:lang w:eastAsia="zh-CN"/>
              </w:rPr>
              <w:t> </w:t>
            </w:r>
            <w:r>
              <w:rPr>
                <w:rStyle w:val="notranslate"/>
                <w:rFonts w:ascii="Cambria" w:hAnsi="Cambria"/>
                <w:sz w:val="22"/>
                <w:szCs w:val="22"/>
                <w:lang w:eastAsia="zh-CN"/>
              </w:rPr>
              <w:t>，视审查和批准以下更正而定（请参阅注释）。</w:t>
            </w:r>
          </w:p>
        </w:tc>
      </w:tr>
      <w:tr w:rsidR="000F59CE" w14:paraId="30C3F1D7" w14:textId="77777777" w:rsidTr="000F59CE">
        <w:trPr>
          <w:trHeight w:val="452"/>
        </w:trPr>
        <w:tc>
          <w:tcPr>
            <w:tcW w:w="810" w:type="dxa"/>
            <w:tcBorders>
              <w:top w:val="single" w:sz="6" w:space="0" w:color="000000"/>
              <w:left w:val="single" w:sz="12" w:space="0" w:color="000000"/>
              <w:bottom w:val="single" w:sz="6" w:space="0" w:color="000000"/>
              <w:right w:val="single" w:sz="6" w:space="0" w:color="262626"/>
            </w:tcBorders>
            <w:shd w:val="clear" w:color="auto" w:fill="FFFFFF"/>
            <w:tcMar>
              <w:top w:w="0" w:type="dxa"/>
              <w:left w:w="108" w:type="dxa"/>
              <w:bottom w:w="0" w:type="dxa"/>
              <w:right w:w="108" w:type="dxa"/>
            </w:tcMar>
            <w:hideMark/>
          </w:tcPr>
          <w:p w14:paraId="5AD0E114" w14:textId="366677EB" w:rsidR="000F59CE" w:rsidRDefault="000F59CE">
            <w:pPr>
              <w:pStyle w:val="affc"/>
              <w:spacing w:after="120" w:line="253" w:lineRule="atLeast"/>
              <w:jc w:val="center"/>
              <w:rPr>
                <w:sz w:val="22"/>
                <w:szCs w:val="22"/>
              </w:rPr>
            </w:pPr>
            <w:r>
              <w:rPr>
                <w:sz w:val="22"/>
              </w:rPr>
              <w:object w:dxaOrig="225" w:dyaOrig="225" w14:anchorId="7C109F4F">
                <v:shape id="_x0000_i1040" type="#_x0000_t75" style="width:18pt;height:15.6pt" o:ole="">
                  <v:imagedata r:id="rId8" o:title=""/>
                </v:shape>
                <w:control r:id="rId11" w:name="DefaultOcxName2" w:shapeid="_x0000_i1040"/>
              </w:object>
            </w:r>
          </w:p>
        </w:tc>
        <w:tc>
          <w:tcPr>
            <w:tcW w:w="8645" w:type="dxa"/>
            <w:gridSpan w:val="4"/>
            <w:tcBorders>
              <w:top w:val="single" w:sz="6" w:space="0" w:color="000000"/>
              <w:left w:val="single" w:sz="6" w:space="0" w:color="262626"/>
              <w:bottom w:val="single" w:sz="6" w:space="0" w:color="000000"/>
              <w:right w:val="single" w:sz="12" w:space="0" w:color="000000"/>
            </w:tcBorders>
            <w:tcMar>
              <w:top w:w="0" w:type="dxa"/>
              <w:left w:w="108" w:type="dxa"/>
              <w:bottom w:w="0" w:type="dxa"/>
              <w:right w:w="108" w:type="dxa"/>
            </w:tcMar>
            <w:hideMark/>
          </w:tcPr>
          <w:p w14:paraId="1A57AE3C" w14:textId="77777777" w:rsidR="000F59CE" w:rsidRDefault="000F59CE">
            <w:pPr>
              <w:pStyle w:val="affc"/>
              <w:spacing w:after="120" w:line="253" w:lineRule="atLeast"/>
              <w:rPr>
                <w:sz w:val="22"/>
                <w:szCs w:val="22"/>
                <w:lang w:eastAsia="zh-CN"/>
              </w:rPr>
            </w:pPr>
            <w:r>
              <w:rPr>
                <w:rStyle w:val="notranslate"/>
                <w:rFonts w:ascii="Cambria" w:hAnsi="Cambria"/>
                <w:sz w:val="22"/>
                <w:szCs w:val="22"/>
                <w:lang w:eastAsia="zh-CN"/>
              </w:rPr>
              <w:t>由于以下原因，</w:t>
            </w:r>
            <w:r>
              <w:rPr>
                <w:rStyle w:val="notranslate"/>
                <w:sz w:val="22"/>
                <w:szCs w:val="22"/>
                <w:lang w:eastAsia="zh-CN"/>
              </w:rPr>
              <w:t> </w:t>
            </w:r>
            <w:r>
              <w:rPr>
                <w:rStyle w:val="notranslate"/>
                <w:rFonts w:ascii="Cambria" w:hAnsi="Cambria"/>
                <w:sz w:val="22"/>
                <w:szCs w:val="22"/>
                <w:lang w:eastAsia="zh-CN"/>
              </w:rPr>
              <w:t>我拒绝了这个</w:t>
            </w:r>
            <w:r>
              <w:rPr>
                <w:rStyle w:val="notranslate"/>
                <w:sz w:val="22"/>
                <w:szCs w:val="22"/>
                <w:lang w:eastAsia="zh-CN"/>
              </w:rPr>
              <w:t> </w:t>
            </w:r>
            <w:r>
              <w:rPr>
                <w:rStyle w:val="notranslate"/>
                <w:rFonts w:ascii="Cambria" w:hAnsi="Cambria"/>
                <w:sz w:val="22"/>
                <w:szCs w:val="22"/>
                <w:lang w:eastAsia="zh-CN"/>
              </w:rPr>
              <w:t>可交付成果</w:t>
            </w:r>
            <w:r>
              <w:rPr>
                <w:rStyle w:val="notranslate"/>
                <w:sz w:val="22"/>
                <w:szCs w:val="22"/>
                <w:lang w:eastAsia="zh-CN"/>
              </w:rPr>
              <w:t> </w:t>
            </w:r>
            <w:r>
              <w:rPr>
                <w:rStyle w:val="notranslate"/>
                <w:rFonts w:ascii="Cambria" w:hAnsi="Cambria"/>
                <w:sz w:val="22"/>
                <w:szCs w:val="22"/>
                <w:lang w:eastAsia="zh-CN"/>
              </w:rPr>
              <w:t>（见评论）。</w:t>
            </w:r>
          </w:p>
        </w:tc>
      </w:tr>
      <w:tr w:rsidR="000F59CE" w14:paraId="6966236B" w14:textId="77777777" w:rsidTr="000F59CE">
        <w:trPr>
          <w:trHeight w:val="215"/>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682187DD" w14:textId="77777777" w:rsidR="000F59CE" w:rsidRDefault="000F59CE">
            <w:pPr>
              <w:pStyle w:val="affc"/>
              <w:spacing w:after="0" w:line="207" w:lineRule="atLeast"/>
              <w:rPr>
                <w:sz w:val="16"/>
                <w:szCs w:val="16"/>
                <w:lang w:eastAsia="zh-CN"/>
              </w:rPr>
            </w:pPr>
            <w:r>
              <w:rPr>
                <w:rFonts w:ascii="Cambria" w:hAnsi="Cambria"/>
                <w:color w:val="FFFFFF"/>
                <w:sz w:val="16"/>
                <w:szCs w:val="16"/>
                <w:lang w:eastAsia="zh-CN"/>
              </w:rPr>
              <w:t> </w:t>
            </w:r>
          </w:p>
        </w:tc>
      </w:tr>
      <w:tr w:rsidR="000F59CE" w14:paraId="3877529E" w14:textId="77777777" w:rsidTr="000F59CE">
        <w:trPr>
          <w:trHeight w:val="905"/>
        </w:trPr>
        <w:tc>
          <w:tcPr>
            <w:tcW w:w="7280" w:type="dxa"/>
            <w:gridSpan w:val="4"/>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E699C90" w14:textId="77777777" w:rsidR="000F59CE" w:rsidRDefault="000F59CE">
            <w:pPr>
              <w:pStyle w:val="affc"/>
              <w:spacing w:after="0" w:line="253" w:lineRule="atLeast"/>
              <w:rPr>
                <w:sz w:val="22"/>
                <w:szCs w:val="22"/>
              </w:rPr>
            </w:pPr>
            <w:r>
              <w:rPr>
                <w:rStyle w:val="notranslate"/>
                <w:rFonts w:ascii="Cambria" w:hAnsi="Cambria"/>
                <w:b/>
                <w:bCs/>
                <w:sz w:val="22"/>
                <w:szCs w:val="22"/>
              </w:rPr>
              <w:t>&lt;&lt; SIGNATURE &gt;&gt;</w:t>
            </w:r>
          </w:p>
        </w:tc>
        <w:tc>
          <w:tcPr>
            <w:tcW w:w="2175" w:type="dxa"/>
            <w:tcBorders>
              <w:top w:val="single" w:sz="6" w:space="0" w:color="000000"/>
              <w:left w:val="single" w:sz="12" w:space="0" w:color="000000"/>
              <w:bottom w:val="single" w:sz="6" w:space="0" w:color="000000"/>
              <w:right w:val="single" w:sz="12" w:space="0" w:color="000000"/>
            </w:tcBorders>
            <w:shd w:val="clear" w:color="auto" w:fill="FFFFFF"/>
            <w:tcMar>
              <w:top w:w="0" w:type="dxa"/>
              <w:left w:w="108" w:type="dxa"/>
              <w:bottom w:w="0" w:type="dxa"/>
              <w:right w:w="108" w:type="dxa"/>
            </w:tcMar>
            <w:hideMark/>
          </w:tcPr>
          <w:p w14:paraId="04A7E7E1" w14:textId="77777777" w:rsidR="000F59CE" w:rsidRDefault="000F59CE">
            <w:pPr>
              <w:pStyle w:val="affc"/>
              <w:spacing w:after="0" w:line="253" w:lineRule="atLeast"/>
              <w:jc w:val="center"/>
              <w:rPr>
                <w:sz w:val="22"/>
                <w:szCs w:val="22"/>
              </w:rPr>
            </w:pPr>
            <w:r>
              <w:rPr>
                <w:rStyle w:val="notranslate"/>
                <w:rFonts w:ascii="Cambria" w:hAnsi="Cambria"/>
                <w:b/>
                <w:bCs/>
                <w:sz w:val="22"/>
                <w:szCs w:val="22"/>
              </w:rPr>
              <w:t>&lt;&lt; DATE &gt;&gt;</w:t>
            </w:r>
          </w:p>
        </w:tc>
      </w:tr>
      <w:tr w:rsidR="000F59CE" w14:paraId="7F02FE4D" w14:textId="77777777" w:rsidTr="000F59CE">
        <w:trPr>
          <w:trHeight w:val="334"/>
        </w:trPr>
        <w:tc>
          <w:tcPr>
            <w:tcW w:w="9455" w:type="dxa"/>
            <w:gridSpan w:val="5"/>
            <w:tcBorders>
              <w:top w:val="single" w:sz="6" w:space="0" w:color="000000"/>
              <w:left w:val="single" w:sz="12" w:space="0" w:color="000000"/>
              <w:bottom w:val="single" w:sz="6" w:space="0" w:color="000000"/>
              <w:right w:val="single" w:sz="12" w:space="0" w:color="000000"/>
            </w:tcBorders>
            <w:shd w:val="clear" w:color="auto" w:fill="17365D"/>
            <w:tcMar>
              <w:top w:w="0" w:type="dxa"/>
              <w:left w:w="108" w:type="dxa"/>
              <w:bottom w:w="0" w:type="dxa"/>
              <w:right w:w="108" w:type="dxa"/>
            </w:tcMar>
            <w:hideMark/>
          </w:tcPr>
          <w:p w14:paraId="54A953DC" w14:textId="77777777" w:rsidR="000F59CE" w:rsidRDefault="000F59CE">
            <w:pPr>
              <w:pStyle w:val="affc"/>
              <w:spacing w:after="120" w:line="253" w:lineRule="atLeast"/>
              <w:rPr>
                <w:sz w:val="22"/>
                <w:szCs w:val="22"/>
              </w:rPr>
            </w:pPr>
            <w:r>
              <w:rPr>
                <w:rStyle w:val="notranslate"/>
                <w:rFonts w:ascii="Cambria" w:hAnsi="Cambria"/>
                <w:color w:val="FFFFFF"/>
                <w:sz w:val="22"/>
                <w:szCs w:val="22"/>
              </w:rPr>
              <w:t>注释</w:t>
            </w:r>
          </w:p>
        </w:tc>
      </w:tr>
      <w:tr w:rsidR="000F59CE" w14:paraId="09A970E4" w14:textId="77777777" w:rsidTr="000F59CE">
        <w:trPr>
          <w:trHeight w:val="2348"/>
        </w:trPr>
        <w:tc>
          <w:tcPr>
            <w:tcW w:w="9455" w:type="dxa"/>
            <w:gridSpan w:val="5"/>
            <w:tcBorders>
              <w:top w:val="single" w:sz="6" w:space="0" w:color="000000"/>
              <w:left w:val="single" w:sz="12" w:space="0" w:color="000000"/>
              <w:bottom w:val="single" w:sz="12" w:space="0" w:color="000000"/>
              <w:right w:val="single" w:sz="12" w:space="0" w:color="000000"/>
            </w:tcBorders>
            <w:shd w:val="clear" w:color="auto" w:fill="FFFFFF"/>
            <w:tcMar>
              <w:top w:w="0" w:type="dxa"/>
              <w:left w:w="108" w:type="dxa"/>
              <w:bottom w:w="0" w:type="dxa"/>
              <w:right w:w="108" w:type="dxa"/>
            </w:tcMar>
            <w:hideMark/>
          </w:tcPr>
          <w:p w14:paraId="30E2D8F1" w14:textId="77777777" w:rsidR="000F59CE" w:rsidRDefault="000F59CE">
            <w:pPr>
              <w:pStyle w:val="affc"/>
              <w:spacing w:after="0" w:line="253" w:lineRule="atLeast"/>
              <w:rPr>
                <w:sz w:val="22"/>
                <w:szCs w:val="22"/>
              </w:rPr>
            </w:pPr>
            <w:r>
              <w:rPr>
                <w:rFonts w:ascii="Cambria" w:hAnsi="Cambria"/>
                <w:sz w:val="22"/>
                <w:szCs w:val="22"/>
              </w:rPr>
              <w:t> </w:t>
            </w:r>
          </w:p>
        </w:tc>
      </w:tr>
    </w:tbl>
    <w:p w14:paraId="445C9E6A" w14:textId="77777777" w:rsidR="000F59CE" w:rsidRDefault="000F59CE" w:rsidP="000F59CE">
      <w:pPr>
        <w:pStyle w:val="affc"/>
        <w:spacing w:line="414" w:lineRule="atLeast"/>
        <w:rPr>
          <w:rFonts w:ascii="Cambria" w:eastAsia="微软雅黑" w:hAnsi="Cambria"/>
          <w:b/>
          <w:bCs/>
          <w:caps/>
          <w:color w:val="002060"/>
          <w:sz w:val="36"/>
          <w:szCs w:val="36"/>
        </w:rPr>
      </w:pPr>
      <w:r>
        <w:rPr>
          <w:rFonts w:ascii="Cambria" w:eastAsia="微软雅黑" w:hAnsi="Cambria"/>
          <w:b/>
          <w:bCs/>
          <w:caps/>
          <w:color w:val="002060"/>
          <w:sz w:val="36"/>
          <w:szCs w:val="36"/>
        </w:rPr>
        <w:t> </w:t>
      </w:r>
    </w:p>
    <w:p w14:paraId="30361C34" w14:textId="77777777" w:rsidR="005C2740" w:rsidRDefault="005C2740" w:rsidP="000F59CE">
      <w:pPr>
        <w:pStyle w:val="affc"/>
        <w:spacing w:line="414" w:lineRule="atLeast"/>
        <w:rPr>
          <w:rFonts w:ascii="微软雅黑" w:eastAsia="微软雅黑" w:hAnsi="微软雅黑"/>
          <w:color w:val="000000"/>
          <w:sz w:val="36"/>
          <w:szCs w:val="36"/>
        </w:rPr>
      </w:pPr>
    </w:p>
    <w:p w14:paraId="26E4CC9C" w14:textId="77777777" w:rsidR="005C2740" w:rsidRDefault="005C2740" w:rsidP="000F59CE">
      <w:pPr>
        <w:pStyle w:val="affc"/>
        <w:spacing w:line="414" w:lineRule="atLeast"/>
        <w:rPr>
          <w:rFonts w:ascii="微软雅黑" w:eastAsia="微软雅黑" w:hAnsi="微软雅黑"/>
          <w:color w:val="000000"/>
          <w:sz w:val="36"/>
          <w:szCs w:val="36"/>
        </w:rPr>
      </w:pPr>
    </w:p>
    <w:p w14:paraId="328A4EB8" w14:textId="77777777" w:rsidR="000F59CE" w:rsidRPr="000F59CE" w:rsidRDefault="000F59CE" w:rsidP="000F59CE">
      <w:pPr>
        <w:pStyle w:val="affc"/>
        <w:spacing w:line="276" w:lineRule="atLeast"/>
        <w:rPr>
          <w:rFonts w:ascii="微软雅黑" w:eastAsia="微软雅黑" w:hAnsi="微软雅黑"/>
          <w:color w:val="000000"/>
        </w:rPr>
      </w:pPr>
      <w:r>
        <w:rPr>
          <w:rStyle w:val="notranslate"/>
          <w:rFonts w:ascii="Cambria" w:eastAsia="微软雅黑" w:hAnsi="Cambria"/>
          <w:b/>
          <w:bCs/>
          <w:caps/>
          <w:color w:val="002060"/>
          <w:sz w:val="36"/>
          <w:szCs w:val="36"/>
        </w:rPr>
        <w:lastRenderedPageBreak/>
        <w:t>文件历史</w:t>
      </w:r>
    </w:p>
    <w:tbl>
      <w:tblPr>
        <w:tblW w:w="9436" w:type="dxa"/>
        <w:tblCellMar>
          <w:left w:w="0" w:type="dxa"/>
          <w:right w:w="0" w:type="dxa"/>
        </w:tblCellMar>
        <w:tblLook w:val="04A0" w:firstRow="1" w:lastRow="0" w:firstColumn="1" w:lastColumn="0" w:noHBand="0" w:noVBand="1"/>
      </w:tblPr>
      <w:tblGrid>
        <w:gridCol w:w="2131"/>
        <w:gridCol w:w="7305"/>
      </w:tblGrid>
      <w:tr w:rsidR="000F59CE" w14:paraId="74732C19" w14:textId="77777777" w:rsidTr="000F59CE">
        <w:trPr>
          <w:trHeight w:val="323"/>
          <w:tblHeader/>
        </w:trPr>
        <w:tc>
          <w:tcPr>
            <w:tcW w:w="943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15" w:type="dxa"/>
              <w:bottom w:w="0" w:type="dxa"/>
              <w:right w:w="115" w:type="dxa"/>
            </w:tcMar>
            <w:hideMark/>
          </w:tcPr>
          <w:p w14:paraId="7EFABEB5" w14:textId="77777777" w:rsidR="000F59CE" w:rsidRDefault="000F59CE">
            <w:pPr>
              <w:pStyle w:val="affc"/>
              <w:spacing w:after="0" w:line="276" w:lineRule="atLeast"/>
              <w:jc w:val="center"/>
              <w:rPr>
                <w:rFonts w:ascii="宋体" w:eastAsia="宋体" w:hAnsi="宋体"/>
              </w:rPr>
            </w:pPr>
            <w:r>
              <w:rPr>
                <w:rStyle w:val="notranslate"/>
                <w:rFonts w:ascii="Cambria" w:hAnsi="Cambria"/>
                <w:b/>
                <w:bCs/>
                <w:caps/>
                <w:color w:val="FFFFFF"/>
              </w:rPr>
              <w:t>文件批准历史</w:t>
            </w:r>
          </w:p>
        </w:tc>
      </w:tr>
      <w:tr w:rsidR="000F59CE" w14:paraId="53BE5BC6" w14:textId="77777777" w:rsidTr="000F59CE">
        <w:trPr>
          <w:trHeight w:val="325"/>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16FAF26" w14:textId="77777777" w:rsidR="000F59CE" w:rsidRDefault="000F59CE">
            <w:pPr>
              <w:pStyle w:val="affc"/>
              <w:spacing w:line="276" w:lineRule="atLeast"/>
            </w:pPr>
            <w:r>
              <w:rPr>
                <w:rStyle w:val="notranslate"/>
                <w:rFonts w:ascii="Cambria" w:hAnsi="Cambria"/>
              </w:rPr>
              <w:t>编制</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49F0638" w14:textId="77777777" w:rsidR="000F59CE" w:rsidRDefault="000F59CE">
            <w:pPr>
              <w:pStyle w:val="affc"/>
              <w:spacing w:line="276" w:lineRule="atLeast"/>
            </w:pPr>
            <w:r>
              <w:rPr>
                <w:rFonts w:ascii="Cambria" w:hAnsi="Cambria"/>
              </w:rPr>
              <w:t> </w:t>
            </w:r>
          </w:p>
        </w:tc>
      </w:tr>
      <w:tr w:rsidR="000F59CE" w14:paraId="69186243" w14:textId="77777777" w:rsidTr="000F59CE">
        <w:trPr>
          <w:trHeight w:val="267"/>
        </w:trPr>
        <w:tc>
          <w:tcPr>
            <w:tcW w:w="213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8D3A092" w14:textId="77777777" w:rsidR="000F59CE" w:rsidRDefault="000F59CE">
            <w:pPr>
              <w:pStyle w:val="affc"/>
              <w:spacing w:line="276" w:lineRule="atLeast"/>
            </w:pPr>
            <w:r>
              <w:rPr>
                <w:rStyle w:val="notranslate"/>
                <w:rFonts w:ascii="Cambria" w:hAnsi="Cambria"/>
              </w:rPr>
              <w:t>评论人</w:t>
            </w:r>
          </w:p>
        </w:tc>
        <w:tc>
          <w:tcPr>
            <w:tcW w:w="7304"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9C3D6E7" w14:textId="77777777" w:rsidR="000F59CE" w:rsidRDefault="000F59CE">
            <w:pPr>
              <w:pStyle w:val="affc"/>
              <w:spacing w:line="276" w:lineRule="atLeast"/>
            </w:pPr>
            <w:r>
              <w:rPr>
                <w:rFonts w:ascii="Cambria" w:hAnsi="Cambria"/>
              </w:rPr>
              <w:t> </w:t>
            </w:r>
          </w:p>
        </w:tc>
      </w:tr>
      <w:tr w:rsidR="000F59CE" w14:paraId="49E45AB9" w14:textId="77777777" w:rsidTr="000F59CE">
        <w:trPr>
          <w:trHeight w:val="199"/>
        </w:trPr>
        <w:tc>
          <w:tcPr>
            <w:tcW w:w="2131"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677E9867" w14:textId="77777777" w:rsidR="000F59CE" w:rsidRDefault="000F59CE">
            <w:pPr>
              <w:pStyle w:val="affc"/>
              <w:spacing w:line="276" w:lineRule="atLeast"/>
            </w:pPr>
            <w:r>
              <w:rPr>
                <w:rStyle w:val="notranslate"/>
                <w:rFonts w:ascii="Cambria" w:hAnsi="Cambria"/>
              </w:rPr>
              <w:t>由通过</w:t>
            </w:r>
          </w:p>
        </w:tc>
        <w:tc>
          <w:tcPr>
            <w:tcW w:w="7304" w:type="dxa"/>
            <w:tcBorders>
              <w:top w:val="single" w:sz="6" w:space="0" w:color="000000"/>
              <w:left w:val="single" w:sz="12" w:space="0" w:color="000000"/>
              <w:bottom w:val="single" w:sz="12" w:space="0" w:color="000000"/>
              <w:right w:val="single" w:sz="12" w:space="0" w:color="000000"/>
            </w:tcBorders>
            <w:tcMar>
              <w:top w:w="0" w:type="dxa"/>
              <w:left w:w="115" w:type="dxa"/>
              <w:bottom w:w="0" w:type="dxa"/>
              <w:right w:w="115" w:type="dxa"/>
            </w:tcMar>
            <w:hideMark/>
          </w:tcPr>
          <w:p w14:paraId="7EA98F1D" w14:textId="77777777" w:rsidR="000F59CE" w:rsidRDefault="005C2740">
            <w:pPr>
              <w:pStyle w:val="affc"/>
              <w:spacing w:line="276" w:lineRule="atLeast"/>
              <w:rPr>
                <w:lang w:eastAsia="zh-CN"/>
              </w:rPr>
            </w:pPr>
            <w:r>
              <w:rPr>
                <w:rStyle w:val="notranslate"/>
                <w:rFonts w:ascii="Cambria" w:hAnsi="Cambria" w:hint="eastAsia"/>
                <w:lang w:eastAsia="zh-CN"/>
              </w:rPr>
              <w:t>杨枨老师</w:t>
            </w:r>
            <w:r w:rsidR="00141979">
              <w:rPr>
                <w:rStyle w:val="notranslate"/>
                <w:rFonts w:ascii="Cambria" w:hAnsi="Cambria" w:hint="eastAsia"/>
                <w:lang w:eastAsia="zh-CN"/>
              </w:rPr>
              <w:t>，侯宏伦老师</w:t>
            </w:r>
          </w:p>
        </w:tc>
      </w:tr>
    </w:tbl>
    <w:p w14:paraId="5879498A" w14:textId="77777777" w:rsidR="000F59CE" w:rsidRDefault="000F59CE" w:rsidP="000F59CE">
      <w:pPr>
        <w:rPr>
          <w:rFonts w:ascii="微软雅黑" w:eastAsia="微软雅黑" w:hAnsi="微软雅黑"/>
          <w:vanish/>
          <w:color w:val="000000"/>
          <w:sz w:val="27"/>
          <w:szCs w:val="27"/>
          <w:lang w:eastAsia="zh-CN"/>
        </w:rPr>
      </w:pPr>
    </w:p>
    <w:p w14:paraId="40072746" w14:textId="77777777" w:rsidR="000F59CE" w:rsidRPr="005C2740" w:rsidRDefault="000F59CE" w:rsidP="005C2740">
      <w:pPr>
        <w:pStyle w:val="affc"/>
        <w:shd w:val="clear" w:color="auto" w:fill="FFFFFF"/>
        <w:spacing w:before="80" w:after="80" w:line="368" w:lineRule="atLeast"/>
        <w:rPr>
          <w:rFonts w:ascii="微软雅黑" w:eastAsia="微软雅黑" w:hAnsi="微软雅黑"/>
          <w:color w:val="000000"/>
          <w:sz w:val="32"/>
          <w:szCs w:val="32"/>
          <w:lang w:eastAsia="zh-CN"/>
        </w:rPr>
      </w:pPr>
      <w:r>
        <w:rPr>
          <w:rFonts w:ascii="Cambria" w:eastAsia="微软雅黑" w:hAnsi="Cambria"/>
          <w:color w:val="000000"/>
          <w:lang w:eastAsia="zh-CN"/>
        </w:rPr>
        <w:t> </w:t>
      </w:r>
    </w:p>
    <w:tbl>
      <w:tblPr>
        <w:tblpPr w:leftFromText="180" w:rightFromText="180" w:vertAnchor="page" w:horzAnchor="margin" w:tblpY="5898"/>
        <w:tblW w:w="9461" w:type="dxa"/>
        <w:tblCellMar>
          <w:left w:w="0" w:type="dxa"/>
          <w:right w:w="0" w:type="dxa"/>
        </w:tblCellMar>
        <w:tblLook w:val="04A0" w:firstRow="1" w:lastRow="0" w:firstColumn="1" w:lastColumn="0" w:noHBand="0" w:noVBand="1"/>
      </w:tblPr>
      <w:tblGrid>
        <w:gridCol w:w="1530"/>
        <w:gridCol w:w="1710"/>
        <w:gridCol w:w="4320"/>
        <w:gridCol w:w="1901"/>
      </w:tblGrid>
      <w:tr w:rsidR="000F59CE" w14:paraId="0D43C101" w14:textId="77777777" w:rsidTr="000F59CE">
        <w:trPr>
          <w:trHeight w:val="422"/>
        </w:trPr>
        <w:tc>
          <w:tcPr>
            <w:tcW w:w="9461" w:type="dxa"/>
            <w:gridSpan w:val="4"/>
            <w:tcBorders>
              <w:top w:val="single" w:sz="12" w:space="0" w:color="000000"/>
              <w:left w:val="single" w:sz="12" w:space="0" w:color="000000"/>
              <w:bottom w:val="single" w:sz="6" w:space="0" w:color="FFFFFF"/>
              <w:right w:val="single" w:sz="12" w:space="0" w:color="000000"/>
            </w:tcBorders>
            <w:shd w:val="clear" w:color="auto" w:fill="17365D"/>
            <w:tcMar>
              <w:top w:w="0" w:type="dxa"/>
              <w:left w:w="115" w:type="dxa"/>
              <w:bottom w:w="0" w:type="dxa"/>
              <w:right w:w="115" w:type="dxa"/>
            </w:tcMar>
            <w:hideMark/>
          </w:tcPr>
          <w:p w14:paraId="6D7A70BC" w14:textId="77777777" w:rsidR="000F59CE" w:rsidRDefault="000F59CE" w:rsidP="000F59CE">
            <w:pPr>
              <w:pStyle w:val="affc"/>
              <w:spacing w:after="0" w:line="276" w:lineRule="atLeast"/>
              <w:jc w:val="center"/>
              <w:rPr>
                <w:rFonts w:ascii="宋体" w:eastAsia="宋体" w:hAnsi="宋体"/>
              </w:rPr>
            </w:pPr>
            <w:r>
              <w:rPr>
                <w:rStyle w:val="notranslate"/>
                <w:rFonts w:ascii="Cambria" w:hAnsi="Cambria"/>
                <w:b/>
                <w:bCs/>
                <w:caps/>
                <w:color w:val="FFFFFF"/>
              </w:rPr>
              <w:t>文件修订历史</w:t>
            </w:r>
          </w:p>
        </w:tc>
      </w:tr>
      <w:tr w:rsidR="000F59CE" w14:paraId="6C10009F" w14:textId="77777777" w:rsidTr="000F59CE">
        <w:tc>
          <w:tcPr>
            <w:tcW w:w="1530" w:type="dxa"/>
            <w:tcBorders>
              <w:top w:val="single" w:sz="6" w:space="0" w:color="FFFFFF"/>
              <w:left w:val="single" w:sz="12" w:space="0" w:color="000000"/>
              <w:bottom w:val="single" w:sz="6" w:space="0" w:color="000000"/>
              <w:right w:val="single" w:sz="6" w:space="0" w:color="FFFFFF"/>
            </w:tcBorders>
            <w:shd w:val="clear" w:color="auto" w:fill="17365D"/>
            <w:tcMar>
              <w:top w:w="0" w:type="dxa"/>
              <w:left w:w="115" w:type="dxa"/>
              <w:bottom w:w="0" w:type="dxa"/>
              <w:right w:w="115" w:type="dxa"/>
            </w:tcMar>
            <w:hideMark/>
          </w:tcPr>
          <w:p w14:paraId="7B4FFBA2" w14:textId="77777777" w:rsidR="000F59CE" w:rsidRDefault="000F59CE" w:rsidP="000F59CE">
            <w:pPr>
              <w:pStyle w:val="affc"/>
              <w:spacing w:after="0" w:line="276" w:lineRule="atLeast"/>
              <w:jc w:val="center"/>
            </w:pPr>
            <w:r>
              <w:rPr>
                <w:rStyle w:val="notranslate"/>
                <w:rFonts w:ascii="Cambria" w:hAnsi="Cambria"/>
                <w:caps/>
                <w:smallCaps/>
                <w:color w:val="FFFFFF"/>
              </w:rPr>
              <w:t>日期</w:t>
            </w:r>
          </w:p>
        </w:tc>
        <w:tc>
          <w:tcPr>
            <w:tcW w:w="171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46755F80" w14:textId="77777777" w:rsidR="000F59CE" w:rsidRDefault="000F59CE" w:rsidP="000F59CE">
            <w:pPr>
              <w:pStyle w:val="affc"/>
              <w:spacing w:after="0" w:line="276" w:lineRule="atLeast"/>
              <w:jc w:val="center"/>
            </w:pPr>
            <w:r>
              <w:rPr>
                <w:rStyle w:val="notranslate"/>
                <w:rFonts w:ascii="Cambria" w:hAnsi="Cambria"/>
                <w:caps/>
                <w:smallCaps/>
                <w:color w:val="FFFFFF"/>
              </w:rPr>
              <w:t>文件版本</w:t>
            </w:r>
          </w:p>
        </w:tc>
        <w:tc>
          <w:tcPr>
            <w:tcW w:w="4320" w:type="dxa"/>
            <w:tcBorders>
              <w:top w:val="single" w:sz="6" w:space="0" w:color="FFFFFF"/>
              <w:left w:val="single" w:sz="6" w:space="0" w:color="FFFFFF"/>
              <w:bottom w:val="single" w:sz="6" w:space="0" w:color="000000"/>
              <w:right w:val="single" w:sz="6" w:space="0" w:color="FFFFFF"/>
            </w:tcBorders>
            <w:shd w:val="clear" w:color="auto" w:fill="17365D"/>
            <w:tcMar>
              <w:top w:w="0" w:type="dxa"/>
              <w:left w:w="115" w:type="dxa"/>
              <w:bottom w:w="0" w:type="dxa"/>
              <w:right w:w="115" w:type="dxa"/>
            </w:tcMar>
            <w:hideMark/>
          </w:tcPr>
          <w:p w14:paraId="1FDD8FD6" w14:textId="77777777" w:rsidR="000F59CE" w:rsidRDefault="000F59CE" w:rsidP="000F59CE">
            <w:pPr>
              <w:pStyle w:val="affc"/>
              <w:spacing w:after="0" w:line="276" w:lineRule="atLeast"/>
              <w:jc w:val="center"/>
            </w:pPr>
            <w:r>
              <w:rPr>
                <w:rStyle w:val="notranslate"/>
                <w:rFonts w:ascii="Cambria" w:hAnsi="Cambria"/>
                <w:caps/>
                <w:smallCaps/>
                <w:color w:val="FFFFFF"/>
              </w:rPr>
              <w:t>修订说明</w:t>
            </w:r>
          </w:p>
        </w:tc>
        <w:tc>
          <w:tcPr>
            <w:tcW w:w="1901" w:type="dxa"/>
            <w:tcBorders>
              <w:top w:val="single" w:sz="6" w:space="0" w:color="FFFFFF"/>
              <w:left w:val="single" w:sz="6" w:space="0" w:color="FFFFFF"/>
              <w:bottom w:val="single" w:sz="6" w:space="0" w:color="000000"/>
              <w:right w:val="single" w:sz="12" w:space="0" w:color="000000"/>
            </w:tcBorders>
            <w:shd w:val="clear" w:color="auto" w:fill="17365D"/>
            <w:tcMar>
              <w:top w:w="0" w:type="dxa"/>
              <w:left w:w="115" w:type="dxa"/>
              <w:bottom w:w="0" w:type="dxa"/>
              <w:right w:w="115" w:type="dxa"/>
            </w:tcMar>
            <w:hideMark/>
          </w:tcPr>
          <w:p w14:paraId="11E3D285" w14:textId="77777777" w:rsidR="000F59CE" w:rsidRDefault="000F59CE" w:rsidP="000F59CE">
            <w:pPr>
              <w:pStyle w:val="affc"/>
              <w:spacing w:after="0" w:line="276" w:lineRule="atLeast"/>
              <w:jc w:val="center"/>
            </w:pPr>
            <w:r>
              <w:rPr>
                <w:rStyle w:val="notranslate"/>
                <w:rFonts w:ascii="Cambria" w:hAnsi="Cambria"/>
                <w:caps/>
                <w:smallCaps/>
                <w:color w:val="FFFFFF"/>
              </w:rPr>
              <w:t>作者</w:t>
            </w:r>
          </w:p>
        </w:tc>
      </w:tr>
      <w:tr w:rsidR="000F59CE" w14:paraId="0748FBEF" w14:textId="77777777" w:rsidTr="000F59CE">
        <w:trPr>
          <w:trHeight w:val="58"/>
        </w:trPr>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3CF4B877" w14:textId="77777777" w:rsidR="000F59CE" w:rsidRDefault="005C2740" w:rsidP="000F59CE">
            <w:pPr>
              <w:pStyle w:val="affc"/>
              <w:spacing w:line="276" w:lineRule="atLeast"/>
              <w:rPr>
                <w:lang w:eastAsia="zh-CN"/>
              </w:rPr>
            </w:pPr>
            <w:r>
              <w:rPr>
                <w:rStyle w:val="notranslate"/>
                <w:rFonts w:ascii="Cambria" w:hAnsi="Cambria"/>
              </w:rPr>
              <w:t>2018</w:t>
            </w:r>
            <w:r>
              <w:rPr>
                <w:rStyle w:val="notranslate"/>
                <w:rFonts w:ascii="Cambria" w:hAnsi="Cambria" w:hint="eastAsia"/>
                <w:lang w:eastAsia="zh-CN"/>
              </w:rPr>
              <w:t>年</w:t>
            </w:r>
            <w:r>
              <w:rPr>
                <w:rStyle w:val="notranslate"/>
                <w:rFonts w:ascii="Cambria" w:hAnsi="Cambria" w:hint="eastAsia"/>
                <w:lang w:eastAsia="zh-CN"/>
              </w:rPr>
              <w:t>9</w:t>
            </w:r>
            <w:r>
              <w:rPr>
                <w:rStyle w:val="notranslate"/>
                <w:rFonts w:ascii="Cambria" w:hAnsi="Cambria" w:hint="eastAsia"/>
                <w:lang w:eastAsia="zh-CN"/>
              </w:rPr>
              <w:t>月</w:t>
            </w:r>
            <w:r>
              <w:rPr>
                <w:rStyle w:val="notranslate"/>
                <w:rFonts w:ascii="Cambria" w:hAnsi="Cambria" w:hint="eastAsia"/>
                <w:lang w:eastAsia="zh-CN"/>
              </w:rPr>
              <w:t>2</w:t>
            </w:r>
            <w:r>
              <w:rPr>
                <w:rStyle w:val="notranslate"/>
                <w:rFonts w:ascii="Cambria" w:hAnsi="Cambria"/>
                <w:lang w:eastAsia="zh-CN"/>
              </w:rPr>
              <w:t>8</w:t>
            </w:r>
            <w:r>
              <w:rPr>
                <w:rStyle w:val="notranslate"/>
                <w:rFonts w:ascii="Cambria" w:hAnsi="Cambria" w:hint="eastAsia"/>
                <w:lang w:eastAsia="zh-CN"/>
              </w:rPr>
              <w:t>日</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3558BDE" w14:textId="77777777" w:rsidR="000F59CE" w:rsidRDefault="000F59CE" w:rsidP="000F59CE">
            <w:pPr>
              <w:pStyle w:val="affc"/>
              <w:spacing w:line="276" w:lineRule="atLeast"/>
            </w:pPr>
            <w:r>
              <w:rPr>
                <w:rStyle w:val="notranslate"/>
                <w:rFonts w:ascii="Cambria" w:hAnsi="Cambria"/>
              </w:rPr>
              <w:t>1.0</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3E386EF" w14:textId="77777777" w:rsidR="000F59CE" w:rsidRDefault="000F59CE" w:rsidP="000F59CE">
            <w:pPr>
              <w:pStyle w:val="affc"/>
              <w:spacing w:line="276" w:lineRule="atLeast"/>
            </w:pPr>
            <w:r>
              <w:rPr>
                <w:rStyle w:val="notranslate"/>
                <w:rFonts w:ascii="Cambria" w:hAnsi="Cambria"/>
              </w:rPr>
              <w:t>初始版本</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ABC5D02" w14:textId="77777777" w:rsidR="000F59CE" w:rsidRDefault="005C2740" w:rsidP="000F59CE">
            <w:pPr>
              <w:pStyle w:val="affc"/>
              <w:spacing w:line="276" w:lineRule="atLeast"/>
              <w:jc w:val="center"/>
            </w:pPr>
            <w:r>
              <w:rPr>
                <w:rFonts w:hint="eastAsia"/>
                <w:lang w:eastAsia="zh-CN"/>
              </w:rPr>
              <w:t>张嘉诚</w:t>
            </w:r>
          </w:p>
        </w:tc>
      </w:tr>
      <w:tr w:rsidR="000F59CE" w14:paraId="7B4759CD" w14:textId="77777777"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5F5AA03" w14:textId="77777777" w:rsidR="000F59CE" w:rsidRDefault="000F59CE" w:rsidP="000F59CE">
            <w:pPr>
              <w:pStyle w:val="affc"/>
              <w:spacing w:line="276" w:lineRule="atLeast"/>
            </w:pPr>
            <w:r>
              <w:rPr>
                <w:rFonts w:ascii="Cambria" w:hAnsi="Cambria"/>
              </w:rPr>
              <w:t> </w:t>
            </w:r>
            <w:r w:rsidR="009818C3">
              <w:rPr>
                <w:rFonts w:ascii="Cambria" w:hAnsi="Cambria" w:hint="eastAsia"/>
                <w:lang w:eastAsia="zh-CN"/>
              </w:rPr>
              <w:t>2018</w:t>
            </w:r>
            <w:r w:rsidR="009818C3">
              <w:rPr>
                <w:rFonts w:ascii="Cambria" w:hAnsi="Cambria" w:hint="eastAsia"/>
                <w:lang w:eastAsia="zh-CN"/>
              </w:rPr>
              <w:t>年</w:t>
            </w:r>
            <w:r w:rsidR="009818C3">
              <w:rPr>
                <w:rFonts w:ascii="Cambria" w:hAnsi="Cambria" w:hint="eastAsia"/>
                <w:lang w:eastAsia="zh-CN"/>
              </w:rPr>
              <w:t>10</w:t>
            </w:r>
            <w:r w:rsidR="009818C3">
              <w:rPr>
                <w:rFonts w:ascii="Cambria" w:hAnsi="Cambria" w:hint="eastAsia"/>
                <w:lang w:eastAsia="zh-CN"/>
              </w:rPr>
              <w:t>月</w:t>
            </w:r>
            <w:r w:rsidR="009818C3">
              <w:rPr>
                <w:rFonts w:ascii="Cambria" w:hAnsi="Cambria" w:hint="eastAsia"/>
                <w:lang w:eastAsia="zh-CN"/>
              </w:rPr>
              <w:t>14</w:t>
            </w:r>
            <w:r w:rsidR="009818C3">
              <w:rPr>
                <w:rFonts w:ascii="Cambria" w:hAnsi="Cambria" w:hint="eastAsia"/>
                <w:lang w:eastAsia="zh-CN"/>
              </w:rPr>
              <w:t>日</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C87F2AF" w14:textId="77777777" w:rsidR="000F59CE" w:rsidRDefault="000F59CE" w:rsidP="000F59CE">
            <w:pPr>
              <w:pStyle w:val="affc"/>
              <w:spacing w:line="276" w:lineRule="atLeast"/>
            </w:pPr>
            <w:r>
              <w:rPr>
                <w:rFonts w:ascii="Cambria" w:hAnsi="Cambria"/>
              </w:rPr>
              <w:t> </w:t>
            </w:r>
            <w:r w:rsidR="009818C3">
              <w:rPr>
                <w:rFonts w:ascii="Cambria" w:hAnsi="Cambria" w:hint="eastAsia"/>
                <w:lang w:eastAsia="zh-CN"/>
              </w:rPr>
              <w:t>1.1.1</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675E2E3" w14:textId="77777777" w:rsidR="000F59CE" w:rsidRDefault="000F59CE" w:rsidP="000F59CE">
            <w:pPr>
              <w:pStyle w:val="affc"/>
              <w:spacing w:line="276" w:lineRule="atLeast"/>
              <w:rPr>
                <w:lang w:eastAsia="zh-CN"/>
              </w:rPr>
            </w:pPr>
            <w:r>
              <w:rPr>
                <w:rFonts w:ascii="Cambria" w:hAnsi="Cambria"/>
                <w:lang w:eastAsia="zh-CN"/>
              </w:rPr>
              <w:t> </w:t>
            </w:r>
            <w:r w:rsidR="009818C3">
              <w:rPr>
                <w:rFonts w:ascii="Cambria" w:hAnsi="Cambria" w:hint="eastAsia"/>
                <w:lang w:eastAsia="zh-CN"/>
              </w:rPr>
              <w:t>更新目录、修改干系人信息</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38E0AF7" w14:textId="77777777" w:rsidR="000F59CE" w:rsidRDefault="000F59CE" w:rsidP="000F59CE">
            <w:pPr>
              <w:pStyle w:val="affc"/>
              <w:spacing w:line="276" w:lineRule="atLeast"/>
            </w:pPr>
            <w:r>
              <w:rPr>
                <w:rFonts w:ascii="Cambria" w:hAnsi="Cambria"/>
                <w:lang w:eastAsia="zh-CN"/>
              </w:rPr>
              <w:t> </w:t>
            </w:r>
            <w:r w:rsidR="009818C3">
              <w:rPr>
                <w:rFonts w:ascii="Cambria" w:hAnsi="Cambria" w:hint="eastAsia"/>
                <w:lang w:eastAsia="zh-CN"/>
              </w:rPr>
              <w:t>苏碧青</w:t>
            </w:r>
          </w:p>
        </w:tc>
      </w:tr>
      <w:tr w:rsidR="000F59CE" w14:paraId="3303989F" w14:textId="77777777"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4D16E3" w14:textId="77777777" w:rsidR="000F59CE" w:rsidRDefault="000F59CE" w:rsidP="000F59CE">
            <w:pPr>
              <w:pStyle w:val="affc"/>
              <w:spacing w:line="276" w:lineRule="atLeast"/>
            </w:pPr>
            <w:r>
              <w:rPr>
                <w:rFonts w:ascii="Cambria" w:hAnsi="Cambria"/>
              </w:rPr>
              <w:t> </w:t>
            </w:r>
            <w:r w:rsidR="00707925">
              <w:rPr>
                <w:rFonts w:ascii="Cambria" w:hAnsi="Cambria" w:hint="eastAsia"/>
                <w:lang w:eastAsia="zh-CN"/>
              </w:rPr>
              <w:t>2018</w:t>
            </w:r>
            <w:r w:rsidR="00707925">
              <w:rPr>
                <w:rFonts w:ascii="Cambria" w:hAnsi="Cambria" w:hint="eastAsia"/>
                <w:lang w:eastAsia="zh-CN"/>
              </w:rPr>
              <w:t>年</w:t>
            </w:r>
            <w:r w:rsidR="00707925">
              <w:rPr>
                <w:rFonts w:ascii="Cambria" w:hAnsi="Cambria" w:hint="eastAsia"/>
                <w:lang w:eastAsia="zh-CN"/>
              </w:rPr>
              <w:t>10</w:t>
            </w:r>
            <w:r w:rsidR="00707925">
              <w:rPr>
                <w:rFonts w:ascii="Cambria" w:hAnsi="Cambria" w:hint="eastAsia"/>
                <w:lang w:eastAsia="zh-CN"/>
              </w:rPr>
              <w:t>月</w:t>
            </w:r>
            <w:r w:rsidR="00707925">
              <w:rPr>
                <w:rFonts w:ascii="Cambria" w:hAnsi="Cambria" w:hint="eastAsia"/>
                <w:lang w:eastAsia="zh-CN"/>
              </w:rPr>
              <w:t>21</w:t>
            </w:r>
            <w:r w:rsidR="00707925">
              <w:rPr>
                <w:rFonts w:ascii="Cambria" w:hAnsi="Cambria" w:hint="eastAsia"/>
                <w:lang w:eastAsia="zh-CN"/>
              </w:rPr>
              <w:t>日</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577407C3" w14:textId="77777777" w:rsidR="000F59CE" w:rsidRDefault="00707925" w:rsidP="000F59CE">
            <w:pPr>
              <w:pStyle w:val="affc"/>
              <w:spacing w:line="276" w:lineRule="atLeast"/>
            </w:pPr>
            <w:r>
              <w:rPr>
                <w:rFonts w:ascii="Cambria" w:hAnsi="Cambria" w:hint="eastAsia"/>
                <w:lang w:eastAsia="zh-CN"/>
              </w:rPr>
              <w:t>1.1.2</w:t>
            </w:r>
            <w:r w:rsidR="000F59CE">
              <w:rPr>
                <w:rFonts w:ascii="Cambria" w:hAnsi="Cambria"/>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5AA314" w14:textId="77777777" w:rsidR="000F59CE" w:rsidRDefault="000F59CE" w:rsidP="000F59CE">
            <w:pPr>
              <w:pStyle w:val="affc"/>
              <w:spacing w:line="276" w:lineRule="atLeast"/>
              <w:rPr>
                <w:lang w:eastAsia="zh-CN"/>
              </w:rPr>
            </w:pPr>
            <w:r>
              <w:rPr>
                <w:rFonts w:ascii="Cambria" w:hAnsi="Cambria"/>
                <w:lang w:eastAsia="zh-CN"/>
              </w:rPr>
              <w:t> </w:t>
            </w:r>
            <w:r w:rsidR="00707925">
              <w:rPr>
                <w:rFonts w:ascii="Cambria" w:hAnsi="Cambria" w:hint="eastAsia"/>
                <w:lang w:eastAsia="zh-CN"/>
              </w:rPr>
              <w:t>新增</w:t>
            </w:r>
            <w:r w:rsidR="00707925">
              <w:rPr>
                <w:rFonts w:ascii="Cambria" w:hAnsi="Cambria" w:hint="eastAsia"/>
                <w:lang w:eastAsia="zh-CN"/>
              </w:rPr>
              <w:t>W</w:t>
            </w:r>
            <w:r w:rsidR="00707925">
              <w:rPr>
                <w:rFonts w:ascii="Cambria" w:hAnsi="Cambria"/>
                <w:lang w:eastAsia="zh-CN"/>
              </w:rPr>
              <w:t>BS</w:t>
            </w:r>
            <w:r w:rsidR="00707925">
              <w:rPr>
                <w:rFonts w:ascii="Cambria" w:hAnsi="Cambria" w:hint="eastAsia"/>
                <w:lang w:eastAsia="zh-CN"/>
              </w:rPr>
              <w:t>图</w:t>
            </w:r>
            <w:r w:rsidR="00616B6A">
              <w:rPr>
                <w:rFonts w:ascii="Cambria" w:hAnsi="Cambria" w:hint="eastAsia"/>
                <w:lang w:eastAsia="zh-CN"/>
              </w:rPr>
              <w:t>、新增输入输出表</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52EE492" w14:textId="77777777" w:rsidR="000F59CE" w:rsidRDefault="000F59CE" w:rsidP="000F59CE">
            <w:pPr>
              <w:pStyle w:val="affc"/>
              <w:spacing w:line="276" w:lineRule="atLeast"/>
            </w:pPr>
            <w:r>
              <w:rPr>
                <w:rFonts w:ascii="Cambria" w:hAnsi="Cambria"/>
                <w:lang w:eastAsia="zh-CN"/>
              </w:rPr>
              <w:t> </w:t>
            </w:r>
            <w:r w:rsidR="00707925">
              <w:rPr>
                <w:rFonts w:ascii="Cambria" w:hAnsi="Cambria" w:hint="eastAsia"/>
                <w:lang w:eastAsia="zh-CN"/>
              </w:rPr>
              <w:t>苏碧青</w:t>
            </w:r>
          </w:p>
        </w:tc>
      </w:tr>
      <w:tr w:rsidR="000F59CE" w14:paraId="36708826" w14:textId="77777777"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2C02CE99" w14:textId="0A700D42" w:rsidR="000F59CE" w:rsidRDefault="000F59CE" w:rsidP="000F59CE">
            <w:pPr>
              <w:pStyle w:val="affc"/>
              <w:spacing w:line="276" w:lineRule="atLeast"/>
            </w:pPr>
            <w:r>
              <w:rPr>
                <w:rFonts w:ascii="Cambria" w:hAnsi="Cambria"/>
              </w:rPr>
              <w:t> </w:t>
            </w:r>
            <w:r w:rsidR="00B83C51">
              <w:rPr>
                <w:rFonts w:ascii="Cambria" w:hAnsi="Cambria" w:hint="eastAsia"/>
                <w:lang w:eastAsia="zh-CN"/>
              </w:rPr>
              <w:t>2018</w:t>
            </w:r>
            <w:r w:rsidR="00B83C51">
              <w:rPr>
                <w:rFonts w:ascii="Cambria" w:hAnsi="Cambria" w:hint="eastAsia"/>
                <w:lang w:eastAsia="zh-CN"/>
              </w:rPr>
              <w:t>年</w:t>
            </w:r>
            <w:r w:rsidR="00B83C51">
              <w:rPr>
                <w:rFonts w:ascii="Cambria" w:hAnsi="Cambria" w:hint="eastAsia"/>
                <w:lang w:eastAsia="zh-CN"/>
              </w:rPr>
              <w:t>10</w:t>
            </w:r>
            <w:r w:rsidR="00B83C51">
              <w:rPr>
                <w:rFonts w:ascii="Cambria" w:hAnsi="Cambria" w:hint="eastAsia"/>
                <w:lang w:eastAsia="zh-CN"/>
              </w:rPr>
              <w:t>月</w:t>
            </w:r>
            <w:r w:rsidR="00B83C51">
              <w:rPr>
                <w:rFonts w:ascii="Cambria" w:hAnsi="Cambria" w:hint="eastAsia"/>
                <w:lang w:eastAsia="zh-CN"/>
              </w:rPr>
              <w:t>26</w:t>
            </w:r>
            <w:r w:rsidR="00B83C51">
              <w:rPr>
                <w:rFonts w:ascii="Cambria" w:hAnsi="Cambria" w:hint="eastAsia"/>
                <w:lang w:eastAsia="zh-CN"/>
              </w:rPr>
              <w:t>日</w:t>
            </w:r>
            <w:r w:rsidR="00B83C51">
              <w:rPr>
                <w:rFonts w:ascii="Cambria" w:hAnsi="Cambria" w:hint="eastAsia"/>
                <w:lang w:eastAsia="zh-CN"/>
              </w:rPr>
              <w:t>10</w:t>
            </w:r>
            <w:r w:rsidR="00B83C51">
              <w:rPr>
                <w:rFonts w:ascii="Cambria" w:hAnsi="Cambria"/>
                <w:lang w:eastAsia="zh-CN"/>
              </w:rPr>
              <w:t>:55</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2BC9E53" w14:textId="5A95EF36" w:rsidR="000F59CE" w:rsidRDefault="000F59CE" w:rsidP="000F59CE">
            <w:pPr>
              <w:pStyle w:val="affc"/>
              <w:spacing w:line="276" w:lineRule="atLeast"/>
            </w:pPr>
            <w:r>
              <w:rPr>
                <w:rFonts w:ascii="Cambria" w:hAnsi="Cambria"/>
              </w:rPr>
              <w:t> </w:t>
            </w:r>
            <w:r w:rsidR="00507F8A">
              <w:rPr>
                <w:rFonts w:ascii="Cambria" w:hAnsi="Cambria" w:hint="eastAsia"/>
                <w:lang w:eastAsia="zh-CN"/>
              </w:rPr>
              <w:t>1.1.3</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912885B" w14:textId="3DEFE141" w:rsidR="000F59CE" w:rsidRDefault="000F59CE" w:rsidP="000F59CE">
            <w:pPr>
              <w:pStyle w:val="affc"/>
              <w:spacing w:line="276" w:lineRule="atLeast"/>
              <w:rPr>
                <w:lang w:eastAsia="zh-CN"/>
              </w:rPr>
            </w:pPr>
            <w:r>
              <w:rPr>
                <w:rFonts w:ascii="Cambria" w:hAnsi="Cambria"/>
                <w:lang w:eastAsia="zh-CN"/>
              </w:rPr>
              <w:t> </w:t>
            </w:r>
            <w:r w:rsidR="00B83C51" w:rsidRPr="00B83C51">
              <w:rPr>
                <w:rFonts w:ascii="Cambria" w:hAnsi="Cambria" w:hint="eastAsia"/>
                <w:lang w:eastAsia="zh-CN"/>
              </w:rPr>
              <w:t>修订风险控制中的表格，增加了</w:t>
            </w:r>
            <w:r w:rsidR="00B83C51" w:rsidRPr="00B83C51">
              <w:rPr>
                <w:rFonts w:ascii="Cambria" w:hAnsi="Cambria" w:hint="eastAsia"/>
                <w:lang w:eastAsia="zh-CN"/>
              </w:rPr>
              <w:t>3</w:t>
            </w:r>
            <w:r w:rsidR="00B83C51" w:rsidRPr="00B83C51">
              <w:rPr>
                <w:rFonts w:ascii="Cambria" w:hAnsi="Cambria" w:hint="eastAsia"/>
                <w:lang w:eastAsia="zh-CN"/>
              </w:rPr>
              <w:t>栏</w:t>
            </w:r>
            <w:r w:rsidR="00B83C51">
              <w:rPr>
                <w:rFonts w:ascii="Cambria" w:hAnsi="Cambria" w:hint="eastAsia"/>
                <w:lang w:eastAsia="zh-CN"/>
              </w:rPr>
              <w:t>，</w:t>
            </w:r>
            <w:r w:rsidR="00B83C51" w:rsidRPr="00B83C51">
              <w:rPr>
                <w:rFonts w:ascii="Cambria" w:hAnsi="Cambria" w:hint="eastAsia"/>
                <w:lang w:eastAsia="zh-CN"/>
              </w:rPr>
              <w:t>评审表建议添加</w:t>
            </w:r>
            <w:r w:rsidR="00B83C51" w:rsidRPr="00B83C51">
              <w:rPr>
                <w:rFonts w:ascii="Cambria" w:hAnsi="Cambria" w:hint="eastAsia"/>
                <w:lang w:eastAsia="zh-CN"/>
              </w:rPr>
              <w:t>wbs</w:t>
            </w:r>
            <w:r w:rsidR="00B83C51" w:rsidRPr="00B83C51">
              <w:rPr>
                <w:rFonts w:ascii="Cambria" w:hAnsi="Cambria" w:hint="eastAsia"/>
                <w:lang w:eastAsia="zh-CN"/>
              </w:rPr>
              <w:t>项目说明</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705D95C" w14:textId="0FF74A4B" w:rsidR="000F59CE" w:rsidRDefault="000F59CE" w:rsidP="000F59CE">
            <w:pPr>
              <w:pStyle w:val="affc"/>
              <w:spacing w:line="276" w:lineRule="atLeast"/>
              <w:rPr>
                <w:lang w:eastAsia="zh-CN"/>
              </w:rPr>
            </w:pPr>
            <w:r>
              <w:rPr>
                <w:rFonts w:ascii="Cambria" w:hAnsi="Cambria"/>
                <w:lang w:eastAsia="zh-CN"/>
              </w:rPr>
              <w:t> </w:t>
            </w:r>
            <w:r w:rsidR="00B83C51">
              <w:rPr>
                <w:rFonts w:ascii="Cambria" w:hAnsi="Cambria" w:hint="eastAsia"/>
                <w:lang w:eastAsia="zh-CN"/>
              </w:rPr>
              <w:t>罗培铖</w:t>
            </w:r>
          </w:p>
        </w:tc>
      </w:tr>
      <w:tr w:rsidR="000F59CE" w14:paraId="17A99E71" w14:textId="77777777"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1623D8AC" w14:textId="466FA6B8" w:rsidR="000F59CE" w:rsidRDefault="000F59CE" w:rsidP="000F59CE">
            <w:pPr>
              <w:pStyle w:val="affc"/>
              <w:spacing w:line="276" w:lineRule="atLeast"/>
              <w:rPr>
                <w:lang w:eastAsia="zh-CN"/>
              </w:rPr>
            </w:pPr>
            <w:r>
              <w:rPr>
                <w:rFonts w:ascii="Cambria" w:hAnsi="Cambria"/>
                <w:lang w:eastAsia="zh-CN"/>
              </w:rPr>
              <w:t> </w:t>
            </w:r>
            <w:r w:rsidR="00E92A70">
              <w:rPr>
                <w:rFonts w:ascii="Cambria" w:hAnsi="Cambria"/>
              </w:rPr>
              <w:t> </w:t>
            </w:r>
            <w:r w:rsidR="00E92A70">
              <w:rPr>
                <w:rFonts w:ascii="Cambria" w:hAnsi="Cambria" w:hint="eastAsia"/>
                <w:lang w:eastAsia="zh-CN"/>
              </w:rPr>
              <w:t>2018</w:t>
            </w:r>
            <w:r w:rsidR="00E92A70">
              <w:rPr>
                <w:rFonts w:ascii="Cambria" w:hAnsi="Cambria" w:hint="eastAsia"/>
                <w:lang w:eastAsia="zh-CN"/>
              </w:rPr>
              <w:t>年</w:t>
            </w:r>
            <w:r w:rsidR="00E92A70">
              <w:rPr>
                <w:rFonts w:ascii="Cambria" w:hAnsi="Cambria" w:hint="eastAsia"/>
                <w:lang w:eastAsia="zh-CN"/>
              </w:rPr>
              <w:t>10</w:t>
            </w:r>
            <w:r w:rsidR="00E92A70">
              <w:rPr>
                <w:rFonts w:ascii="Cambria" w:hAnsi="Cambria" w:hint="eastAsia"/>
                <w:lang w:eastAsia="zh-CN"/>
              </w:rPr>
              <w:t>月</w:t>
            </w:r>
            <w:r w:rsidR="00E92A70">
              <w:rPr>
                <w:rFonts w:ascii="Cambria" w:hAnsi="Cambria" w:hint="eastAsia"/>
                <w:lang w:eastAsia="zh-CN"/>
              </w:rPr>
              <w:t>26</w:t>
            </w:r>
            <w:r w:rsidR="00E92A70">
              <w:rPr>
                <w:rFonts w:ascii="Cambria" w:hAnsi="Cambria" w:hint="eastAsia"/>
                <w:lang w:eastAsia="zh-CN"/>
              </w:rPr>
              <w:t>日</w:t>
            </w:r>
            <w:r w:rsidR="00E92A70">
              <w:rPr>
                <w:rFonts w:ascii="Cambria" w:hAnsi="Cambria" w:hint="eastAsia"/>
                <w:lang w:eastAsia="zh-CN"/>
              </w:rPr>
              <w:t>22</w:t>
            </w:r>
            <w:r w:rsidR="00E92A70">
              <w:rPr>
                <w:rFonts w:ascii="Cambria" w:hAnsi="Cambria"/>
                <w:lang w:eastAsia="zh-CN"/>
              </w:rPr>
              <w:t>:</w:t>
            </w:r>
            <w:r w:rsidR="00E92A70">
              <w:rPr>
                <w:rFonts w:ascii="Cambria" w:hAnsi="Cambria" w:hint="eastAsia"/>
                <w:lang w:eastAsia="zh-CN"/>
              </w:rPr>
              <w:t>00</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83C012B" w14:textId="34908A6F" w:rsidR="000F59CE" w:rsidRDefault="000F59CE" w:rsidP="000F59CE">
            <w:pPr>
              <w:pStyle w:val="affc"/>
              <w:spacing w:line="276" w:lineRule="atLeast"/>
              <w:rPr>
                <w:lang w:eastAsia="zh-CN"/>
              </w:rPr>
            </w:pPr>
            <w:r>
              <w:rPr>
                <w:rFonts w:ascii="Cambria" w:hAnsi="Cambria"/>
                <w:lang w:eastAsia="zh-CN"/>
              </w:rPr>
              <w:t> </w:t>
            </w:r>
            <w:r w:rsidR="00E92A70">
              <w:rPr>
                <w:rFonts w:ascii="Cambria" w:hAnsi="Cambria" w:hint="eastAsia"/>
                <w:lang w:eastAsia="zh-CN"/>
              </w:rPr>
              <w:t>1.2.3</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C0B645" w14:textId="1A093753" w:rsidR="000F59CE" w:rsidRDefault="000F59CE" w:rsidP="000F59CE">
            <w:pPr>
              <w:pStyle w:val="affc"/>
              <w:spacing w:line="276" w:lineRule="atLeast"/>
              <w:rPr>
                <w:rFonts w:ascii="Cambria" w:hAnsi="Cambria"/>
                <w:lang w:eastAsia="zh-CN"/>
              </w:rPr>
            </w:pPr>
            <w:r>
              <w:rPr>
                <w:rFonts w:ascii="Cambria" w:hAnsi="Cambria"/>
                <w:lang w:eastAsia="zh-CN"/>
              </w:rPr>
              <w:t> </w:t>
            </w:r>
            <w:r w:rsidR="003037D1">
              <w:rPr>
                <w:rFonts w:ascii="Cambria" w:hAnsi="Cambria" w:hint="eastAsia"/>
                <w:lang w:eastAsia="zh-CN"/>
              </w:rPr>
              <w:t>新</w:t>
            </w:r>
            <w:bookmarkStart w:id="0" w:name="_GoBack"/>
            <w:bookmarkEnd w:id="0"/>
            <w:r w:rsidR="005F2217">
              <w:rPr>
                <w:rFonts w:ascii="Cambria" w:hAnsi="Cambria" w:hint="eastAsia"/>
                <w:lang w:eastAsia="zh-CN"/>
              </w:rPr>
              <w:t>开辟范围管理计划、质量管理计划、采购管理计划三个模块；</w:t>
            </w:r>
          </w:p>
          <w:p w14:paraId="108304FE" w14:textId="357ABE00" w:rsidR="005F2217" w:rsidRDefault="005F2217" w:rsidP="000F59CE">
            <w:pPr>
              <w:pStyle w:val="affc"/>
              <w:spacing w:line="276" w:lineRule="atLeast"/>
              <w:rPr>
                <w:lang w:eastAsia="zh-CN"/>
              </w:rPr>
            </w:pPr>
            <w:r>
              <w:rPr>
                <w:rFonts w:hint="eastAsia"/>
                <w:lang w:eastAsia="zh-CN"/>
              </w:rPr>
              <w:t>干系人管理计划</w:t>
            </w:r>
            <w:r w:rsidR="00025001">
              <w:rPr>
                <w:rFonts w:hint="eastAsia"/>
                <w:lang w:eastAsia="zh-CN"/>
              </w:rPr>
              <w:t>：新增干系人分析；期望管理矩阵；新增干系人登记表；</w:t>
            </w:r>
          </w:p>
          <w:p w14:paraId="2E905FD1" w14:textId="306EFBFC" w:rsidR="00025001" w:rsidRDefault="00025001" w:rsidP="000F59CE">
            <w:pPr>
              <w:pStyle w:val="affc"/>
              <w:spacing w:line="276" w:lineRule="atLeast"/>
              <w:rPr>
                <w:lang w:eastAsia="zh-CN"/>
              </w:rPr>
            </w:pPr>
            <w:r>
              <w:rPr>
                <w:rFonts w:hint="eastAsia"/>
                <w:lang w:eastAsia="zh-CN"/>
              </w:rPr>
              <w:t>时间管理计划：新增里程碑列表；新增工作量估算；</w:t>
            </w:r>
          </w:p>
          <w:p w14:paraId="0B721834" w14:textId="3D2B6FAD" w:rsidR="00025001" w:rsidRDefault="00025001" w:rsidP="000F59CE">
            <w:pPr>
              <w:pStyle w:val="affc"/>
              <w:spacing w:line="276" w:lineRule="atLeast"/>
              <w:rPr>
                <w:lang w:eastAsia="zh-CN"/>
              </w:rPr>
            </w:pPr>
            <w:r>
              <w:rPr>
                <w:rFonts w:hint="eastAsia"/>
                <w:lang w:eastAsia="zh-CN"/>
              </w:rPr>
              <w:t>风险管理计划：新增每个知识领域潜在风险条件；新增风险控制表（部分）；</w:t>
            </w:r>
          </w:p>
          <w:p w14:paraId="3105C1CA" w14:textId="205A39F8" w:rsidR="00025001" w:rsidRDefault="00025001" w:rsidP="000F59CE">
            <w:pPr>
              <w:pStyle w:val="affc"/>
              <w:spacing w:line="276" w:lineRule="atLeast"/>
              <w:rPr>
                <w:lang w:eastAsia="zh-CN"/>
              </w:rPr>
            </w:pPr>
            <w:r>
              <w:rPr>
                <w:rFonts w:hint="eastAsia"/>
                <w:lang w:eastAsia="zh-CN"/>
              </w:rPr>
              <w:t>成本管理计划：新增项目成本估算；新增软件开发成本估算。</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44E81CE7" w14:textId="13AA2BE9" w:rsidR="000F59CE" w:rsidRDefault="000F59CE" w:rsidP="000F59CE">
            <w:pPr>
              <w:pStyle w:val="affc"/>
              <w:spacing w:line="276" w:lineRule="atLeast"/>
              <w:rPr>
                <w:lang w:eastAsia="zh-CN"/>
              </w:rPr>
            </w:pPr>
            <w:r>
              <w:rPr>
                <w:rFonts w:ascii="Cambria" w:hAnsi="Cambria"/>
                <w:lang w:eastAsia="zh-CN"/>
              </w:rPr>
              <w:t> </w:t>
            </w:r>
            <w:r w:rsidR="00C11E8C">
              <w:rPr>
                <w:rFonts w:ascii="Cambria" w:hAnsi="Cambria" w:hint="eastAsia"/>
                <w:lang w:eastAsia="zh-CN"/>
              </w:rPr>
              <w:t>苏碧青</w:t>
            </w:r>
          </w:p>
        </w:tc>
      </w:tr>
      <w:tr w:rsidR="000F59CE" w14:paraId="552A793F" w14:textId="77777777" w:rsidTr="000F59CE">
        <w:tc>
          <w:tcPr>
            <w:tcW w:w="153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1300454" w14:textId="77777777" w:rsidR="000F59CE" w:rsidRDefault="000F59CE" w:rsidP="000F59CE">
            <w:pPr>
              <w:pStyle w:val="affc"/>
              <w:spacing w:line="276" w:lineRule="atLeast"/>
              <w:rPr>
                <w:lang w:eastAsia="zh-CN"/>
              </w:rPr>
            </w:pPr>
            <w:r>
              <w:rPr>
                <w:rFonts w:ascii="Cambria" w:hAnsi="Cambria"/>
                <w:lang w:eastAsia="zh-CN"/>
              </w:rPr>
              <w:t> </w:t>
            </w:r>
          </w:p>
        </w:tc>
        <w:tc>
          <w:tcPr>
            <w:tcW w:w="171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0A22FBF6" w14:textId="77777777" w:rsidR="000F59CE" w:rsidRDefault="000F59CE" w:rsidP="000F59CE">
            <w:pPr>
              <w:pStyle w:val="affc"/>
              <w:spacing w:line="276" w:lineRule="atLeast"/>
              <w:rPr>
                <w:lang w:eastAsia="zh-CN"/>
              </w:rPr>
            </w:pPr>
            <w:r>
              <w:rPr>
                <w:rFonts w:ascii="Cambria" w:hAnsi="Cambria"/>
                <w:lang w:eastAsia="zh-CN"/>
              </w:rPr>
              <w:t> </w:t>
            </w:r>
          </w:p>
        </w:tc>
        <w:tc>
          <w:tcPr>
            <w:tcW w:w="4320"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7B28BFFD" w14:textId="77777777" w:rsidR="000F59CE" w:rsidRDefault="000F59CE" w:rsidP="000F59CE">
            <w:pPr>
              <w:pStyle w:val="affc"/>
              <w:spacing w:line="276" w:lineRule="atLeast"/>
              <w:rPr>
                <w:lang w:eastAsia="zh-CN"/>
              </w:rPr>
            </w:pPr>
            <w:r>
              <w:rPr>
                <w:rFonts w:ascii="Cambria" w:hAnsi="Cambria"/>
                <w:lang w:eastAsia="zh-CN"/>
              </w:rPr>
              <w:t> </w:t>
            </w:r>
          </w:p>
        </w:tc>
        <w:tc>
          <w:tcPr>
            <w:tcW w:w="1901" w:type="dxa"/>
            <w:tcBorders>
              <w:top w:val="single" w:sz="6" w:space="0" w:color="000000"/>
              <w:left w:val="single" w:sz="12" w:space="0" w:color="000000"/>
              <w:bottom w:val="single" w:sz="6" w:space="0" w:color="000000"/>
              <w:right w:val="single" w:sz="12" w:space="0" w:color="000000"/>
            </w:tcBorders>
            <w:tcMar>
              <w:top w:w="0" w:type="dxa"/>
              <w:left w:w="115" w:type="dxa"/>
              <w:bottom w:w="0" w:type="dxa"/>
              <w:right w:w="115" w:type="dxa"/>
            </w:tcMar>
            <w:hideMark/>
          </w:tcPr>
          <w:p w14:paraId="655A52E1" w14:textId="77777777" w:rsidR="000F59CE" w:rsidRDefault="000F59CE" w:rsidP="000F59CE">
            <w:pPr>
              <w:pStyle w:val="affc"/>
              <w:spacing w:line="276" w:lineRule="atLeast"/>
              <w:rPr>
                <w:lang w:eastAsia="zh-CN"/>
              </w:rPr>
            </w:pPr>
            <w:r>
              <w:rPr>
                <w:rFonts w:ascii="Cambria" w:hAnsi="Cambria"/>
                <w:lang w:eastAsia="zh-CN"/>
              </w:rPr>
              <w:t> </w:t>
            </w:r>
          </w:p>
        </w:tc>
      </w:tr>
    </w:tbl>
    <w:p w14:paraId="7CADEBBF" w14:textId="5EC21585" w:rsidR="00D12F09" w:rsidRDefault="00D12F09">
      <w:pPr>
        <w:rPr>
          <w:rFonts w:ascii="微软雅黑" w:eastAsia="微软雅黑" w:hAnsi="微软雅黑" w:cs="Times New Roman"/>
          <w:color w:val="000000"/>
          <w:lang w:eastAsia="zh-CN"/>
        </w:rPr>
      </w:pPr>
    </w:p>
    <w:p w14:paraId="46CAB6D2" w14:textId="77777777" w:rsidR="005C2740" w:rsidRDefault="005C2740" w:rsidP="000F59CE">
      <w:pPr>
        <w:pStyle w:val="affc"/>
        <w:spacing w:line="276" w:lineRule="atLeast"/>
        <w:rPr>
          <w:rFonts w:ascii="微软雅黑" w:eastAsia="微软雅黑" w:hAnsi="微软雅黑"/>
          <w:color w:val="000000"/>
          <w:lang w:eastAsia="zh-CN"/>
        </w:rPr>
      </w:pPr>
    </w:p>
    <w:p w14:paraId="373A0C60" w14:textId="77777777" w:rsidR="000F59CE" w:rsidRPr="000F59CE" w:rsidRDefault="000F59CE" w:rsidP="000F59CE">
      <w:pPr>
        <w:pStyle w:val="affc"/>
        <w:shd w:val="clear" w:color="auto" w:fill="17365D"/>
        <w:spacing w:before="80" w:after="80" w:line="368" w:lineRule="atLeast"/>
        <w:jc w:val="center"/>
        <w:rPr>
          <w:rFonts w:ascii="Cambria" w:eastAsia="微软雅黑" w:hAnsi="Cambria"/>
          <w:b/>
          <w:bCs/>
          <w:color w:val="FFFFFF"/>
          <w:sz w:val="32"/>
          <w:szCs w:val="32"/>
          <w:lang w:eastAsia="zh-CN"/>
        </w:rPr>
      </w:pPr>
      <w:r>
        <w:rPr>
          <w:rStyle w:val="notranslate"/>
          <w:rFonts w:ascii="Cambria" w:eastAsia="微软雅黑" w:hAnsi="Cambria"/>
          <w:b/>
          <w:bCs/>
          <w:color w:val="FFFFFF"/>
          <w:sz w:val="32"/>
          <w:szCs w:val="32"/>
          <w:lang w:eastAsia="zh-CN"/>
        </w:rPr>
        <w:t>目录</w:t>
      </w:r>
    </w:p>
    <w:sdt>
      <w:sdtPr>
        <w:rPr>
          <w:rFonts w:ascii="Cambria" w:eastAsiaTheme="majorEastAsia" w:hAnsi="Cambria" w:cstheme="majorBidi"/>
          <w:b w:val="0"/>
          <w:caps w:val="0"/>
          <w:spacing w:val="0"/>
          <w:sz w:val="24"/>
          <w:szCs w:val="24"/>
          <w:lang w:val="zh-CN" w:eastAsia="zh-CN" w:bidi="ar-SA"/>
        </w:rPr>
        <w:id w:val="-1218200231"/>
        <w:docPartObj>
          <w:docPartGallery w:val="Table of Contents"/>
          <w:docPartUnique/>
        </w:docPartObj>
      </w:sdtPr>
      <w:sdtEndPr>
        <w:rPr>
          <w:bCs/>
          <w:lang w:eastAsia="en-US"/>
        </w:rPr>
      </w:sdtEndPr>
      <w:sdtContent>
        <w:p w14:paraId="48F9A0CE" w14:textId="77777777" w:rsidR="0075404C" w:rsidRDefault="0075404C">
          <w:pPr>
            <w:pStyle w:val="TOC"/>
          </w:pPr>
          <w:r>
            <w:rPr>
              <w:lang w:val="zh-CN" w:eastAsia="zh-CN"/>
            </w:rPr>
            <w:t>目录</w:t>
          </w:r>
        </w:p>
        <w:p w14:paraId="5FF76667" w14:textId="1E267F07" w:rsidR="009821D0" w:rsidRDefault="0075404C">
          <w:pPr>
            <w:pStyle w:val="TOC1"/>
            <w:rPr>
              <w:rFonts w:asciiTheme="minorHAnsi" w:eastAsiaTheme="minorEastAsia" w:hAnsiTheme="minorHAnsi" w:cstheme="minorBidi"/>
              <w:b w:val="0"/>
              <w:caps w:val="0"/>
              <w:color w:val="auto"/>
              <w:kern w:val="2"/>
              <w:sz w:val="21"/>
              <w:lang w:eastAsia="zh-CN"/>
            </w:rPr>
          </w:pPr>
          <w:r>
            <w:rPr>
              <w:bCs/>
              <w:lang w:val="zh-CN"/>
            </w:rPr>
            <w:fldChar w:fldCharType="begin"/>
          </w:r>
          <w:r>
            <w:rPr>
              <w:bCs/>
              <w:lang w:val="zh-CN"/>
            </w:rPr>
            <w:instrText xml:space="preserve"> TOC \o "1-3" \h \z \u </w:instrText>
          </w:r>
          <w:r>
            <w:rPr>
              <w:bCs/>
              <w:lang w:val="zh-CN"/>
            </w:rPr>
            <w:fldChar w:fldCharType="separate"/>
          </w:r>
          <w:hyperlink w:anchor="_Toc528354503" w:history="1">
            <w:r w:rsidR="009821D0" w:rsidRPr="00C4422B">
              <w:rPr>
                <w:rStyle w:val="af5"/>
                <w:rFonts w:ascii="Cambria" w:hAnsi="Cambria"/>
              </w:rPr>
              <w:t>1.</w:t>
            </w:r>
            <w:r w:rsidR="009821D0">
              <w:rPr>
                <w:rFonts w:asciiTheme="minorHAnsi" w:eastAsiaTheme="minorEastAsia" w:hAnsiTheme="minorHAnsi" w:cstheme="minorBidi"/>
                <w:b w:val="0"/>
                <w:caps w:val="0"/>
                <w:color w:val="auto"/>
                <w:kern w:val="2"/>
                <w:sz w:val="21"/>
                <w:lang w:eastAsia="zh-CN"/>
              </w:rPr>
              <w:tab/>
            </w:r>
            <w:r w:rsidR="009821D0" w:rsidRPr="00C4422B">
              <w:rPr>
                <w:rStyle w:val="af5"/>
                <w:rFonts w:ascii="Cambria" w:hAnsi="Cambria"/>
                <w:lang w:eastAsia="zh-CN"/>
              </w:rPr>
              <w:t>引言</w:t>
            </w:r>
            <w:r w:rsidR="009821D0">
              <w:rPr>
                <w:webHidden/>
              </w:rPr>
              <w:tab/>
            </w:r>
            <w:r w:rsidR="009821D0">
              <w:rPr>
                <w:webHidden/>
              </w:rPr>
              <w:tab/>
            </w:r>
            <w:r w:rsidR="009821D0">
              <w:rPr>
                <w:webHidden/>
              </w:rPr>
              <w:fldChar w:fldCharType="begin"/>
            </w:r>
            <w:r w:rsidR="009821D0">
              <w:rPr>
                <w:webHidden/>
              </w:rPr>
              <w:instrText xml:space="preserve"> PAGEREF _Toc528354503 \h </w:instrText>
            </w:r>
            <w:r w:rsidR="009821D0">
              <w:rPr>
                <w:webHidden/>
              </w:rPr>
            </w:r>
            <w:r w:rsidR="009821D0">
              <w:rPr>
                <w:webHidden/>
              </w:rPr>
              <w:fldChar w:fldCharType="separate"/>
            </w:r>
            <w:r w:rsidR="009821D0">
              <w:rPr>
                <w:webHidden/>
              </w:rPr>
              <w:t>6</w:t>
            </w:r>
            <w:r w:rsidR="009821D0">
              <w:rPr>
                <w:webHidden/>
              </w:rPr>
              <w:fldChar w:fldCharType="end"/>
            </w:r>
          </w:hyperlink>
        </w:p>
        <w:p w14:paraId="31206844" w14:textId="5731DE8F"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04" w:history="1">
            <w:r w:rsidR="009821D0" w:rsidRPr="00C4422B">
              <w:rPr>
                <w:rStyle w:val="af5"/>
                <w14:scene3d>
                  <w14:camera w14:prst="orthographicFront"/>
                  <w14:lightRig w14:rig="threePt" w14:dir="t">
                    <w14:rot w14:lat="0" w14:lon="0" w14:rev="0"/>
                  </w14:lightRig>
                </w14:scene3d>
              </w:rPr>
              <w:t>1.1.</w:t>
            </w:r>
            <w:r w:rsidR="009821D0">
              <w:rPr>
                <w:rFonts w:asciiTheme="minorHAnsi" w:eastAsiaTheme="minorEastAsia" w:hAnsiTheme="minorHAnsi" w:cstheme="minorBidi"/>
                <w:caps w:val="0"/>
                <w:kern w:val="2"/>
                <w:sz w:val="21"/>
                <w:lang w:val="en-US" w:eastAsia="zh-CN"/>
              </w:rPr>
              <w:tab/>
            </w:r>
            <w:r w:rsidR="009821D0" w:rsidRPr="00C4422B">
              <w:rPr>
                <w:rStyle w:val="af5"/>
              </w:rPr>
              <w:t>目的</w:t>
            </w:r>
            <w:r w:rsidR="009821D0">
              <w:rPr>
                <w:webHidden/>
              </w:rPr>
              <w:tab/>
            </w:r>
            <w:r w:rsidR="009821D0">
              <w:rPr>
                <w:webHidden/>
              </w:rPr>
              <w:fldChar w:fldCharType="begin"/>
            </w:r>
            <w:r w:rsidR="009821D0">
              <w:rPr>
                <w:webHidden/>
              </w:rPr>
              <w:instrText xml:space="preserve"> PAGEREF _Toc528354504 \h </w:instrText>
            </w:r>
            <w:r w:rsidR="009821D0">
              <w:rPr>
                <w:webHidden/>
              </w:rPr>
            </w:r>
            <w:r w:rsidR="009821D0">
              <w:rPr>
                <w:webHidden/>
              </w:rPr>
              <w:fldChar w:fldCharType="separate"/>
            </w:r>
            <w:r w:rsidR="009821D0">
              <w:rPr>
                <w:webHidden/>
              </w:rPr>
              <w:t>6</w:t>
            </w:r>
            <w:r w:rsidR="009821D0">
              <w:rPr>
                <w:webHidden/>
              </w:rPr>
              <w:fldChar w:fldCharType="end"/>
            </w:r>
          </w:hyperlink>
        </w:p>
        <w:p w14:paraId="434CD34B" w14:textId="1D3A7709"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05" w:history="1">
            <w:r w:rsidR="009821D0" w:rsidRPr="00C4422B">
              <w:rPr>
                <w:rStyle w:val="af5"/>
                <w14:scene3d>
                  <w14:camera w14:prst="orthographicFront"/>
                  <w14:lightRig w14:rig="threePt" w14:dir="t">
                    <w14:rot w14:lat="0" w14:lon="0" w14:rev="0"/>
                  </w14:lightRig>
                </w14:scene3d>
              </w:rPr>
              <w:t>1.2.</w:t>
            </w:r>
            <w:r w:rsidR="009821D0">
              <w:rPr>
                <w:rFonts w:asciiTheme="minorHAnsi" w:eastAsiaTheme="minorEastAsia" w:hAnsiTheme="minorHAnsi" w:cstheme="minorBidi"/>
                <w:caps w:val="0"/>
                <w:kern w:val="2"/>
                <w:sz w:val="21"/>
                <w:lang w:val="en-US" w:eastAsia="zh-CN"/>
              </w:rPr>
              <w:tab/>
            </w:r>
            <w:r w:rsidR="009821D0" w:rsidRPr="00C4422B">
              <w:rPr>
                <w:rStyle w:val="af5"/>
              </w:rPr>
              <w:t>需求背景</w:t>
            </w:r>
            <w:r w:rsidR="009821D0">
              <w:rPr>
                <w:webHidden/>
              </w:rPr>
              <w:tab/>
            </w:r>
            <w:r w:rsidR="009821D0">
              <w:rPr>
                <w:webHidden/>
              </w:rPr>
              <w:fldChar w:fldCharType="begin"/>
            </w:r>
            <w:r w:rsidR="009821D0">
              <w:rPr>
                <w:webHidden/>
              </w:rPr>
              <w:instrText xml:space="preserve"> PAGEREF _Toc528354505 \h </w:instrText>
            </w:r>
            <w:r w:rsidR="009821D0">
              <w:rPr>
                <w:webHidden/>
              </w:rPr>
            </w:r>
            <w:r w:rsidR="009821D0">
              <w:rPr>
                <w:webHidden/>
              </w:rPr>
              <w:fldChar w:fldCharType="separate"/>
            </w:r>
            <w:r w:rsidR="009821D0">
              <w:rPr>
                <w:webHidden/>
              </w:rPr>
              <w:t>6</w:t>
            </w:r>
            <w:r w:rsidR="009821D0">
              <w:rPr>
                <w:webHidden/>
              </w:rPr>
              <w:fldChar w:fldCharType="end"/>
            </w:r>
          </w:hyperlink>
        </w:p>
        <w:p w14:paraId="7552AEDF" w14:textId="00F462A9"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06" w:history="1">
            <w:r w:rsidR="009821D0" w:rsidRPr="00C4422B">
              <w:rPr>
                <w:rStyle w:val="af5"/>
                <w:lang w:eastAsia="zh-CN"/>
                <w14:scene3d>
                  <w14:camera w14:prst="orthographicFront"/>
                  <w14:lightRig w14:rig="threePt" w14:dir="t">
                    <w14:rot w14:lat="0" w14:lon="0" w14:rev="0"/>
                  </w14:lightRig>
                </w14:scene3d>
              </w:rPr>
              <w:t>1.3.</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与其他项目计划的关系</w:t>
            </w:r>
            <w:r w:rsidR="009821D0">
              <w:rPr>
                <w:webHidden/>
              </w:rPr>
              <w:tab/>
            </w:r>
            <w:r w:rsidR="009821D0">
              <w:rPr>
                <w:webHidden/>
              </w:rPr>
              <w:fldChar w:fldCharType="begin"/>
            </w:r>
            <w:r w:rsidR="009821D0">
              <w:rPr>
                <w:webHidden/>
              </w:rPr>
              <w:instrText xml:space="preserve"> PAGEREF _Toc528354506 \h </w:instrText>
            </w:r>
            <w:r w:rsidR="009821D0">
              <w:rPr>
                <w:webHidden/>
              </w:rPr>
            </w:r>
            <w:r w:rsidR="009821D0">
              <w:rPr>
                <w:webHidden/>
              </w:rPr>
              <w:fldChar w:fldCharType="separate"/>
            </w:r>
            <w:r w:rsidR="009821D0">
              <w:rPr>
                <w:webHidden/>
              </w:rPr>
              <w:t>6</w:t>
            </w:r>
            <w:r w:rsidR="009821D0">
              <w:rPr>
                <w:webHidden/>
              </w:rPr>
              <w:fldChar w:fldCharType="end"/>
            </w:r>
          </w:hyperlink>
        </w:p>
        <w:p w14:paraId="000B9DEC" w14:textId="34BEF390"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07" w:history="1">
            <w:r w:rsidR="009821D0" w:rsidRPr="00C4422B">
              <w:rPr>
                <w:rStyle w:val="af5"/>
                <w:rFonts w:ascii="微软雅黑" w:hAnsi="微软雅黑" w:cs="宋体"/>
                <w14:scene3d>
                  <w14:camera w14:prst="orthographicFront"/>
                  <w14:lightRig w14:rig="threePt" w14:dir="t">
                    <w14:rot w14:lat="0" w14:lon="0" w14:rev="0"/>
                  </w14:lightRig>
                </w14:scene3d>
              </w:rPr>
              <w:t>1.4.</w:t>
            </w:r>
            <w:r w:rsidR="009821D0">
              <w:rPr>
                <w:rFonts w:asciiTheme="minorHAnsi" w:eastAsiaTheme="minorEastAsia" w:hAnsiTheme="minorHAnsi" w:cstheme="minorBidi"/>
                <w:caps w:val="0"/>
                <w:kern w:val="2"/>
                <w:sz w:val="21"/>
                <w:lang w:val="en-US" w:eastAsia="zh-CN"/>
              </w:rPr>
              <w:tab/>
            </w:r>
            <w:r w:rsidR="009821D0" w:rsidRPr="00C4422B">
              <w:rPr>
                <w:rStyle w:val="af5"/>
                <w:rFonts w:ascii="Cambria" w:hAnsi="Cambria"/>
              </w:rPr>
              <w:t>文件维护</w:t>
            </w:r>
            <w:r w:rsidR="009821D0">
              <w:rPr>
                <w:webHidden/>
              </w:rPr>
              <w:tab/>
            </w:r>
            <w:r w:rsidR="009821D0">
              <w:rPr>
                <w:webHidden/>
              </w:rPr>
              <w:fldChar w:fldCharType="begin"/>
            </w:r>
            <w:r w:rsidR="009821D0">
              <w:rPr>
                <w:webHidden/>
              </w:rPr>
              <w:instrText xml:space="preserve"> PAGEREF _Toc528354507 \h </w:instrText>
            </w:r>
            <w:r w:rsidR="009821D0">
              <w:rPr>
                <w:webHidden/>
              </w:rPr>
            </w:r>
            <w:r w:rsidR="009821D0">
              <w:rPr>
                <w:webHidden/>
              </w:rPr>
              <w:fldChar w:fldCharType="separate"/>
            </w:r>
            <w:r w:rsidR="009821D0">
              <w:rPr>
                <w:webHidden/>
              </w:rPr>
              <w:t>7</w:t>
            </w:r>
            <w:r w:rsidR="009821D0">
              <w:rPr>
                <w:webHidden/>
              </w:rPr>
              <w:fldChar w:fldCharType="end"/>
            </w:r>
          </w:hyperlink>
        </w:p>
        <w:p w14:paraId="58B6126B" w14:textId="6F8C4106"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08" w:history="1">
            <w:r w:rsidR="009821D0" w:rsidRPr="00C4422B">
              <w:rPr>
                <w:rStyle w:val="af5"/>
                <w:rFonts w:ascii="微软雅黑" w:hAnsi="微软雅黑"/>
                <w14:scene3d>
                  <w14:camera w14:prst="orthographicFront"/>
                  <w14:lightRig w14:rig="threePt" w14:dir="t">
                    <w14:rot w14:lat="0" w14:lon="0" w14:rev="0"/>
                  </w14:lightRig>
                </w14:scene3d>
              </w:rPr>
              <w:t>1.5.</w:t>
            </w:r>
            <w:r w:rsidR="009821D0">
              <w:rPr>
                <w:rFonts w:asciiTheme="minorHAnsi" w:eastAsiaTheme="minorEastAsia" w:hAnsiTheme="minorHAnsi" w:cstheme="minorBidi"/>
                <w:caps w:val="0"/>
                <w:kern w:val="2"/>
                <w:sz w:val="21"/>
                <w:lang w:val="en-US" w:eastAsia="zh-CN"/>
              </w:rPr>
              <w:tab/>
            </w:r>
            <w:r w:rsidR="009821D0" w:rsidRPr="00C4422B">
              <w:rPr>
                <w:rStyle w:val="af5"/>
                <w:rFonts w:ascii="Cambria" w:hAnsi="Cambria"/>
              </w:rPr>
              <w:t>参考</w:t>
            </w:r>
            <w:r w:rsidR="009821D0">
              <w:rPr>
                <w:webHidden/>
              </w:rPr>
              <w:tab/>
            </w:r>
            <w:r w:rsidR="009821D0">
              <w:rPr>
                <w:webHidden/>
              </w:rPr>
              <w:fldChar w:fldCharType="begin"/>
            </w:r>
            <w:r w:rsidR="009821D0">
              <w:rPr>
                <w:webHidden/>
              </w:rPr>
              <w:instrText xml:space="preserve"> PAGEREF _Toc528354508 \h </w:instrText>
            </w:r>
            <w:r w:rsidR="009821D0">
              <w:rPr>
                <w:webHidden/>
              </w:rPr>
            </w:r>
            <w:r w:rsidR="009821D0">
              <w:rPr>
                <w:webHidden/>
              </w:rPr>
              <w:fldChar w:fldCharType="separate"/>
            </w:r>
            <w:r w:rsidR="009821D0">
              <w:rPr>
                <w:webHidden/>
              </w:rPr>
              <w:t>7</w:t>
            </w:r>
            <w:r w:rsidR="009821D0">
              <w:rPr>
                <w:webHidden/>
              </w:rPr>
              <w:fldChar w:fldCharType="end"/>
            </w:r>
          </w:hyperlink>
        </w:p>
        <w:p w14:paraId="5BED68BD" w14:textId="4D826C48" w:rsidR="009821D0" w:rsidRDefault="003037D1">
          <w:pPr>
            <w:pStyle w:val="TOC1"/>
            <w:rPr>
              <w:rFonts w:asciiTheme="minorHAnsi" w:eastAsiaTheme="minorEastAsia" w:hAnsiTheme="minorHAnsi" w:cstheme="minorBidi"/>
              <w:b w:val="0"/>
              <w:caps w:val="0"/>
              <w:color w:val="auto"/>
              <w:kern w:val="2"/>
              <w:sz w:val="21"/>
              <w:lang w:eastAsia="zh-CN"/>
            </w:rPr>
          </w:pPr>
          <w:hyperlink w:anchor="_Toc528354509" w:history="1">
            <w:r w:rsidR="009821D0" w:rsidRPr="00C4422B">
              <w:rPr>
                <w:rStyle w:val="af5"/>
                <w:rFonts w:ascii="微软雅黑" w:hAnsi="微软雅黑"/>
              </w:rPr>
              <w:t>2.</w:t>
            </w:r>
            <w:r w:rsidR="009821D0">
              <w:rPr>
                <w:rFonts w:asciiTheme="minorHAnsi" w:eastAsiaTheme="minorEastAsia" w:hAnsiTheme="minorHAnsi" w:cstheme="minorBidi"/>
                <w:b w:val="0"/>
                <w:caps w:val="0"/>
                <w:color w:val="auto"/>
                <w:kern w:val="2"/>
                <w:sz w:val="21"/>
                <w:lang w:eastAsia="zh-CN"/>
              </w:rPr>
              <w:tab/>
            </w:r>
            <w:r w:rsidR="009821D0" w:rsidRPr="00C4422B">
              <w:rPr>
                <w:rStyle w:val="af5"/>
                <w:rFonts w:ascii="微软雅黑" w:hAnsi="微软雅黑"/>
                <w:lang w:eastAsia="zh-CN"/>
              </w:rPr>
              <w:t>范围管理计划</w:t>
            </w:r>
            <w:r w:rsidR="009821D0">
              <w:rPr>
                <w:webHidden/>
              </w:rPr>
              <w:tab/>
            </w:r>
            <w:r w:rsidR="009821D0">
              <w:rPr>
                <w:webHidden/>
              </w:rPr>
              <w:fldChar w:fldCharType="begin"/>
            </w:r>
            <w:r w:rsidR="009821D0">
              <w:rPr>
                <w:webHidden/>
              </w:rPr>
              <w:instrText xml:space="preserve"> PAGEREF _Toc528354509 \h </w:instrText>
            </w:r>
            <w:r w:rsidR="009821D0">
              <w:rPr>
                <w:webHidden/>
              </w:rPr>
            </w:r>
            <w:r w:rsidR="009821D0">
              <w:rPr>
                <w:webHidden/>
              </w:rPr>
              <w:fldChar w:fldCharType="separate"/>
            </w:r>
            <w:r w:rsidR="009821D0">
              <w:rPr>
                <w:webHidden/>
              </w:rPr>
              <w:t>8</w:t>
            </w:r>
            <w:r w:rsidR="009821D0">
              <w:rPr>
                <w:webHidden/>
              </w:rPr>
              <w:fldChar w:fldCharType="end"/>
            </w:r>
          </w:hyperlink>
        </w:p>
        <w:p w14:paraId="3DD80848" w14:textId="457F0FAC"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10" w:history="1">
            <w:r w:rsidR="009821D0" w:rsidRPr="00C4422B">
              <w:rPr>
                <w:rStyle w:val="af5"/>
                <w:rFonts w:ascii="微软雅黑" w:hAnsi="微软雅黑"/>
                <w14:scene3d>
                  <w14:camera w14:prst="orthographicFront"/>
                  <w14:lightRig w14:rig="threePt" w14:dir="t">
                    <w14:rot w14:lat="0" w14:lon="0" w14:rev="0"/>
                  </w14:lightRig>
                </w14:scene3d>
              </w:rPr>
              <w:t>2.1.</w:t>
            </w:r>
            <w:r w:rsidR="009821D0">
              <w:rPr>
                <w:rFonts w:asciiTheme="minorHAnsi" w:eastAsiaTheme="minorEastAsia" w:hAnsiTheme="minorHAnsi" w:cstheme="minorBidi"/>
                <w:caps w:val="0"/>
                <w:kern w:val="2"/>
                <w:sz w:val="21"/>
                <w:lang w:val="en-US" w:eastAsia="zh-CN"/>
              </w:rPr>
              <w:tab/>
            </w:r>
            <w:r w:rsidR="009821D0">
              <w:rPr>
                <w:webHidden/>
              </w:rPr>
              <w:tab/>
            </w:r>
            <w:r w:rsidR="009821D0">
              <w:rPr>
                <w:webHidden/>
              </w:rPr>
              <w:fldChar w:fldCharType="begin"/>
            </w:r>
            <w:r w:rsidR="009821D0">
              <w:rPr>
                <w:webHidden/>
              </w:rPr>
              <w:instrText xml:space="preserve"> PAGEREF _Toc528354510 \h </w:instrText>
            </w:r>
            <w:r w:rsidR="009821D0">
              <w:rPr>
                <w:webHidden/>
              </w:rPr>
            </w:r>
            <w:r w:rsidR="009821D0">
              <w:rPr>
                <w:webHidden/>
              </w:rPr>
              <w:fldChar w:fldCharType="separate"/>
            </w:r>
            <w:r w:rsidR="009821D0">
              <w:rPr>
                <w:webHidden/>
              </w:rPr>
              <w:t>8</w:t>
            </w:r>
            <w:r w:rsidR="009821D0">
              <w:rPr>
                <w:webHidden/>
              </w:rPr>
              <w:fldChar w:fldCharType="end"/>
            </w:r>
          </w:hyperlink>
        </w:p>
        <w:p w14:paraId="23C28208" w14:textId="5FFA3966" w:rsidR="009821D0" w:rsidRDefault="003037D1">
          <w:pPr>
            <w:pStyle w:val="TOC1"/>
            <w:rPr>
              <w:rFonts w:asciiTheme="minorHAnsi" w:eastAsiaTheme="minorEastAsia" w:hAnsiTheme="minorHAnsi" w:cstheme="minorBidi"/>
              <w:b w:val="0"/>
              <w:caps w:val="0"/>
              <w:color w:val="auto"/>
              <w:kern w:val="2"/>
              <w:sz w:val="21"/>
              <w:lang w:eastAsia="zh-CN"/>
            </w:rPr>
          </w:pPr>
          <w:hyperlink w:anchor="_Toc528354511" w:history="1">
            <w:r w:rsidR="009821D0" w:rsidRPr="00C4422B">
              <w:rPr>
                <w:rStyle w:val="af5"/>
                <w:rFonts w:ascii="微软雅黑" w:hAnsi="微软雅黑"/>
              </w:rPr>
              <w:t>3.</w:t>
            </w:r>
            <w:r w:rsidR="009821D0">
              <w:rPr>
                <w:rFonts w:asciiTheme="minorHAnsi" w:eastAsiaTheme="minorEastAsia" w:hAnsiTheme="minorHAnsi" w:cstheme="minorBidi"/>
                <w:b w:val="0"/>
                <w:caps w:val="0"/>
                <w:color w:val="auto"/>
                <w:kern w:val="2"/>
                <w:sz w:val="21"/>
                <w:lang w:eastAsia="zh-CN"/>
              </w:rPr>
              <w:tab/>
            </w:r>
            <w:r w:rsidR="009821D0" w:rsidRPr="00C4422B">
              <w:rPr>
                <w:rStyle w:val="af5"/>
              </w:rPr>
              <w:t>人力资源</w:t>
            </w:r>
            <w:r w:rsidR="009821D0" w:rsidRPr="00C4422B">
              <w:rPr>
                <w:rStyle w:val="af5"/>
                <w:lang w:eastAsia="zh-CN"/>
              </w:rPr>
              <w:t>管理</w:t>
            </w:r>
            <w:r w:rsidR="009821D0" w:rsidRPr="00C4422B">
              <w:rPr>
                <w:rStyle w:val="af5"/>
              </w:rPr>
              <w:t>计划</w:t>
            </w:r>
            <w:r w:rsidR="009821D0">
              <w:rPr>
                <w:webHidden/>
              </w:rPr>
              <w:tab/>
            </w:r>
            <w:r w:rsidR="009821D0">
              <w:rPr>
                <w:webHidden/>
              </w:rPr>
              <w:fldChar w:fldCharType="begin"/>
            </w:r>
            <w:r w:rsidR="009821D0">
              <w:rPr>
                <w:webHidden/>
              </w:rPr>
              <w:instrText xml:space="preserve"> PAGEREF _Toc528354511 \h </w:instrText>
            </w:r>
            <w:r w:rsidR="009821D0">
              <w:rPr>
                <w:webHidden/>
              </w:rPr>
            </w:r>
            <w:r w:rsidR="009821D0">
              <w:rPr>
                <w:webHidden/>
              </w:rPr>
              <w:fldChar w:fldCharType="separate"/>
            </w:r>
            <w:r w:rsidR="009821D0">
              <w:rPr>
                <w:webHidden/>
              </w:rPr>
              <w:t>8</w:t>
            </w:r>
            <w:r w:rsidR="009821D0">
              <w:rPr>
                <w:webHidden/>
              </w:rPr>
              <w:fldChar w:fldCharType="end"/>
            </w:r>
          </w:hyperlink>
        </w:p>
        <w:p w14:paraId="78033881" w14:textId="75E542F8"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12" w:history="1">
            <w:r w:rsidR="009821D0" w:rsidRPr="00C4422B">
              <w:rPr>
                <w:rStyle w:val="af5"/>
                <w:lang w:eastAsia="zh-CN"/>
                <w14:scene3d>
                  <w14:camera w14:prst="orthographicFront"/>
                  <w14:lightRig w14:rig="threePt" w14:dir="t">
                    <w14:rot w14:lat="0" w14:lon="0" w14:rev="0"/>
                  </w14:lightRig>
                </w14:scene3d>
              </w:rPr>
              <w:t>3.1.</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角色和职责</w:t>
            </w:r>
            <w:r w:rsidR="009821D0">
              <w:rPr>
                <w:webHidden/>
              </w:rPr>
              <w:tab/>
            </w:r>
            <w:r w:rsidR="009821D0">
              <w:rPr>
                <w:webHidden/>
              </w:rPr>
              <w:fldChar w:fldCharType="begin"/>
            </w:r>
            <w:r w:rsidR="009821D0">
              <w:rPr>
                <w:webHidden/>
              </w:rPr>
              <w:instrText xml:space="preserve"> PAGEREF _Toc528354512 \h </w:instrText>
            </w:r>
            <w:r w:rsidR="009821D0">
              <w:rPr>
                <w:webHidden/>
              </w:rPr>
            </w:r>
            <w:r w:rsidR="009821D0">
              <w:rPr>
                <w:webHidden/>
              </w:rPr>
              <w:fldChar w:fldCharType="separate"/>
            </w:r>
            <w:r w:rsidR="009821D0">
              <w:rPr>
                <w:webHidden/>
              </w:rPr>
              <w:t>8</w:t>
            </w:r>
            <w:r w:rsidR="009821D0">
              <w:rPr>
                <w:webHidden/>
              </w:rPr>
              <w:fldChar w:fldCharType="end"/>
            </w:r>
          </w:hyperlink>
        </w:p>
        <w:p w14:paraId="2E9BB7A2" w14:textId="2F2D725E" w:rsidR="009821D0" w:rsidRDefault="003037D1">
          <w:pPr>
            <w:pStyle w:val="TOC3"/>
            <w:tabs>
              <w:tab w:val="left" w:pos="2520"/>
            </w:tabs>
            <w:rPr>
              <w:rFonts w:asciiTheme="minorHAnsi" w:eastAsiaTheme="minorEastAsia" w:hAnsiTheme="minorHAnsi" w:cstheme="minorBidi"/>
              <w:caps w:val="0"/>
              <w:kern w:val="2"/>
              <w:sz w:val="21"/>
              <w:szCs w:val="22"/>
              <w:lang w:eastAsia="zh-CN"/>
            </w:rPr>
          </w:pPr>
          <w:hyperlink w:anchor="_Toc528354513" w:history="1">
            <w:r w:rsidR="009821D0" w:rsidRPr="00C4422B">
              <w:rPr>
                <w:rStyle w:val="af5"/>
                <w:lang w:eastAsia="zh-CN"/>
              </w:rPr>
              <w:t>3.1.1.</w:t>
            </w:r>
            <w:r w:rsidR="009821D0">
              <w:rPr>
                <w:rFonts w:asciiTheme="minorHAnsi" w:eastAsiaTheme="minorEastAsia" w:hAnsiTheme="minorHAnsi" w:cstheme="minorBidi"/>
                <w:caps w:val="0"/>
                <w:kern w:val="2"/>
                <w:sz w:val="21"/>
                <w:szCs w:val="22"/>
                <w:lang w:eastAsia="zh-CN"/>
              </w:rPr>
              <w:tab/>
            </w:r>
            <w:r w:rsidR="009821D0" w:rsidRPr="00C4422B">
              <w:rPr>
                <w:rStyle w:val="af5"/>
                <w:lang w:eastAsia="zh-CN"/>
              </w:rPr>
              <w:t>项目经理</w:t>
            </w:r>
            <w:r w:rsidR="009821D0">
              <w:rPr>
                <w:webHidden/>
              </w:rPr>
              <w:tab/>
            </w:r>
            <w:r w:rsidR="009821D0">
              <w:rPr>
                <w:webHidden/>
              </w:rPr>
              <w:fldChar w:fldCharType="begin"/>
            </w:r>
            <w:r w:rsidR="009821D0">
              <w:rPr>
                <w:webHidden/>
              </w:rPr>
              <w:instrText xml:space="preserve"> PAGEREF _Toc528354513 \h </w:instrText>
            </w:r>
            <w:r w:rsidR="009821D0">
              <w:rPr>
                <w:webHidden/>
              </w:rPr>
            </w:r>
            <w:r w:rsidR="009821D0">
              <w:rPr>
                <w:webHidden/>
              </w:rPr>
              <w:fldChar w:fldCharType="separate"/>
            </w:r>
            <w:r w:rsidR="009821D0">
              <w:rPr>
                <w:webHidden/>
              </w:rPr>
              <w:t>8</w:t>
            </w:r>
            <w:r w:rsidR="009821D0">
              <w:rPr>
                <w:webHidden/>
              </w:rPr>
              <w:fldChar w:fldCharType="end"/>
            </w:r>
          </w:hyperlink>
        </w:p>
        <w:p w14:paraId="26E0849D" w14:textId="689E135D" w:rsidR="009821D0" w:rsidRDefault="003037D1">
          <w:pPr>
            <w:pStyle w:val="TOC3"/>
            <w:tabs>
              <w:tab w:val="left" w:pos="2520"/>
            </w:tabs>
            <w:rPr>
              <w:rFonts w:asciiTheme="minorHAnsi" w:eastAsiaTheme="minorEastAsia" w:hAnsiTheme="minorHAnsi" w:cstheme="minorBidi"/>
              <w:caps w:val="0"/>
              <w:kern w:val="2"/>
              <w:sz w:val="21"/>
              <w:szCs w:val="22"/>
              <w:lang w:eastAsia="zh-CN"/>
            </w:rPr>
          </w:pPr>
          <w:hyperlink w:anchor="_Toc528354514" w:history="1">
            <w:r w:rsidR="009821D0" w:rsidRPr="00C4422B">
              <w:rPr>
                <w:rStyle w:val="af5"/>
                <w:lang w:eastAsia="zh-CN"/>
              </w:rPr>
              <w:t>3.1.2.</w:t>
            </w:r>
            <w:r w:rsidR="009821D0">
              <w:rPr>
                <w:rFonts w:asciiTheme="minorHAnsi" w:eastAsiaTheme="minorEastAsia" w:hAnsiTheme="minorHAnsi" w:cstheme="minorBidi"/>
                <w:caps w:val="0"/>
                <w:kern w:val="2"/>
                <w:sz w:val="21"/>
                <w:szCs w:val="22"/>
                <w:lang w:eastAsia="zh-CN"/>
              </w:rPr>
              <w:tab/>
            </w:r>
            <w:r w:rsidR="009821D0" w:rsidRPr="00C4422B">
              <w:rPr>
                <w:rStyle w:val="af5"/>
                <w:lang w:eastAsia="zh-CN"/>
              </w:rPr>
              <w:t>任务审核员</w:t>
            </w:r>
            <w:r w:rsidR="009821D0">
              <w:rPr>
                <w:webHidden/>
              </w:rPr>
              <w:tab/>
            </w:r>
            <w:r w:rsidR="009821D0">
              <w:rPr>
                <w:webHidden/>
              </w:rPr>
              <w:fldChar w:fldCharType="begin"/>
            </w:r>
            <w:r w:rsidR="009821D0">
              <w:rPr>
                <w:webHidden/>
              </w:rPr>
              <w:instrText xml:space="preserve"> PAGEREF _Toc528354514 \h </w:instrText>
            </w:r>
            <w:r w:rsidR="009821D0">
              <w:rPr>
                <w:webHidden/>
              </w:rPr>
            </w:r>
            <w:r w:rsidR="009821D0">
              <w:rPr>
                <w:webHidden/>
              </w:rPr>
              <w:fldChar w:fldCharType="separate"/>
            </w:r>
            <w:r w:rsidR="009821D0">
              <w:rPr>
                <w:webHidden/>
              </w:rPr>
              <w:t>8</w:t>
            </w:r>
            <w:r w:rsidR="009821D0">
              <w:rPr>
                <w:webHidden/>
              </w:rPr>
              <w:fldChar w:fldCharType="end"/>
            </w:r>
          </w:hyperlink>
        </w:p>
        <w:p w14:paraId="0E4C4ECF" w14:textId="4D25CF7C" w:rsidR="009821D0" w:rsidRDefault="003037D1">
          <w:pPr>
            <w:pStyle w:val="TOC3"/>
            <w:tabs>
              <w:tab w:val="left" w:pos="2520"/>
            </w:tabs>
            <w:rPr>
              <w:rFonts w:asciiTheme="minorHAnsi" w:eastAsiaTheme="minorEastAsia" w:hAnsiTheme="minorHAnsi" w:cstheme="minorBidi"/>
              <w:caps w:val="0"/>
              <w:kern w:val="2"/>
              <w:sz w:val="21"/>
              <w:szCs w:val="22"/>
              <w:lang w:eastAsia="zh-CN"/>
            </w:rPr>
          </w:pPr>
          <w:hyperlink w:anchor="_Toc528354515" w:history="1">
            <w:r w:rsidR="009821D0" w:rsidRPr="00C4422B">
              <w:rPr>
                <w:rStyle w:val="af5"/>
                <w:lang w:eastAsia="zh-CN"/>
              </w:rPr>
              <w:t>3.1.3.</w:t>
            </w:r>
            <w:r w:rsidR="009821D0">
              <w:rPr>
                <w:rFonts w:asciiTheme="minorHAnsi" w:eastAsiaTheme="minorEastAsia" w:hAnsiTheme="minorHAnsi" w:cstheme="minorBidi"/>
                <w:caps w:val="0"/>
                <w:kern w:val="2"/>
                <w:sz w:val="21"/>
                <w:szCs w:val="22"/>
                <w:lang w:eastAsia="zh-CN"/>
              </w:rPr>
              <w:tab/>
            </w:r>
            <w:r w:rsidR="009821D0" w:rsidRPr="00C4422B">
              <w:rPr>
                <w:rStyle w:val="af5"/>
                <w:lang w:eastAsia="zh-CN"/>
              </w:rPr>
              <w:t>计划调整员</w:t>
            </w:r>
            <w:r w:rsidR="009821D0">
              <w:rPr>
                <w:webHidden/>
              </w:rPr>
              <w:tab/>
            </w:r>
            <w:r w:rsidR="009821D0">
              <w:rPr>
                <w:webHidden/>
              </w:rPr>
              <w:fldChar w:fldCharType="begin"/>
            </w:r>
            <w:r w:rsidR="009821D0">
              <w:rPr>
                <w:webHidden/>
              </w:rPr>
              <w:instrText xml:space="preserve"> PAGEREF _Toc528354515 \h </w:instrText>
            </w:r>
            <w:r w:rsidR="009821D0">
              <w:rPr>
                <w:webHidden/>
              </w:rPr>
            </w:r>
            <w:r w:rsidR="009821D0">
              <w:rPr>
                <w:webHidden/>
              </w:rPr>
              <w:fldChar w:fldCharType="separate"/>
            </w:r>
            <w:r w:rsidR="009821D0">
              <w:rPr>
                <w:webHidden/>
              </w:rPr>
              <w:t>8</w:t>
            </w:r>
            <w:r w:rsidR="009821D0">
              <w:rPr>
                <w:webHidden/>
              </w:rPr>
              <w:fldChar w:fldCharType="end"/>
            </w:r>
          </w:hyperlink>
        </w:p>
        <w:p w14:paraId="20781186" w14:textId="47AF9A2A" w:rsidR="009821D0" w:rsidRDefault="003037D1">
          <w:pPr>
            <w:pStyle w:val="TOC3"/>
            <w:tabs>
              <w:tab w:val="left" w:pos="2520"/>
            </w:tabs>
            <w:rPr>
              <w:rFonts w:asciiTheme="minorHAnsi" w:eastAsiaTheme="minorEastAsia" w:hAnsiTheme="minorHAnsi" w:cstheme="minorBidi"/>
              <w:caps w:val="0"/>
              <w:kern w:val="2"/>
              <w:sz w:val="21"/>
              <w:szCs w:val="22"/>
              <w:lang w:eastAsia="zh-CN"/>
            </w:rPr>
          </w:pPr>
          <w:hyperlink w:anchor="_Toc528354516" w:history="1">
            <w:r w:rsidR="009821D0" w:rsidRPr="00C4422B">
              <w:rPr>
                <w:rStyle w:val="af5"/>
                <w:lang w:eastAsia="zh-CN"/>
              </w:rPr>
              <w:t>3.1.4.</w:t>
            </w:r>
            <w:r w:rsidR="009821D0">
              <w:rPr>
                <w:rFonts w:asciiTheme="minorHAnsi" w:eastAsiaTheme="minorEastAsia" w:hAnsiTheme="minorHAnsi" w:cstheme="minorBidi"/>
                <w:caps w:val="0"/>
                <w:kern w:val="2"/>
                <w:sz w:val="21"/>
                <w:szCs w:val="22"/>
                <w:lang w:eastAsia="zh-CN"/>
              </w:rPr>
              <w:tab/>
            </w:r>
            <w:r w:rsidR="009821D0" w:rsidRPr="00C4422B">
              <w:rPr>
                <w:rStyle w:val="af5"/>
                <w:lang w:eastAsia="zh-CN"/>
              </w:rPr>
              <w:t>文档编写员</w:t>
            </w:r>
            <w:r w:rsidR="009821D0">
              <w:rPr>
                <w:webHidden/>
              </w:rPr>
              <w:tab/>
            </w:r>
            <w:r w:rsidR="009821D0">
              <w:rPr>
                <w:webHidden/>
              </w:rPr>
              <w:fldChar w:fldCharType="begin"/>
            </w:r>
            <w:r w:rsidR="009821D0">
              <w:rPr>
                <w:webHidden/>
              </w:rPr>
              <w:instrText xml:space="preserve"> PAGEREF _Toc528354516 \h </w:instrText>
            </w:r>
            <w:r w:rsidR="009821D0">
              <w:rPr>
                <w:webHidden/>
              </w:rPr>
            </w:r>
            <w:r w:rsidR="009821D0">
              <w:rPr>
                <w:webHidden/>
              </w:rPr>
              <w:fldChar w:fldCharType="separate"/>
            </w:r>
            <w:r w:rsidR="009821D0">
              <w:rPr>
                <w:webHidden/>
              </w:rPr>
              <w:t>9</w:t>
            </w:r>
            <w:r w:rsidR="009821D0">
              <w:rPr>
                <w:webHidden/>
              </w:rPr>
              <w:fldChar w:fldCharType="end"/>
            </w:r>
          </w:hyperlink>
        </w:p>
        <w:p w14:paraId="39450F9B" w14:textId="186071F2" w:rsidR="009821D0" w:rsidRDefault="003037D1">
          <w:pPr>
            <w:pStyle w:val="TOC3"/>
            <w:tabs>
              <w:tab w:val="left" w:pos="2520"/>
            </w:tabs>
            <w:rPr>
              <w:rFonts w:asciiTheme="minorHAnsi" w:eastAsiaTheme="minorEastAsia" w:hAnsiTheme="minorHAnsi" w:cstheme="minorBidi"/>
              <w:caps w:val="0"/>
              <w:kern w:val="2"/>
              <w:sz w:val="21"/>
              <w:szCs w:val="22"/>
              <w:lang w:eastAsia="zh-CN"/>
            </w:rPr>
          </w:pPr>
          <w:hyperlink w:anchor="_Toc528354517" w:history="1">
            <w:r w:rsidR="009821D0" w:rsidRPr="00C4422B">
              <w:rPr>
                <w:rStyle w:val="af5"/>
                <w:lang w:eastAsia="zh-CN"/>
              </w:rPr>
              <w:t>3.1.5.</w:t>
            </w:r>
            <w:r w:rsidR="009821D0">
              <w:rPr>
                <w:rFonts w:asciiTheme="minorHAnsi" w:eastAsiaTheme="minorEastAsia" w:hAnsiTheme="minorHAnsi" w:cstheme="minorBidi"/>
                <w:caps w:val="0"/>
                <w:kern w:val="2"/>
                <w:sz w:val="21"/>
                <w:szCs w:val="22"/>
                <w:lang w:eastAsia="zh-CN"/>
              </w:rPr>
              <w:tab/>
            </w:r>
            <w:r w:rsidR="009821D0" w:rsidRPr="00C4422B">
              <w:rPr>
                <w:rStyle w:val="af5"/>
                <w:lang w:eastAsia="zh-CN"/>
              </w:rPr>
              <w:t>文档整合员</w:t>
            </w:r>
            <w:r w:rsidR="009821D0">
              <w:rPr>
                <w:webHidden/>
              </w:rPr>
              <w:tab/>
            </w:r>
            <w:r w:rsidR="009821D0">
              <w:rPr>
                <w:webHidden/>
              </w:rPr>
              <w:fldChar w:fldCharType="begin"/>
            </w:r>
            <w:r w:rsidR="009821D0">
              <w:rPr>
                <w:webHidden/>
              </w:rPr>
              <w:instrText xml:space="preserve"> PAGEREF _Toc528354517 \h </w:instrText>
            </w:r>
            <w:r w:rsidR="009821D0">
              <w:rPr>
                <w:webHidden/>
              </w:rPr>
            </w:r>
            <w:r w:rsidR="009821D0">
              <w:rPr>
                <w:webHidden/>
              </w:rPr>
              <w:fldChar w:fldCharType="separate"/>
            </w:r>
            <w:r w:rsidR="009821D0">
              <w:rPr>
                <w:webHidden/>
              </w:rPr>
              <w:t>9</w:t>
            </w:r>
            <w:r w:rsidR="009821D0">
              <w:rPr>
                <w:webHidden/>
              </w:rPr>
              <w:fldChar w:fldCharType="end"/>
            </w:r>
          </w:hyperlink>
        </w:p>
        <w:p w14:paraId="2974838E" w14:textId="5080453A" w:rsidR="009821D0" w:rsidRDefault="003037D1">
          <w:pPr>
            <w:pStyle w:val="TOC3"/>
            <w:tabs>
              <w:tab w:val="left" w:pos="2520"/>
            </w:tabs>
            <w:rPr>
              <w:rFonts w:asciiTheme="minorHAnsi" w:eastAsiaTheme="minorEastAsia" w:hAnsiTheme="minorHAnsi" w:cstheme="minorBidi"/>
              <w:caps w:val="0"/>
              <w:kern w:val="2"/>
              <w:sz w:val="21"/>
              <w:szCs w:val="22"/>
              <w:lang w:eastAsia="zh-CN"/>
            </w:rPr>
          </w:pPr>
          <w:hyperlink w:anchor="_Toc528354518" w:history="1">
            <w:r w:rsidR="009821D0" w:rsidRPr="00C4422B">
              <w:rPr>
                <w:rStyle w:val="af5"/>
                <w:lang w:eastAsia="zh-CN"/>
              </w:rPr>
              <w:t>3.1.6.</w:t>
            </w:r>
            <w:r w:rsidR="009821D0">
              <w:rPr>
                <w:rFonts w:asciiTheme="minorHAnsi" w:eastAsiaTheme="minorEastAsia" w:hAnsiTheme="minorHAnsi" w:cstheme="minorBidi"/>
                <w:caps w:val="0"/>
                <w:kern w:val="2"/>
                <w:sz w:val="21"/>
                <w:szCs w:val="22"/>
                <w:lang w:eastAsia="zh-CN"/>
              </w:rPr>
              <w:tab/>
            </w:r>
            <w:r w:rsidR="009821D0" w:rsidRPr="00C4422B">
              <w:rPr>
                <w:rStyle w:val="af5"/>
                <w:lang w:eastAsia="zh-CN"/>
              </w:rPr>
              <w:t>PPT</w:t>
            </w:r>
            <w:r w:rsidR="009821D0" w:rsidRPr="00C4422B">
              <w:rPr>
                <w:rStyle w:val="af5"/>
                <w:lang w:eastAsia="zh-CN"/>
              </w:rPr>
              <w:t>编写员</w:t>
            </w:r>
            <w:r w:rsidR="009821D0">
              <w:rPr>
                <w:webHidden/>
              </w:rPr>
              <w:tab/>
            </w:r>
            <w:r w:rsidR="009821D0">
              <w:rPr>
                <w:webHidden/>
              </w:rPr>
              <w:fldChar w:fldCharType="begin"/>
            </w:r>
            <w:r w:rsidR="009821D0">
              <w:rPr>
                <w:webHidden/>
              </w:rPr>
              <w:instrText xml:space="preserve"> PAGEREF _Toc528354518 \h </w:instrText>
            </w:r>
            <w:r w:rsidR="009821D0">
              <w:rPr>
                <w:webHidden/>
              </w:rPr>
            </w:r>
            <w:r w:rsidR="009821D0">
              <w:rPr>
                <w:webHidden/>
              </w:rPr>
              <w:fldChar w:fldCharType="separate"/>
            </w:r>
            <w:r w:rsidR="009821D0">
              <w:rPr>
                <w:webHidden/>
              </w:rPr>
              <w:t>9</w:t>
            </w:r>
            <w:r w:rsidR="009821D0">
              <w:rPr>
                <w:webHidden/>
              </w:rPr>
              <w:fldChar w:fldCharType="end"/>
            </w:r>
          </w:hyperlink>
        </w:p>
        <w:p w14:paraId="75E794AE" w14:textId="73938C02" w:rsidR="009821D0" w:rsidRDefault="003037D1">
          <w:pPr>
            <w:pStyle w:val="TOC3"/>
            <w:tabs>
              <w:tab w:val="left" w:pos="2520"/>
            </w:tabs>
            <w:rPr>
              <w:rFonts w:asciiTheme="minorHAnsi" w:eastAsiaTheme="minorEastAsia" w:hAnsiTheme="minorHAnsi" w:cstheme="minorBidi"/>
              <w:caps w:val="0"/>
              <w:kern w:val="2"/>
              <w:sz w:val="21"/>
              <w:szCs w:val="22"/>
              <w:lang w:eastAsia="zh-CN"/>
            </w:rPr>
          </w:pPr>
          <w:hyperlink w:anchor="_Toc528354519" w:history="1">
            <w:r w:rsidR="009821D0" w:rsidRPr="00C4422B">
              <w:rPr>
                <w:rStyle w:val="af5"/>
                <w:lang w:eastAsia="zh-CN"/>
              </w:rPr>
              <w:t>3.1.7.</w:t>
            </w:r>
            <w:r w:rsidR="009821D0">
              <w:rPr>
                <w:rFonts w:asciiTheme="minorHAnsi" w:eastAsiaTheme="minorEastAsia" w:hAnsiTheme="minorHAnsi" w:cstheme="minorBidi"/>
                <w:caps w:val="0"/>
                <w:kern w:val="2"/>
                <w:sz w:val="21"/>
                <w:szCs w:val="22"/>
                <w:lang w:eastAsia="zh-CN"/>
              </w:rPr>
              <w:tab/>
            </w:r>
            <w:r w:rsidR="009821D0" w:rsidRPr="00C4422B">
              <w:rPr>
                <w:rStyle w:val="af5"/>
                <w:lang w:eastAsia="zh-CN"/>
              </w:rPr>
              <w:t>会议记录员</w:t>
            </w:r>
            <w:r w:rsidR="009821D0">
              <w:rPr>
                <w:webHidden/>
              </w:rPr>
              <w:tab/>
            </w:r>
            <w:r w:rsidR="009821D0">
              <w:rPr>
                <w:webHidden/>
              </w:rPr>
              <w:fldChar w:fldCharType="begin"/>
            </w:r>
            <w:r w:rsidR="009821D0">
              <w:rPr>
                <w:webHidden/>
              </w:rPr>
              <w:instrText xml:space="preserve"> PAGEREF _Toc528354519 \h </w:instrText>
            </w:r>
            <w:r w:rsidR="009821D0">
              <w:rPr>
                <w:webHidden/>
              </w:rPr>
            </w:r>
            <w:r w:rsidR="009821D0">
              <w:rPr>
                <w:webHidden/>
              </w:rPr>
              <w:fldChar w:fldCharType="separate"/>
            </w:r>
            <w:r w:rsidR="009821D0">
              <w:rPr>
                <w:webHidden/>
              </w:rPr>
              <w:t>9</w:t>
            </w:r>
            <w:r w:rsidR="009821D0">
              <w:rPr>
                <w:webHidden/>
              </w:rPr>
              <w:fldChar w:fldCharType="end"/>
            </w:r>
          </w:hyperlink>
        </w:p>
        <w:p w14:paraId="503FDCF5" w14:textId="7691AF3C" w:rsidR="009821D0" w:rsidRDefault="003037D1">
          <w:pPr>
            <w:pStyle w:val="TOC3"/>
            <w:tabs>
              <w:tab w:val="left" w:pos="2520"/>
            </w:tabs>
            <w:rPr>
              <w:rFonts w:asciiTheme="minorHAnsi" w:eastAsiaTheme="minorEastAsia" w:hAnsiTheme="minorHAnsi" w:cstheme="minorBidi"/>
              <w:caps w:val="0"/>
              <w:kern w:val="2"/>
              <w:sz w:val="21"/>
              <w:szCs w:val="22"/>
              <w:lang w:eastAsia="zh-CN"/>
            </w:rPr>
          </w:pPr>
          <w:hyperlink w:anchor="_Toc528354520" w:history="1">
            <w:r w:rsidR="009821D0" w:rsidRPr="00C4422B">
              <w:rPr>
                <w:rStyle w:val="af5"/>
                <w:lang w:eastAsia="zh-CN"/>
              </w:rPr>
              <w:t>3.1.8.</w:t>
            </w:r>
            <w:r w:rsidR="009821D0">
              <w:rPr>
                <w:rFonts w:asciiTheme="minorHAnsi" w:eastAsiaTheme="minorEastAsia" w:hAnsiTheme="minorHAnsi" w:cstheme="minorBidi"/>
                <w:caps w:val="0"/>
                <w:kern w:val="2"/>
                <w:sz w:val="21"/>
                <w:szCs w:val="22"/>
                <w:lang w:eastAsia="zh-CN"/>
              </w:rPr>
              <w:tab/>
            </w:r>
            <w:r w:rsidR="009821D0" w:rsidRPr="00C4422B">
              <w:rPr>
                <w:rStyle w:val="af5"/>
                <w:lang w:eastAsia="zh-CN"/>
              </w:rPr>
              <w:t>录音记录员</w:t>
            </w:r>
            <w:r w:rsidR="009821D0">
              <w:rPr>
                <w:webHidden/>
              </w:rPr>
              <w:tab/>
            </w:r>
            <w:r w:rsidR="009821D0">
              <w:rPr>
                <w:webHidden/>
              </w:rPr>
              <w:fldChar w:fldCharType="begin"/>
            </w:r>
            <w:r w:rsidR="009821D0">
              <w:rPr>
                <w:webHidden/>
              </w:rPr>
              <w:instrText xml:space="preserve"> PAGEREF _Toc528354520 \h </w:instrText>
            </w:r>
            <w:r w:rsidR="009821D0">
              <w:rPr>
                <w:webHidden/>
              </w:rPr>
            </w:r>
            <w:r w:rsidR="009821D0">
              <w:rPr>
                <w:webHidden/>
              </w:rPr>
              <w:fldChar w:fldCharType="separate"/>
            </w:r>
            <w:r w:rsidR="009821D0">
              <w:rPr>
                <w:webHidden/>
              </w:rPr>
              <w:t>10</w:t>
            </w:r>
            <w:r w:rsidR="009821D0">
              <w:rPr>
                <w:webHidden/>
              </w:rPr>
              <w:fldChar w:fldCharType="end"/>
            </w:r>
          </w:hyperlink>
        </w:p>
        <w:p w14:paraId="3D0C85AF" w14:textId="285D2036" w:rsidR="009821D0" w:rsidRDefault="003037D1">
          <w:pPr>
            <w:pStyle w:val="TOC3"/>
            <w:tabs>
              <w:tab w:val="left" w:pos="2520"/>
            </w:tabs>
            <w:rPr>
              <w:rFonts w:asciiTheme="minorHAnsi" w:eastAsiaTheme="minorEastAsia" w:hAnsiTheme="minorHAnsi" w:cstheme="minorBidi"/>
              <w:caps w:val="0"/>
              <w:kern w:val="2"/>
              <w:sz w:val="21"/>
              <w:szCs w:val="22"/>
              <w:lang w:eastAsia="zh-CN"/>
            </w:rPr>
          </w:pPr>
          <w:hyperlink w:anchor="_Toc528354521" w:history="1">
            <w:r w:rsidR="009821D0" w:rsidRPr="00C4422B">
              <w:rPr>
                <w:rStyle w:val="af5"/>
                <w:lang w:eastAsia="zh-CN"/>
              </w:rPr>
              <w:t>3.1.9.</w:t>
            </w:r>
            <w:r w:rsidR="009821D0">
              <w:rPr>
                <w:rFonts w:asciiTheme="minorHAnsi" w:eastAsiaTheme="minorEastAsia" w:hAnsiTheme="minorHAnsi" w:cstheme="minorBidi"/>
                <w:caps w:val="0"/>
                <w:kern w:val="2"/>
                <w:sz w:val="21"/>
                <w:szCs w:val="22"/>
                <w:lang w:eastAsia="zh-CN"/>
              </w:rPr>
              <w:tab/>
            </w:r>
            <w:r w:rsidR="009821D0" w:rsidRPr="00C4422B">
              <w:rPr>
                <w:rStyle w:val="af5"/>
                <w:lang w:eastAsia="zh-CN"/>
              </w:rPr>
              <w:t>配置管理员</w:t>
            </w:r>
            <w:r w:rsidR="009821D0">
              <w:rPr>
                <w:webHidden/>
              </w:rPr>
              <w:tab/>
            </w:r>
            <w:r w:rsidR="009821D0">
              <w:rPr>
                <w:webHidden/>
              </w:rPr>
              <w:fldChar w:fldCharType="begin"/>
            </w:r>
            <w:r w:rsidR="009821D0">
              <w:rPr>
                <w:webHidden/>
              </w:rPr>
              <w:instrText xml:space="preserve"> PAGEREF _Toc528354521 \h </w:instrText>
            </w:r>
            <w:r w:rsidR="009821D0">
              <w:rPr>
                <w:webHidden/>
              </w:rPr>
            </w:r>
            <w:r w:rsidR="009821D0">
              <w:rPr>
                <w:webHidden/>
              </w:rPr>
              <w:fldChar w:fldCharType="separate"/>
            </w:r>
            <w:r w:rsidR="009821D0">
              <w:rPr>
                <w:webHidden/>
              </w:rPr>
              <w:t>10</w:t>
            </w:r>
            <w:r w:rsidR="009821D0">
              <w:rPr>
                <w:webHidden/>
              </w:rPr>
              <w:fldChar w:fldCharType="end"/>
            </w:r>
          </w:hyperlink>
        </w:p>
        <w:p w14:paraId="24716CE2" w14:textId="70706D84" w:rsidR="009821D0" w:rsidRDefault="003037D1">
          <w:pPr>
            <w:pStyle w:val="TOC3"/>
            <w:tabs>
              <w:tab w:val="left" w:pos="2520"/>
            </w:tabs>
            <w:rPr>
              <w:rFonts w:asciiTheme="minorHAnsi" w:eastAsiaTheme="minorEastAsia" w:hAnsiTheme="minorHAnsi" w:cstheme="minorBidi"/>
              <w:caps w:val="0"/>
              <w:kern w:val="2"/>
              <w:sz w:val="21"/>
              <w:szCs w:val="22"/>
              <w:lang w:eastAsia="zh-CN"/>
            </w:rPr>
          </w:pPr>
          <w:hyperlink w:anchor="_Toc528354522" w:history="1">
            <w:r w:rsidR="009821D0" w:rsidRPr="00C4422B">
              <w:rPr>
                <w:rStyle w:val="af5"/>
                <w:lang w:eastAsia="zh-CN"/>
              </w:rPr>
              <w:t>3.1.10.</w:t>
            </w:r>
            <w:r w:rsidR="009821D0">
              <w:rPr>
                <w:rFonts w:asciiTheme="minorHAnsi" w:eastAsiaTheme="minorEastAsia" w:hAnsiTheme="minorHAnsi" w:cstheme="minorBidi"/>
                <w:caps w:val="0"/>
                <w:kern w:val="2"/>
                <w:sz w:val="21"/>
                <w:szCs w:val="22"/>
                <w:lang w:eastAsia="zh-CN"/>
              </w:rPr>
              <w:tab/>
            </w:r>
            <w:r w:rsidR="009821D0" w:rsidRPr="00C4422B">
              <w:rPr>
                <w:rStyle w:val="af5"/>
                <w:lang w:eastAsia="zh-CN"/>
              </w:rPr>
              <w:t>网络管理员</w:t>
            </w:r>
            <w:r w:rsidR="009821D0">
              <w:rPr>
                <w:webHidden/>
              </w:rPr>
              <w:tab/>
            </w:r>
            <w:r w:rsidR="009821D0">
              <w:rPr>
                <w:webHidden/>
              </w:rPr>
              <w:fldChar w:fldCharType="begin"/>
            </w:r>
            <w:r w:rsidR="009821D0">
              <w:rPr>
                <w:webHidden/>
              </w:rPr>
              <w:instrText xml:space="preserve"> PAGEREF _Toc528354522 \h </w:instrText>
            </w:r>
            <w:r w:rsidR="009821D0">
              <w:rPr>
                <w:webHidden/>
              </w:rPr>
            </w:r>
            <w:r w:rsidR="009821D0">
              <w:rPr>
                <w:webHidden/>
              </w:rPr>
              <w:fldChar w:fldCharType="separate"/>
            </w:r>
            <w:r w:rsidR="009821D0">
              <w:rPr>
                <w:webHidden/>
              </w:rPr>
              <w:t>10</w:t>
            </w:r>
            <w:r w:rsidR="009821D0">
              <w:rPr>
                <w:webHidden/>
              </w:rPr>
              <w:fldChar w:fldCharType="end"/>
            </w:r>
          </w:hyperlink>
        </w:p>
        <w:p w14:paraId="2E6AD991" w14:textId="1B3EE73A" w:rsidR="009821D0" w:rsidRDefault="003037D1">
          <w:pPr>
            <w:pStyle w:val="TOC3"/>
            <w:tabs>
              <w:tab w:val="left" w:pos="2520"/>
            </w:tabs>
            <w:rPr>
              <w:rFonts w:asciiTheme="minorHAnsi" w:eastAsiaTheme="minorEastAsia" w:hAnsiTheme="minorHAnsi" w:cstheme="minorBidi"/>
              <w:caps w:val="0"/>
              <w:kern w:val="2"/>
              <w:sz w:val="21"/>
              <w:szCs w:val="22"/>
              <w:lang w:eastAsia="zh-CN"/>
            </w:rPr>
          </w:pPr>
          <w:hyperlink w:anchor="_Toc528354523" w:history="1">
            <w:r w:rsidR="009821D0" w:rsidRPr="00C4422B">
              <w:rPr>
                <w:rStyle w:val="af5"/>
                <w:lang w:eastAsia="zh-CN"/>
              </w:rPr>
              <w:t>3.1.11.</w:t>
            </w:r>
            <w:r w:rsidR="009821D0">
              <w:rPr>
                <w:rFonts w:asciiTheme="minorHAnsi" w:eastAsiaTheme="minorEastAsia" w:hAnsiTheme="minorHAnsi" w:cstheme="minorBidi"/>
                <w:caps w:val="0"/>
                <w:kern w:val="2"/>
                <w:sz w:val="21"/>
                <w:szCs w:val="22"/>
                <w:lang w:eastAsia="zh-CN"/>
              </w:rPr>
              <w:tab/>
            </w:r>
            <w:r w:rsidR="009821D0" w:rsidRPr="00C4422B">
              <w:rPr>
                <w:rStyle w:val="af5"/>
                <w:lang w:eastAsia="zh-CN"/>
              </w:rPr>
              <w:t>设备管理员</w:t>
            </w:r>
            <w:r w:rsidR="009821D0">
              <w:rPr>
                <w:webHidden/>
              </w:rPr>
              <w:tab/>
            </w:r>
            <w:r w:rsidR="009821D0">
              <w:rPr>
                <w:webHidden/>
              </w:rPr>
              <w:fldChar w:fldCharType="begin"/>
            </w:r>
            <w:r w:rsidR="009821D0">
              <w:rPr>
                <w:webHidden/>
              </w:rPr>
              <w:instrText xml:space="preserve"> PAGEREF _Toc528354523 \h </w:instrText>
            </w:r>
            <w:r w:rsidR="009821D0">
              <w:rPr>
                <w:webHidden/>
              </w:rPr>
            </w:r>
            <w:r w:rsidR="009821D0">
              <w:rPr>
                <w:webHidden/>
              </w:rPr>
              <w:fldChar w:fldCharType="separate"/>
            </w:r>
            <w:r w:rsidR="009821D0">
              <w:rPr>
                <w:webHidden/>
              </w:rPr>
              <w:t>10</w:t>
            </w:r>
            <w:r w:rsidR="009821D0">
              <w:rPr>
                <w:webHidden/>
              </w:rPr>
              <w:fldChar w:fldCharType="end"/>
            </w:r>
          </w:hyperlink>
        </w:p>
        <w:p w14:paraId="542963BF" w14:textId="08EB3B40" w:rsidR="009821D0" w:rsidRDefault="003037D1">
          <w:pPr>
            <w:pStyle w:val="TOC3"/>
            <w:tabs>
              <w:tab w:val="left" w:pos="2520"/>
            </w:tabs>
            <w:rPr>
              <w:rFonts w:asciiTheme="minorHAnsi" w:eastAsiaTheme="minorEastAsia" w:hAnsiTheme="minorHAnsi" w:cstheme="minorBidi"/>
              <w:caps w:val="0"/>
              <w:kern w:val="2"/>
              <w:sz w:val="21"/>
              <w:szCs w:val="22"/>
              <w:lang w:eastAsia="zh-CN"/>
            </w:rPr>
          </w:pPr>
          <w:hyperlink w:anchor="_Toc528354524" w:history="1">
            <w:r w:rsidR="009821D0" w:rsidRPr="00C4422B">
              <w:rPr>
                <w:rStyle w:val="af5"/>
                <w:lang w:eastAsia="zh-CN"/>
              </w:rPr>
              <w:t>3.1.12.</w:t>
            </w:r>
            <w:r w:rsidR="009821D0">
              <w:rPr>
                <w:rFonts w:asciiTheme="minorHAnsi" w:eastAsiaTheme="minorEastAsia" w:hAnsiTheme="minorHAnsi" w:cstheme="minorBidi"/>
                <w:caps w:val="0"/>
                <w:kern w:val="2"/>
                <w:sz w:val="21"/>
                <w:szCs w:val="22"/>
                <w:lang w:eastAsia="zh-CN"/>
              </w:rPr>
              <w:tab/>
            </w:r>
            <w:r w:rsidR="009821D0" w:rsidRPr="00C4422B">
              <w:rPr>
                <w:rStyle w:val="af5"/>
                <w:lang w:eastAsia="zh-CN"/>
              </w:rPr>
              <w:t>原型设计员</w:t>
            </w:r>
            <w:r w:rsidR="009821D0">
              <w:rPr>
                <w:webHidden/>
              </w:rPr>
              <w:tab/>
            </w:r>
            <w:r w:rsidR="009821D0">
              <w:rPr>
                <w:webHidden/>
              </w:rPr>
              <w:fldChar w:fldCharType="begin"/>
            </w:r>
            <w:r w:rsidR="009821D0">
              <w:rPr>
                <w:webHidden/>
              </w:rPr>
              <w:instrText xml:space="preserve"> PAGEREF _Toc528354524 \h </w:instrText>
            </w:r>
            <w:r w:rsidR="009821D0">
              <w:rPr>
                <w:webHidden/>
              </w:rPr>
            </w:r>
            <w:r w:rsidR="009821D0">
              <w:rPr>
                <w:webHidden/>
              </w:rPr>
              <w:fldChar w:fldCharType="separate"/>
            </w:r>
            <w:r w:rsidR="009821D0">
              <w:rPr>
                <w:webHidden/>
              </w:rPr>
              <w:t>11</w:t>
            </w:r>
            <w:r w:rsidR="009821D0">
              <w:rPr>
                <w:webHidden/>
              </w:rPr>
              <w:fldChar w:fldCharType="end"/>
            </w:r>
          </w:hyperlink>
        </w:p>
        <w:p w14:paraId="52E46895" w14:textId="4CE5A2B2" w:rsidR="009821D0" w:rsidRDefault="003037D1">
          <w:pPr>
            <w:pStyle w:val="TOC3"/>
            <w:tabs>
              <w:tab w:val="left" w:pos="2520"/>
            </w:tabs>
            <w:rPr>
              <w:rFonts w:asciiTheme="minorHAnsi" w:eastAsiaTheme="minorEastAsia" w:hAnsiTheme="minorHAnsi" w:cstheme="minorBidi"/>
              <w:caps w:val="0"/>
              <w:kern w:val="2"/>
              <w:sz w:val="21"/>
              <w:szCs w:val="22"/>
              <w:lang w:eastAsia="zh-CN"/>
            </w:rPr>
          </w:pPr>
          <w:hyperlink w:anchor="_Toc528354525" w:history="1">
            <w:r w:rsidR="009821D0" w:rsidRPr="00C4422B">
              <w:rPr>
                <w:rStyle w:val="af5"/>
                <w:lang w:eastAsia="zh-CN"/>
              </w:rPr>
              <w:t>3.1.13.</w:t>
            </w:r>
            <w:r w:rsidR="009821D0">
              <w:rPr>
                <w:rFonts w:asciiTheme="minorHAnsi" w:eastAsiaTheme="minorEastAsia" w:hAnsiTheme="minorHAnsi" w:cstheme="minorBidi"/>
                <w:caps w:val="0"/>
                <w:kern w:val="2"/>
                <w:sz w:val="21"/>
                <w:szCs w:val="22"/>
                <w:lang w:eastAsia="zh-CN"/>
              </w:rPr>
              <w:tab/>
            </w:r>
            <w:r w:rsidR="009821D0" w:rsidRPr="00C4422B">
              <w:rPr>
                <w:rStyle w:val="af5"/>
                <w:lang w:eastAsia="zh-CN"/>
              </w:rPr>
              <w:t>用户访谈员</w:t>
            </w:r>
            <w:r w:rsidR="009821D0">
              <w:rPr>
                <w:webHidden/>
              </w:rPr>
              <w:tab/>
            </w:r>
            <w:r w:rsidR="009821D0">
              <w:rPr>
                <w:webHidden/>
              </w:rPr>
              <w:fldChar w:fldCharType="begin"/>
            </w:r>
            <w:r w:rsidR="009821D0">
              <w:rPr>
                <w:webHidden/>
              </w:rPr>
              <w:instrText xml:space="preserve"> PAGEREF _Toc528354525 \h </w:instrText>
            </w:r>
            <w:r w:rsidR="009821D0">
              <w:rPr>
                <w:webHidden/>
              </w:rPr>
            </w:r>
            <w:r w:rsidR="009821D0">
              <w:rPr>
                <w:webHidden/>
              </w:rPr>
              <w:fldChar w:fldCharType="separate"/>
            </w:r>
            <w:r w:rsidR="009821D0">
              <w:rPr>
                <w:webHidden/>
              </w:rPr>
              <w:t>11</w:t>
            </w:r>
            <w:r w:rsidR="009821D0">
              <w:rPr>
                <w:webHidden/>
              </w:rPr>
              <w:fldChar w:fldCharType="end"/>
            </w:r>
          </w:hyperlink>
        </w:p>
        <w:p w14:paraId="1F8CFFF0" w14:textId="10DDA549"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26" w:history="1">
            <w:r w:rsidR="009821D0" w:rsidRPr="00C4422B">
              <w:rPr>
                <w:rStyle w:val="af5"/>
                <w:lang w:eastAsia="zh-CN"/>
                <w14:scene3d>
                  <w14:camera w14:prst="orthographicFront"/>
                  <w14:lightRig w14:rig="threePt" w14:dir="t">
                    <w14:rot w14:lat="0" w14:lon="0" w14:rev="0"/>
                  </w14:lightRig>
                </w14:scene3d>
              </w:rPr>
              <w:t>3.2.</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项目组织结构</w:t>
            </w:r>
            <w:r w:rsidR="009821D0" w:rsidRPr="00C4422B">
              <w:rPr>
                <w:rStyle w:val="af5"/>
                <w:lang w:eastAsia="zh-CN"/>
              </w:rPr>
              <w:t>(OBS)</w:t>
            </w:r>
            <w:r w:rsidR="009821D0">
              <w:rPr>
                <w:webHidden/>
              </w:rPr>
              <w:tab/>
            </w:r>
            <w:r w:rsidR="009821D0">
              <w:rPr>
                <w:webHidden/>
              </w:rPr>
              <w:fldChar w:fldCharType="begin"/>
            </w:r>
            <w:r w:rsidR="009821D0">
              <w:rPr>
                <w:webHidden/>
              </w:rPr>
              <w:instrText xml:space="preserve"> PAGEREF _Toc528354526 \h </w:instrText>
            </w:r>
            <w:r w:rsidR="009821D0">
              <w:rPr>
                <w:webHidden/>
              </w:rPr>
            </w:r>
            <w:r w:rsidR="009821D0">
              <w:rPr>
                <w:webHidden/>
              </w:rPr>
              <w:fldChar w:fldCharType="separate"/>
            </w:r>
            <w:r w:rsidR="009821D0">
              <w:rPr>
                <w:webHidden/>
              </w:rPr>
              <w:t>11</w:t>
            </w:r>
            <w:r w:rsidR="009821D0">
              <w:rPr>
                <w:webHidden/>
              </w:rPr>
              <w:fldChar w:fldCharType="end"/>
            </w:r>
          </w:hyperlink>
        </w:p>
        <w:p w14:paraId="7F434B90" w14:textId="77551204"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27" w:history="1">
            <w:r w:rsidR="009821D0" w:rsidRPr="00C4422B">
              <w:rPr>
                <w:rStyle w:val="af5"/>
                <w:lang w:eastAsia="zh-CN"/>
                <w14:scene3d>
                  <w14:camera w14:prst="orthographicFront"/>
                  <w14:lightRig w14:rig="threePt" w14:dir="t">
                    <w14:rot w14:lat="0" w14:lon="0" w14:rev="0"/>
                  </w14:lightRig>
                </w14:scene3d>
              </w:rPr>
              <w:t>3.3.</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绩效测量规则</w:t>
            </w:r>
            <w:r w:rsidR="009821D0">
              <w:rPr>
                <w:webHidden/>
              </w:rPr>
              <w:tab/>
            </w:r>
            <w:r w:rsidR="009821D0">
              <w:rPr>
                <w:webHidden/>
              </w:rPr>
              <w:fldChar w:fldCharType="begin"/>
            </w:r>
            <w:r w:rsidR="009821D0">
              <w:rPr>
                <w:webHidden/>
              </w:rPr>
              <w:instrText xml:space="preserve"> PAGEREF _Toc528354527 \h </w:instrText>
            </w:r>
            <w:r w:rsidR="009821D0">
              <w:rPr>
                <w:webHidden/>
              </w:rPr>
            </w:r>
            <w:r w:rsidR="009821D0">
              <w:rPr>
                <w:webHidden/>
              </w:rPr>
              <w:fldChar w:fldCharType="separate"/>
            </w:r>
            <w:r w:rsidR="009821D0">
              <w:rPr>
                <w:webHidden/>
              </w:rPr>
              <w:t>12</w:t>
            </w:r>
            <w:r w:rsidR="009821D0">
              <w:rPr>
                <w:webHidden/>
              </w:rPr>
              <w:fldChar w:fldCharType="end"/>
            </w:r>
          </w:hyperlink>
        </w:p>
        <w:p w14:paraId="53B6C80D" w14:textId="0A918B67" w:rsidR="009821D0" w:rsidRDefault="003037D1">
          <w:pPr>
            <w:pStyle w:val="TOC3"/>
            <w:tabs>
              <w:tab w:val="left" w:pos="2520"/>
            </w:tabs>
            <w:rPr>
              <w:rFonts w:asciiTheme="minorHAnsi" w:eastAsiaTheme="minorEastAsia" w:hAnsiTheme="minorHAnsi" w:cstheme="minorBidi"/>
              <w:caps w:val="0"/>
              <w:kern w:val="2"/>
              <w:sz w:val="21"/>
              <w:szCs w:val="22"/>
              <w:lang w:eastAsia="zh-CN"/>
            </w:rPr>
          </w:pPr>
          <w:hyperlink w:anchor="_Toc528354528" w:history="1">
            <w:r w:rsidR="009821D0" w:rsidRPr="00C4422B">
              <w:rPr>
                <w:rStyle w:val="af5"/>
                <w:lang w:eastAsia="zh-CN"/>
              </w:rPr>
              <w:t>3.3.1.</w:t>
            </w:r>
            <w:r w:rsidR="009821D0">
              <w:rPr>
                <w:rFonts w:asciiTheme="minorHAnsi" w:eastAsiaTheme="minorEastAsia" w:hAnsiTheme="minorHAnsi" w:cstheme="minorBidi"/>
                <w:caps w:val="0"/>
                <w:kern w:val="2"/>
                <w:sz w:val="21"/>
                <w:szCs w:val="22"/>
                <w:lang w:eastAsia="zh-CN"/>
              </w:rPr>
              <w:tab/>
            </w:r>
            <w:r w:rsidR="009821D0" w:rsidRPr="00C4422B">
              <w:rPr>
                <w:rStyle w:val="af5"/>
                <w:lang w:eastAsia="zh-CN"/>
              </w:rPr>
              <w:t>绩效考核规则</w:t>
            </w:r>
            <w:r w:rsidR="009821D0">
              <w:rPr>
                <w:webHidden/>
              </w:rPr>
              <w:tab/>
            </w:r>
            <w:r w:rsidR="009821D0">
              <w:rPr>
                <w:webHidden/>
              </w:rPr>
              <w:fldChar w:fldCharType="begin"/>
            </w:r>
            <w:r w:rsidR="009821D0">
              <w:rPr>
                <w:webHidden/>
              </w:rPr>
              <w:instrText xml:space="preserve"> PAGEREF _Toc528354528 \h </w:instrText>
            </w:r>
            <w:r w:rsidR="009821D0">
              <w:rPr>
                <w:webHidden/>
              </w:rPr>
            </w:r>
            <w:r w:rsidR="009821D0">
              <w:rPr>
                <w:webHidden/>
              </w:rPr>
              <w:fldChar w:fldCharType="separate"/>
            </w:r>
            <w:r w:rsidR="009821D0">
              <w:rPr>
                <w:webHidden/>
              </w:rPr>
              <w:t>12</w:t>
            </w:r>
            <w:r w:rsidR="009821D0">
              <w:rPr>
                <w:webHidden/>
              </w:rPr>
              <w:fldChar w:fldCharType="end"/>
            </w:r>
          </w:hyperlink>
        </w:p>
        <w:p w14:paraId="26257490" w14:textId="155990F3" w:rsidR="009821D0" w:rsidRDefault="003037D1">
          <w:pPr>
            <w:pStyle w:val="TOC1"/>
            <w:rPr>
              <w:rFonts w:asciiTheme="minorHAnsi" w:eastAsiaTheme="minorEastAsia" w:hAnsiTheme="minorHAnsi" w:cstheme="minorBidi"/>
              <w:b w:val="0"/>
              <w:caps w:val="0"/>
              <w:color w:val="auto"/>
              <w:kern w:val="2"/>
              <w:sz w:val="21"/>
              <w:lang w:eastAsia="zh-CN"/>
            </w:rPr>
          </w:pPr>
          <w:hyperlink w:anchor="_Toc528354529" w:history="1">
            <w:r w:rsidR="009821D0" w:rsidRPr="00C4422B">
              <w:rPr>
                <w:rStyle w:val="af5"/>
                <w:lang w:val="en-GB" w:eastAsia="zh-CN"/>
              </w:rPr>
              <w:t>4.</w:t>
            </w:r>
            <w:r w:rsidR="009821D0">
              <w:rPr>
                <w:rFonts w:asciiTheme="minorHAnsi" w:eastAsiaTheme="minorEastAsia" w:hAnsiTheme="minorHAnsi" w:cstheme="minorBidi"/>
                <w:b w:val="0"/>
                <w:caps w:val="0"/>
                <w:color w:val="auto"/>
                <w:kern w:val="2"/>
                <w:sz w:val="21"/>
                <w:lang w:eastAsia="zh-CN"/>
              </w:rPr>
              <w:tab/>
            </w:r>
            <w:r w:rsidR="009821D0" w:rsidRPr="00C4422B">
              <w:rPr>
                <w:rStyle w:val="af5"/>
                <w:lang w:val="en-GB" w:eastAsia="zh-CN"/>
              </w:rPr>
              <w:t>干系人管理计划</w:t>
            </w:r>
            <w:r w:rsidR="009821D0">
              <w:rPr>
                <w:webHidden/>
              </w:rPr>
              <w:tab/>
            </w:r>
            <w:r w:rsidR="009821D0">
              <w:rPr>
                <w:webHidden/>
              </w:rPr>
              <w:fldChar w:fldCharType="begin"/>
            </w:r>
            <w:r w:rsidR="009821D0">
              <w:rPr>
                <w:webHidden/>
              </w:rPr>
              <w:instrText xml:space="preserve"> PAGEREF _Toc528354529 \h </w:instrText>
            </w:r>
            <w:r w:rsidR="009821D0">
              <w:rPr>
                <w:webHidden/>
              </w:rPr>
            </w:r>
            <w:r w:rsidR="009821D0">
              <w:rPr>
                <w:webHidden/>
              </w:rPr>
              <w:fldChar w:fldCharType="separate"/>
            </w:r>
            <w:r w:rsidR="009821D0">
              <w:rPr>
                <w:webHidden/>
              </w:rPr>
              <w:t>13</w:t>
            </w:r>
            <w:r w:rsidR="009821D0">
              <w:rPr>
                <w:webHidden/>
              </w:rPr>
              <w:fldChar w:fldCharType="end"/>
            </w:r>
          </w:hyperlink>
        </w:p>
        <w:p w14:paraId="05F589FD" w14:textId="4F77EAD0"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30" w:history="1">
            <w:r w:rsidR="009821D0" w:rsidRPr="00C4422B">
              <w:rPr>
                <w:rStyle w:val="af5"/>
                <w14:scene3d>
                  <w14:camera w14:prst="orthographicFront"/>
                  <w14:lightRig w14:rig="threePt" w14:dir="t">
                    <w14:rot w14:lat="0" w14:lon="0" w14:rev="0"/>
                  </w14:lightRig>
                </w14:scene3d>
              </w:rPr>
              <w:t>4.1.</w:t>
            </w:r>
            <w:r w:rsidR="009821D0">
              <w:rPr>
                <w:rFonts w:asciiTheme="minorHAnsi" w:eastAsiaTheme="minorEastAsia" w:hAnsiTheme="minorHAnsi" w:cstheme="minorBidi"/>
                <w:caps w:val="0"/>
                <w:kern w:val="2"/>
                <w:sz w:val="21"/>
                <w:lang w:val="en-US" w:eastAsia="zh-CN"/>
              </w:rPr>
              <w:tab/>
            </w:r>
            <w:r w:rsidR="009821D0" w:rsidRPr="00C4422B">
              <w:rPr>
                <w:rStyle w:val="af5"/>
              </w:rPr>
              <w:t>项目干系人分析</w:t>
            </w:r>
            <w:r w:rsidR="009821D0">
              <w:rPr>
                <w:webHidden/>
              </w:rPr>
              <w:tab/>
            </w:r>
            <w:r w:rsidR="009821D0">
              <w:rPr>
                <w:webHidden/>
              </w:rPr>
              <w:fldChar w:fldCharType="begin"/>
            </w:r>
            <w:r w:rsidR="009821D0">
              <w:rPr>
                <w:webHidden/>
              </w:rPr>
              <w:instrText xml:space="preserve"> PAGEREF _Toc528354530 \h </w:instrText>
            </w:r>
            <w:r w:rsidR="009821D0">
              <w:rPr>
                <w:webHidden/>
              </w:rPr>
            </w:r>
            <w:r w:rsidR="009821D0">
              <w:rPr>
                <w:webHidden/>
              </w:rPr>
              <w:fldChar w:fldCharType="separate"/>
            </w:r>
            <w:r w:rsidR="009821D0">
              <w:rPr>
                <w:webHidden/>
              </w:rPr>
              <w:t>13</w:t>
            </w:r>
            <w:r w:rsidR="009821D0">
              <w:rPr>
                <w:webHidden/>
              </w:rPr>
              <w:fldChar w:fldCharType="end"/>
            </w:r>
          </w:hyperlink>
        </w:p>
        <w:p w14:paraId="37BB61F0" w14:textId="42BE6D8F"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31" w:history="1">
            <w:r w:rsidR="009821D0" w:rsidRPr="00C4422B">
              <w:rPr>
                <w:rStyle w:val="af5"/>
                <w14:scene3d>
                  <w14:camera w14:prst="orthographicFront"/>
                  <w14:lightRig w14:rig="threePt" w14:dir="t">
                    <w14:rot w14:lat="0" w14:lon="0" w14:rev="0"/>
                  </w14:lightRig>
                </w14:scene3d>
              </w:rPr>
              <w:t>4.2.</w:t>
            </w:r>
            <w:r w:rsidR="009821D0">
              <w:rPr>
                <w:rFonts w:asciiTheme="minorHAnsi" w:eastAsiaTheme="minorEastAsia" w:hAnsiTheme="minorHAnsi" w:cstheme="minorBidi"/>
                <w:caps w:val="0"/>
                <w:kern w:val="2"/>
                <w:sz w:val="21"/>
                <w:lang w:val="en-US" w:eastAsia="zh-CN"/>
              </w:rPr>
              <w:tab/>
            </w:r>
            <w:r w:rsidR="009821D0" w:rsidRPr="00C4422B">
              <w:rPr>
                <w:rStyle w:val="af5"/>
              </w:rPr>
              <w:t>项目干系人管理</w:t>
            </w:r>
            <w:r w:rsidR="009821D0">
              <w:rPr>
                <w:webHidden/>
              </w:rPr>
              <w:tab/>
            </w:r>
            <w:r w:rsidR="009821D0">
              <w:rPr>
                <w:webHidden/>
              </w:rPr>
              <w:fldChar w:fldCharType="begin"/>
            </w:r>
            <w:r w:rsidR="009821D0">
              <w:rPr>
                <w:webHidden/>
              </w:rPr>
              <w:instrText xml:space="preserve"> PAGEREF _Toc528354531 \h </w:instrText>
            </w:r>
            <w:r w:rsidR="009821D0">
              <w:rPr>
                <w:webHidden/>
              </w:rPr>
            </w:r>
            <w:r w:rsidR="009821D0">
              <w:rPr>
                <w:webHidden/>
              </w:rPr>
              <w:fldChar w:fldCharType="separate"/>
            </w:r>
            <w:r w:rsidR="009821D0">
              <w:rPr>
                <w:webHidden/>
              </w:rPr>
              <w:t>14</w:t>
            </w:r>
            <w:r w:rsidR="009821D0">
              <w:rPr>
                <w:webHidden/>
              </w:rPr>
              <w:fldChar w:fldCharType="end"/>
            </w:r>
          </w:hyperlink>
        </w:p>
        <w:p w14:paraId="2AA9026A" w14:textId="6C743A04"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32" w:history="1">
            <w:r w:rsidR="009821D0" w:rsidRPr="00C4422B">
              <w:rPr>
                <w:rStyle w:val="af5"/>
                <w:lang w:eastAsia="zh-CN"/>
                <w14:scene3d>
                  <w14:camera w14:prst="orthographicFront"/>
                  <w14:lightRig w14:rig="threePt" w14:dir="t">
                    <w14:rot w14:lat="0" w14:lon="0" w14:rev="0"/>
                  </w14:lightRig>
                </w14:scene3d>
              </w:rPr>
              <w:t>4.3.</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识别干系人</w:t>
            </w:r>
            <w:r w:rsidR="009821D0">
              <w:rPr>
                <w:webHidden/>
              </w:rPr>
              <w:tab/>
            </w:r>
            <w:r w:rsidR="009821D0">
              <w:rPr>
                <w:webHidden/>
              </w:rPr>
              <w:fldChar w:fldCharType="begin"/>
            </w:r>
            <w:r w:rsidR="009821D0">
              <w:rPr>
                <w:webHidden/>
              </w:rPr>
              <w:instrText xml:space="preserve"> PAGEREF _Toc528354532 \h </w:instrText>
            </w:r>
            <w:r w:rsidR="009821D0">
              <w:rPr>
                <w:webHidden/>
              </w:rPr>
            </w:r>
            <w:r w:rsidR="009821D0">
              <w:rPr>
                <w:webHidden/>
              </w:rPr>
              <w:fldChar w:fldCharType="separate"/>
            </w:r>
            <w:r w:rsidR="009821D0">
              <w:rPr>
                <w:webHidden/>
              </w:rPr>
              <w:t>15</w:t>
            </w:r>
            <w:r w:rsidR="009821D0">
              <w:rPr>
                <w:webHidden/>
              </w:rPr>
              <w:fldChar w:fldCharType="end"/>
            </w:r>
          </w:hyperlink>
        </w:p>
        <w:p w14:paraId="30CE6843" w14:textId="64E842F2"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33" w:history="1">
            <w:r w:rsidR="009821D0" w:rsidRPr="00C4422B">
              <w:rPr>
                <w:rStyle w:val="af5"/>
                <w:lang w:eastAsia="zh-CN"/>
                <w14:scene3d>
                  <w14:camera w14:prst="orthographicFront"/>
                  <w14:lightRig w14:rig="threePt" w14:dir="t">
                    <w14:rot w14:lat="0" w14:lon="0" w14:rev="0"/>
                  </w14:lightRig>
                </w14:scene3d>
              </w:rPr>
              <w:t>4.4.</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项目干系人的重要程度</w:t>
            </w:r>
            <w:r w:rsidR="009821D0">
              <w:rPr>
                <w:webHidden/>
              </w:rPr>
              <w:tab/>
            </w:r>
            <w:r w:rsidR="009821D0">
              <w:rPr>
                <w:webHidden/>
              </w:rPr>
              <w:fldChar w:fldCharType="begin"/>
            </w:r>
            <w:r w:rsidR="009821D0">
              <w:rPr>
                <w:webHidden/>
              </w:rPr>
              <w:instrText xml:space="preserve"> PAGEREF _Toc528354533 \h </w:instrText>
            </w:r>
            <w:r w:rsidR="009821D0">
              <w:rPr>
                <w:webHidden/>
              </w:rPr>
            </w:r>
            <w:r w:rsidR="009821D0">
              <w:rPr>
                <w:webHidden/>
              </w:rPr>
              <w:fldChar w:fldCharType="separate"/>
            </w:r>
            <w:r w:rsidR="009821D0">
              <w:rPr>
                <w:webHidden/>
              </w:rPr>
              <w:t>15</w:t>
            </w:r>
            <w:r w:rsidR="009821D0">
              <w:rPr>
                <w:webHidden/>
              </w:rPr>
              <w:fldChar w:fldCharType="end"/>
            </w:r>
          </w:hyperlink>
        </w:p>
        <w:p w14:paraId="79829E50" w14:textId="06A4C134"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34" w:history="1">
            <w:r w:rsidR="009821D0" w:rsidRPr="00C4422B">
              <w:rPr>
                <w:rStyle w:val="af5"/>
                <w:lang w:eastAsia="zh-CN"/>
                <w14:scene3d>
                  <w14:camera w14:prst="orthographicFront"/>
                  <w14:lightRig w14:rig="threePt" w14:dir="t">
                    <w14:rot w14:lat="0" w14:lon="0" w14:rev="0"/>
                  </w14:lightRig>
                </w14:scene3d>
              </w:rPr>
              <w:t>4.5.</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项目干系人的支持度分析</w:t>
            </w:r>
            <w:r w:rsidR="009821D0">
              <w:rPr>
                <w:webHidden/>
              </w:rPr>
              <w:tab/>
            </w:r>
            <w:r w:rsidR="009821D0">
              <w:rPr>
                <w:webHidden/>
              </w:rPr>
              <w:fldChar w:fldCharType="begin"/>
            </w:r>
            <w:r w:rsidR="009821D0">
              <w:rPr>
                <w:webHidden/>
              </w:rPr>
              <w:instrText xml:space="preserve"> PAGEREF _Toc528354534 \h </w:instrText>
            </w:r>
            <w:r w:rsidR="009821D0">
              <w:rPr>
                <w:webHidden/>
              </w:rPr>
            </w:r>
            <w:r w:rsidR="009821D0">
              <w:rPr>
                <w:webHidden/>
              </w:rPr>
              <w:fldChar w:fldCharType="separate"/>
            </w:r>
            <w:r w:rsidR="009821D0">
              <w:rPr>
                <w:webHidden/>
              </w:rPr>
              <w:t>15</w:t>
            </w:r>
            <w:r w:rsidR="009821D0">
              <w:rPr>
                <w:webHidden/>
              </w:rPr>
              <w:fldChar w:fldCharType="end"/>
            </w:r>
          </w:hyperlink>
        </w:p>
        <w:p w14:paraId="23006A4F" w14:textId="5759B358" w:rsidR="009821D0" w:rsidRDefault="003037D1">
          <w:pPr>
            <w:pStyle w:val="TOC1"/>
            <w:rPr>
              <w:rFonts w:asciiTheme="minorHAnsi" w:eastAsiaTheme="minorEastAsia" w:hAnsiTheme="minorHAnsi" w:cstheme="minorBidi"/>
              <w:b w:val="0"/>
              <w:caps w:val="0"/>
              <w:color w:val="auto"/>
              <w:kern w:val="2"/>
              <w:sz w:val="21"/>
              <w:lang w:eastAsia="zh-CN"/>
            </w:rPr>
          </w:pPr>
          <w:hyperlink w:anchor="_Toc528354535" w:history="1">
            <w:r w:rsidR="009821D0" w:rsidRPr="00C4422B">
              <w:rPr>
                <w:rStyle w:val="af5"/>
                <w:lang w:val="en-GB" w:eastAsia="zh-CN"/>
              </w:rPr>
              <w:t>5.</w:t>
            </w:r>
            <w:r w:rsidR="009821D0">
              <w:rPr>
                <w:rFonts w:asciiTheme="minorHAnsi" w:eastAsiaTheme="minorEastAsia" w:hAnsiTheme="minorHAnsi" w:cstheme="minorBidi"/>
                <w:b w:val="0"/>
                <w:caps w:val="0"/>
                <w:color w:val="auto"/>
                <w:kern w:val="2"/>
                <w:sz w:val="21"/>
                <w:lang w:eastAsia="zh-CN"/>
              </w:rPr>
              <w:tab/>
            </w:r>
            <w:r w:rsidR="009821D0" w:rsidRPr="00C4422B">
              <w:rPr>
                <w:rStyle w:val="af5"/>
                <w:lang w:val="en-GB" w:eastAsia="zh-CN"/>
              </w:rPr>
              <w:t>沟通管理计划</w:t>
            </w:r>
            <w:r w:rsidR="009821D0">
              <w:rPr>
                <w:webHidden/>
              </w:rPr>
              <w:tab/>
            </w:r>
            <w:r w:rsidR="009821D0">
              <w:rPr>
                <w:webHidden/>
              </w:rPr>
              <w:fldChar w:fldCharType="begin"/>
            </w:r>
            <w:r w:rsidR="009821D0">
              <w:rPr>
                <w:webHidden/>
              </w:rPr>
              <w:instrText xml:space="preserve"> PAGEREF _Toc528354535 \h </w:instrText>
            </w:r>
            <w:r w:rsidR="009821D0">
              <w:rPr>
                <w:webHidden/>
              </w:rPr>
            </w:r>
            <w:r w:rsidR="009821D0">
              <w:rPr>
                <w:webHidden/>
              </w:rPr>
              <w:fldChar w:fldCharType="separate"/>
            </w:r>
            <w:r w:rsidR="009821D0">
              <w:rPr>
                <w:webHidden/>
              </w:rPr>
              <w:t>15</w:t>
            </w:r>
            <w:r w:rsidR="009821D0">
              <w:rPr>
                <w:webHidden/>
              </w:rPr>
              <w:fldChar w:fldCharType="end"/>
            </w:r>
          </w:hyperlink>
        </w:p>
        <w:p w14:paraId="61FB2D4B" w14:textId="20599AF8"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36" w:history="1">
            <w:r w:rsidR="009821D0" w:rsidRPr="00C4422B">
              <w:rPr>
                <w:rStyle w:val="af5"/>
                <w:lang w:eastAsia="zh-CN"/>
                <w14:scene3d>
                  <w14:camera w14:prst="orthographicFront"/>
                  <w14:lightRig w14:rig="threePt" w14:dir="t">
                    <w14:rot w14:lat="0" w14:lon="0" w14:rev="0"/>
                  </w14:lightRig>
                </w14:scene3d>
              </w:rPr>
              <w:t>5.1.</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开发者与客户的沟通计划</w:t>
            </w:r>
            <w:r w:rsidR="009821D0">
              <w:rPr>
                <w:webHidden/>
              </w:rPr>
              <w:tab/>
            </w:r>
            <w:r w:rsidR="009821D0">
              <w:rPr>
                <w:webHidden/>
              </w:rPr>
              <w:fldChar w:fldCharType="begin"/>
            </w:r>
            <w:r w:rsidR="009821D0">
              <w:rPr>
                <w:webHidden/>
              </w:rPr>
              <w:instrText xml:space="preserve"> PAGEREF _Toc528354536 \h </w:instrText>
            </w:r>
            <w:r w:rsidR="009821D0">
              <w:rPr>
                <w:webHidden/>
              </w:rPr>
            </w:r>
            <w:r w:rsidR="009821D0">
              <w:rPr>
                <w:webHidden/>
              </w:rPr>
              <w:fldChar w:fldCharType="separate"/>
            </w:r>
            <w:r w:rsidR="009821D0">
              <w:rPr>
                <w:webHidden/>
              </w:rPr>
              <w:t>15</w:t>
            </w:r>
            <w:r w:rsidR="009821D0">
              <w:rPr>
                <w:webHidden/>
              </w:rPr>
              <w:fldChar w:fldCharType="end"/>
            </w:r>
          </w:hyperlink>
        </w:p>
        <w:p w14:paraId="7C0572DB" w14:textId="5C675209"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37" w:history="1">
            <w:r w:rsidR="009821D0" w:rsidRPr="00C4422B">
              <w:rPr>
                <w:rStyle w:val="af5"/>
                <w:lang w:eastAsia="zh-CN"/>
                <w14:scene3d>
                  <w14:camera w14:prst="orthographicFront"/>
                  <w14:lightRig w14:rig="threePt" w14:dir="t">
                    <w14:rot w14:lat="0" w14:lon="0" w14:rev="0"/>
                  </w14:lightRig>
                </w14:scene3d>
              </w:rPr>
              <w:t>5.2.</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开发者内部沟通计划</w:t>
            </w:r>
            <w:r w:rsidR="009821D0">
              <w:rPr>
                <w:webHidden/>
              </w:rPr>
              <w:tab/>
            </w:r>
            <w:r w:rsidR="009821D0">
              <w:rPr>
                <w:webHidden/>
              </w:rPr>
              <w:fldChar w:fldCharType="begin"/>
            </w:r>
            <w:r w:rsidR="009821D0">
              <w:rPr>
                <w:webHidden/>
              </w:rPr>
              <w:instrText xml:space="preserve"> PAGEREF _Toc528354537 \h </w:instrText>
            </w:r>
            <w:r w:rsidR="009821D0">
              <w:rPr>
                <w:webHidden/>
              </w:rPr>
            </w:r>
            <w:r w:rsidR="009821D0">
              <w:rPr>
                <w:webHidden/>
              </w:rPr>
              <w:fldChar w:fldCharType="separate"/>
            </w:r>
            <w:r w:rsidR="009821D0">
              <w:rPr>
                <w:webHidden/>
              </w:rPr>
              <w:t>16</w:t>
            </w:r>
            <w:r w:rsidR="009821D0">
              <w:rPr>
                <w:webHidden/>
              </w:rPr>
              <w:fldChar w:fldCharType="end"/>
            </w:r>
          </w:hyperlink>
        </w:p>
        <w:p w14:paraId="781428E0" w14:textId="2E91ABDA" w:rsidR="009821D0" w:rsidRDefault="003037D1">
          <w:pPr>
            <w:pStyle w:val="TOC1"/>
            <w:rPr>
              <w:rFonts w:asciiTheme="minorHAnsi" w:eastAsiaTheme="minorEastAsia" w:hAnsiTheme="minorHAnsi" w:cstheme="minorBidi"/>
              <w:b w:val="0"/>
              <w:caps w:val="0"/>
              <w:color w:val="auto"/>
              <w:kern w:val="2"/>
              <w:sz w:val="21"/>
              <w:lang w:eastAsia="zh-CN"/>
            </w:rPr>
          </w:pPr>
          <w:hyperlink w:anchor="_Toc528354538" w:history="1">
            <w:r w:rsidR="009821D0" w:rsidRPr="00C4422B">
              <w:rPr>
                <w:rStyle w:val="af5"/>
                <w:lang w:val="en-GB" w:eastAsia="zh-CN"/>
              </w:rPr>
              <w:t>6.</w:t>
            </w:r>
            <w:r w:rsidR="009821D0">
              <w:rPr>
                <w:rFonts w:asciiTheme="minorHAnsi" w:eastAsiaTheme="minorEastAsia" w:hAnsiTheme="minorHAnsi" w:cstheme="minorBidi"/>
                <w:b w:val="0"/>
                <w:caps w:val="0"/>
                <w:color w:val="auto"/>
                <w:kern w:val="2"/>
                <w:sz w:val="21"/>
                <w:lang w:eastAsia="zh-CN"/>
              </w:rPr>
              <w:tab/>
            </w:r>
            <w:r w:rsidR="009821D0" w:rsidRPr="00C4422B">
              <w:rPr>
                <w:rStyle w:val="af5"/>
                <w:lang w:val="en-GB" w:eastAsia="zh-CN"/>
              </w:rPr>
              <w:t>时间管理计划</w:t>
            </w:r>
            <w:r w:rsidR="009821D0">
              <w:rPr>
                <w:webHidden/>
              </w:rPr>
              <w:tab/>
            </w:r>
            <w:r w:rsidR="009821D0">
              <w:rPr>
                <w:webHidden/>
              </w:rPr>
              <w:fldChar w:fldCharType="begin"/>
            </w:r>
            <w:r w:rsidR="009821D0">
              <w:rPr>
                <w:webHidden/>
              </w:rPr>
              <w:instrText xml:space="preserve"> PAGEREF _Toc528354538 \h </w:instrText>
            </w:r>
            <w:r w:rsidR="009821D0">
              <w:rPr>
                <w:webHidden/>
              </w:rPr>
            </w:r>
            <w:r w:rsidR="009821D0">
              <w:rPr>
                <w:webHidden/>
              </w:rPr>
              <w:fldChar w:fldCharType="separate"/>
            </w:r>
            <w:r w:rsidR="009821D0">
              <w:rPr>
                <w:webHidden/>
              </w:rPr>
              <w:t>16</w:t>
            </w:r>
            <w:r w:rsidR="009821D0">
              <w:rPr>
                <w:webHidden/>
              </w:rPr>
              <w:fldChar w:fldCharType="end"/>
            </w:r>
          </w:hyperlink>
        </w:p>
        <w:p w14:paraId="38711A2D" w14:textId="4E662F58"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39" w:history="1">
            <w:r w:rsidR="009821D0" w:rsidRPr="00C4422B">
              <w:rPr>
                <w:rStyle w:val="af5"/>
                <w:lang w:eastAsia="zh-CN"/>
                <w14:scene3d>
                  <w14:camera w14:prst="orthographicFront"/>
                  <w14:lightRig w14:rig="threePt" w14:dir="t">
                    <w14:rot w14:lat="0" w14:lon="0" w14:rev="0"/>
                  </w14:lightRig>
                </w14:scene3d>
              </w:rPr>
              <w:t>6.1.</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里程碑列表</w:t>
            </w:r>
            <w:r w:rsidR="009821D0">
              <w:rPr>
                <w:webHidden/>
              </w:rPr>
              <w:tab/>
            </w:r>
            <w:r w:rsidR="009821D0">
              <w:rPr>
                <w:webHidden/>
              </w:rPr>
              <w:fldChar w:fldCharType="begin"/>
            </w:r>
            <w:r w:rsidR="009821D0">
              <w:rPr>
                <w:webHidden/>
              </w:rPr>
              <w:instrText xml:space="preserve"> PAGEREF _Toc528354539 \h </w:instrText>
            </w:r>
            <w:r w:rsidR="009821D0">
              <w:rPr>
                <w:webHidden/>
              </w:rPr>
            </w:r>
            <w:r w:rsidR="009821D0">
              <w:rPr>
                <w:webHidden/>
              </w:rPr>
              <w:fldChar w:fldCharType="separate"/>
            </w:r>
            <w:r w:rsidR="009821D0">
              <w:rPr>
                <w:webHidden/>
              </w:rPr>
              <w:t>16</w:t>
            </w:r>
            <w:r w:rsidR="009821D0">
              <w:rPr>
                <w:webHidden/>
              </w:rPr>
              <w:fldChar w:fldCharType="end"/>
            </w:r>
          </w:hyperlink>
        </w:p>
        <w:p w14:paraId="6606137A" w14:textId="43339A93"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40" w:history="1">
            <w:r w:rsidR="009821D0" w:rsidRPr="00C4422B">
              <w:rPr>
                <w:rStyle w:val="af5"/>
                <w:lang w:eastAsia="zh-CN"/>
                <w14:scene3d>
                  <w14:camera w14:prst="orthographicFront"/>
                  <w14:lightRig w14:rig="threePt" w14:dir="t">
                    <w14:rot w14:lat="0" w14:lon="0" w14:rev="0"/>
                  </w14:lightRig>
                </w14:scene3d>
              </w:rPr>
              <w:t>6.2.</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工作量估算</w:t>
            </w:r>
            <w:r w:rsidR="009821D0">
              <w:rPr>
                <w:webHidden/>
              </w:rPr>
              <w:tab/>
            </w:r>
            <w:r w:rsidR="009821D0">
              <w:rPr>
                <w:webHidden/>
              </w:rPr>
              <w:fldChar w:fldCharType="begin"/>
            </w:r>
            <w:r w:rsidR="009821D0">
              <w:rPr>
                <w:webHidden/>
              </w:rPr>
              <w:instrText xml:space="preserve"> PAGEREF _Toc528354540 \h </w:instrText>
            </w:r>
            <w:r w:rsidR="009821D0">
              <w:rPr>
                <w:webHidden/>
              </w:rPr>
            </w:r>
            <w:r w:rsidR="009821D0">
              <w:rPr>
                <w:webHidden/>
              </w:rPr>
              <w:fldChar w:fldCharType="separate"/>
            </w:r>
            <w:r w:rsidR="009821D0">
              <w:rPr>
                <w:webHidden/>
              </w:rPr>
              <w:t>16</w:t>
            </w:r>
            <w:r w:rsidR="009821D0">
              <w:rPr>
                <w:webHidden/>
              </w:rPr>
              <w:fldChar w:fldCharType="end"/>
            </w:r>
          </w:hyperlink>
        </w:p>
        <w:p w14:paraId="12261513" w14:textId="376FBB4B"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41" w:history="1">
            <w:r w:rsidR="009821D0" w:rsidRPr="00C4422B">
              <w:rPr>
                <w:rStyle w:val="af5"/>
                <w:lang w:eastAsia="zh-CN"/>
                <w14:scene3d>
                  <w14:camera w14:prst="orthographicFront"/>
                  <w14:lightRig w14:rig="threePt" w14:dir="t">
                    <w14:rot w14:lat="0" w14:lon="0" w14:rev="0"/>
                  </w14:lightRig>
                </w14:scene3d>
              </w:rPr>
              <w:t>6.3.</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GANTT</w:t>
            </w:r>
            <w:r w:rsidR="009821D0" w:rsidRPr="00C4422B">
              <w:rPr>
                <w:rStyle w:val="af5"/>
                <w:lang w:eastAsia="zh-CN"/>
              </w:rPr>
              <w:t>图</w:t>
            </w:r>
            <w:r w:rsidR="009821D0">
              <w:rPr>
                <w:webHidden/>
              </w:rPr>
              <w:tab/>
            </w:r>
            <w:r w:rsidR="009821D0">
              <w:rPr>
                <w:webHidden/>
              </w:rPr>
              <w:fldChar w:fldCharType="begin"/>
            </w:r>
            <w:r w:rsidR="009821D0">
              <w:rPr>
                <w:webHidden/>
              </w:rPr>
              <w:instrText xml:space="preserve"> PAGEREF _Toc528354541 \h </w:instrText>
            </w:r>
            <w:r w:rsidR="009821D0">
              <w:rPr>
                <w:webHidden/>
              </w:rPr>
            </w:r>
            <w:r w:rsidR="009821D0">
              <w:rPr>
                <w:webHidden/>
              </w:rPr>
              <w:fldChar w:fldCharType="separate"/>
            </w:r>
            <w:r w:rsidR="009821D0">
              <w:rPr>
                <w:webHidden/>
              </w:rPr>
              <w:t>17</w:t>
            </w:r>
            <w:r w:rsidR="009821D0">
              <w:rPr>
                <w:webHidden/>
              </w:rPr>
              <w:fldChar w:fldCharType="end"/>
            </w:r>
          </w:hyperlink>
        </w:p>
        <w:p w14:paraId="5A034701" w14:textId="2C7264B9"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42" w:history="1">
            <w:r w:rsidR="009821D0" w:rsidRPr="00C4422B">
              <w:rPr>
                <w:rStyle w:val="af5"/>
                <w:lang w:eastAsia="zh-CN"/>
                <w14:scene3d>
                  <w14:camera w14:prst="orthographicFront"/>
                  <w14:lightRig w14:rig="threePt" w14:dir="t">
                    <w14:rot w14:lat="0" w14:lon="0" w14:rev="0"/>
                  </w14:lightRig>
                </w14:scene3d>
              </w:rPr>
              <w:t>6.4.</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WBS</w:t>
            </w:r>
            <w:r w:rsidR="009821D0" w:rsidRPr="00C4422B">
              <w:rPr>
                <w:rStyle w:val="af5"/>
                <w:lang w:eastAsia="zh-CN"/>
              </w:rPr>
              <w:t>图与</w:t>
            </w:r>
            <w:r w:rsidR="009821D0" w:rsidRPr="00C4422B">
              <w:rPr>
                <w:rStyle w:val="af5"/>
                <w:lang w:eastAsia="zh-CN"/>
              </w:rPr>
              <w:t>WBS</w:t>
            </w:r>
            <w:r w:rsidR="009821D0" w:rsidRPr="00C4422B">
              <w:rPr>
                <w:rStyle w:val="af5"/>
                <w:lang w:eastAsia="zh-CN"/>
              </w:rPr>
              <w:t>输入输出表</w:t>
            </w:r>
            <w:r w:rsidR="009821D0">
              <w:rPr>
                <w:webHidden/>
              </w:rPr>
              <w:tab/>
            </w:r>
            <w:r w:rsidR="009821D0">
              <w:rPr>
                <w:webHidden/>
              </w:rPr>
              <w:fldChar w:fldCharType="begin"/>
            </w:r>
            <w:r w:rsidR="009821D0">
              <w:rPr>
                <w:webHidden/>
              </w:rPr>
              <w:instrText xml:space="preserve"> PAGEREF _Toc528354542 \h </w:instrText>
            </w:r>
            <w:r w:rsidR="009821D0">
              <w:rPr>
                <w:webHidden/>
              </w:rPr>
            </w:r>
            <w:r w:rsidR="009821D0">
              <w:rPr>
                <w:webHidden/>
              </w:rPr>
              <w:fldChar w:fldCharType="separate"/>
            </w:r>
            <w:r w:rsidR="009821D0">
              <w:rPr>
                <w:webHidden/>
              </w:rPr>
              <w:t>17</w:t>
            </w:r>
            <w:r w:rsidR="009821D0">
              <w:rPr>
                <w:webHidden/>
              </w:rPr>
              <w:fldChar w:fldCharType="end"/>
            </w:r>
          </w:hyperlink>
        </w:p>
        <w:p w14:paraId="4AC7C7AE" w14:textId="59C56920" w:rsidR="009821D0" w:rsidRDefault="003037D1">
          <w:pPr>
            <w:pStyle w:val="TOC1"/>
            <w:rPr>
              <w:rFonts w:asciiTheme="minorHAnsi" w:eastAsiaTheme="minorEastAsia" w:hAnsiTheme="minorHAnsi" w:cstheme="minorBidi"/>
              <w:b w:val="0"/>
              <w:caps w:val="0"/>
              <w:color w:val="auto"/>
              <w:kern w:val="2"/>
              <w:sz w:val="21"/>
              <w:lang w:eastAsia="zh-CN"/>
            </w:rPr>
          </w:pPr>
          <w:hyperlink w:anchor="_Toc528354543" w:history="1">
            <w:r w:rsidR="009821D0" w:rsidRPr="00C4422B">
              <w:rPr>
                <w:rStyle w:val="af5"/>
                <w:lang w:eastAsia="zh-CN"/>
              </w:rPr>
              <w:t>7.</w:t>
            </w:r>
            <w:r w:rsidR="009821D0">
              <w:rPr>
                <w:rFonts w:asciiTheme="minorHAnsi" w:eastAsiaTheme="minorEastAsia" w:hAnsiTheme="minorHAnsi" w:cstheme="minorBidi"/>
                <w:b w:val="0"/>
                <w:caps w:val="0"/>
                <w:color w:val="auto"/>
                <w:kern w:val="2"/>
                <w:sz w:val="21"/>
                <w:lang w:eastAsia="zh-CN"/>
              </w:rPr>
              <w:tab/>
            </w:r>
            <w:r w:rsidR="009821D0" w:rsidRPr="00C4422B">
              <w:rPr>
                <w:rStyle w:val="af5"/>
                <w:lang w:eastAsia="zh-CN"/>
              </w:rPr>
              <w:t>风险管理计划</w:t>
            </w:r>
            <w:r w:rsidR="009821D0">
              <w:rPr>
                <w:webHidden/>
              </w:rPr>
              <w:tab/>
            </w:r>
            <w:r w:rsidR="009821D0">
              <w:rPr>
                <w:webHidden/>
              </w:rPr>
              <w:fldChar w:fldCharType="begin"/>
            </w:r>
            <w:r w:rsidR="009821D0">
              <w:rPr>
                <w:webHidden/>
              </w:rPr>
              <w:instrText xml:space="preserve"> PAGEREF _Toc528354543 \h </w:instrText>
            </w:r>
            <w:r w:rsidR="009821D0">
              <w:rPr>
                <w:webHidden/>
              </w:rPr>
            </w:r>
            <w:r w:rsidR="009821D0">
              <w:rPr>
                <w:webHidden/>
              </w:rPr>
              <w:fldChar w:fldCharType="separate"/>
            </w:r>
            <w:r w:rsidR="009821D0">
              <w:rPr>
                <w:webHidden/>
              </w:rPr>
              <w:t>18</w:t>
            </w:r>
            <w:r w:rsidR="009821D0">
              <w:rPr>
                <w:webHidden/>
              </w:rPr>
              <w:fldChar w:fldCharType="end"/>
            </w:r>
          </w:hyperlink>
        </w:p>
        <w:p w14:paraId="6D4441A3" w14:textId="4C2D62EA"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44" w:history="1">
            <w:r w:rsidR="009821D0" w:rsidRPr="00C4422B">
              <w:rPr>
                <w:rStyle w:val="af5"/>
                <w:lang w:eastAsia="zh-CN"/>
                <w14:scene3d>
                  <w14:camera w14:prst="orthographicFront"/>
                  <w14:lightRig w14:rig="threePt" w14:dir="t">
                    <w14:rot w14:lat="0" w14:lon="0" w14:rev="0"/>
                  </w14:lightRig>
                </w14:scene3d>
              </w:rPr>
              <w:t>7.1.</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风险识别</w:t>
            </w:r>
            <w:r w:rsidR="009821D0">
              <w:rPr>
                <w:webHidden/>
              </w:rPr>
              <w:tab/>
            </w:r>
            <w:r w:rsidR="009821D0">
              <w:rPr>
                <w:webHidden/>
              </w:rPr>
              <w:fldChar w:fldCharType="begin"/>
            </w:r>
            <w:r w:rsidR="009821D0">
              <w:rPr>
                <w:webHidden/>
              </w:rPr>
              <w:instrText xml:space="preserve"> PAGEREF _Toc528354544 \h </w:instrText>
            </w:r>
            <w:r w:rsidR="009821D0">
              <w:rPr>
                <w:webHidden/>
              </w:rPr>
            </w:r>
            <w:r w:rsidR="009821D0">
              <w:rPr>
                <w:webHidden/>
              </w:rPr>
              <w:fldChar w:fldCharType="separate"/>
            </w:r>
            <w:r w:rsidR="009821D0">
              <w:rPr>
                <w:webHidden/>
              </w:rPr>
              <w:t>18</w:t>
            </w:r>
            <w:r w:rsidR="009821D0">
              <w:rPr>
                <w:webHidden/>
              </w:rPr>
              <w:fldChar w:fldCharType="end"/>
            </w:r>
          </w:hyperlink>
        </w:p>
        <w:p w14:paraId="6E970BD7" w14:textId="1F7CBE59"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45" w:history="1">
            <w:r w:rsidR="009821D0" w:rsidRPr="00C4422B">
              <w:rPr>
                <w:rStyle w:val="af5"/>
                <w:lang w:eastAsia="zh-CN"/>
                <w14:scene3d>
                  <w14:camera w14:prst="orthographicFront"/>
                  <w14:lightRig w14:rig="threePt" w14:dir="t">
                    <w14:rot w14:lat="0" w14:lon="0" w14:rev="0"/>
                  </w14:lightRig>
                </w14:scene3d>
              </w:rPr>
              <w:t>7.2.</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项目风险概率和影响定义</w:t>
            </w:r>
            <w:r w:rsidR="009821D0">
              <w:rPr>
                <w:webHidden/>
              </w:rPr>
              <w:tab/>
            </w:r>
            <w:r w:rsidR="009821D0">
              <w:rPr>
                <w:webHidden/>
              </w:rPr>
              <w:fldChar w:fldCharType="begin"/>
            </w:r>
            <w:r w:rsidR="009821D0">
              <w:rPr>
                <w:webHidden/>
              </w:rPr>
              <w:instrText xml:space="preserve"> PAGEREF _Toc528354545 \h </w:instrText>
            </w:r>
            <w:r w:rsidR="009821D0">
              <w:rPr>
                <w:webHidden/>
              </w:rPr>
            </w:r>
            <w:r w:rsidR="009821D0">
              <w:rPr>
                <w:webHidden/>
              </w:rPr>
              <w:fldChar w:fldCharType="separate"/>
            </w:r>
            <w:r w:rsidR="009821D0">
              <w:rPr>
                <w:webHidden/>
              </w:rPr>
              <w:t>19</w:t>
            </w:r>
            <w:r w:rsidR="009821D0">
              <w:rPr>
                <w:webHidden/>
              </w:rPr>
              <w:fldChar w:fldCharType="end"/>
            </w:r>
          </w:hyperlink>
        </w:p>
        <w:p w14:paraId="33AE1A3D" w14:textId="66999DD6"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46" w:history="1">
            <w:r w:rsidR="009821D0" w:rsidRPr="00C4422B">
              <w:rPr>
                <w:rStyle w:val="af5"/>
                <w:lang w:eastAsia="zh-CN"/>
                <w14:scene3d>
                  <w14:camera w14:prst="orthographicFront"/>
                  <w14:lightRig w14:rig="threePt" w14:dir="t">
                    <w14:rot w14:lat="0" w14:lon="0" w14:rev="0"/>
                  </w14:lightRig>
                </w14:scene3d>
              </w:rPr>
              <w:t>7.3.</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项目风险状态定义</w:t>
            </w:r>
            <w:r w:rsidR="009821D0">
              <w:rPr>
                <w:webHidden/>
              </w:rPr>
              <w:tab/>
            </w:r>
            <w:r w:rsidR="009821D0">
              <w:rPr>
                <w:webHidden/>
              </w:rPr>
              <w:fldChar w:fldCharType="begin"/>
            </w:r>
            <w:r w:rsidR="009821D0">
              <w:rPr>
                <w:webHidden/>
              </w:rPr>
              <w:instrText xml:space="preserve"> PAGEREF _Toc528354546 \h </w:instrText>
            </w:r>
            <w:r w:rsidR="009821D0">
              <w:rPr>
                <w:webHidden/>
              </w:rPr>
            </w:r>
            <w:r w:rsidR="009821D0">
              <w:rPr>
                <w:webHidden/>
              </w:rPr>
              <w:fldChar w:fldCharType="separate"/>
            </w:r>
            <w:r w:rsidR="009821D0">
              <w:rPr>
                <w:webHidden/>
              </w:rPr>
              <w:t>20</w:t>
            </w:r>
            <w:r w:rsidR="009821D0">
              <w:rPr>
                <w:webHidden/>
              </w:rPr>
              <w:fldChar w:fldCharType="end"/>
            </w:r>
          </w:hyperlink>
        </w:p>
        <w:p w14:paraId="393155A0" w14:textId="2AF19B14"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47" w:history="1">
            <w:r w:rsidR="009821D0" w:rsidRPr="00C4422B">
              <w:rPr>
                <w:rStyle w:val="af5"/>
                <w:lang w:eastAsia="zh-CN"/>
                <w14:scene3d>
                  <w14:camera w14:prst="orthographicFront"/>
                  <w14:lightRig w14:rig="threePt" w14:dir="t">
                    <w14:rot w14:lat="0" w14:lon="0" w14:rev="0"/>
                  </w14:lightRig>
                </w14:scene3d>
              </w:rPr>
              <w:t>7.4.</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风险评估</w:t>
            </w:r>
            <w:r w:rsidR="009821D0">
              <w:rPr>
                <w:webHidden/>
              </w:rPr>
              <w:tab/>
            </w:r>
            <w:r w:rsidR="009821D0">
              <w:rPr>
                <w:webHidden/>
              </w:rPr>
              <w:fldChar w:fldCharType="begin"/>
            </w:r>
            <w:r w:rsidR="009821D0">
              <w:rPr>
                <w:webHidden/>
              </w:rPr>
              <w:instrText xml:space="preserve"> PAGEREF _Toc528354547 \h </w:instrText>
            </w:r>
            <w:r w:rsidR="009821D0">
              <w:rPr>
                <w:webHidden/>
              </w:rPr>
            </w:r>
            <w:r w:rsidR="009821D0">
              <w:rPr>
                <w:webHidden/>
              </w:rPr>
              <w:fldChar w:fldCharType="separate"/>
            </w:r>
            <w:r w:rsidR="009821D0">
              <w:rPr>
                <w:webHidden/>
              </w:rPr>
              <w:t>20</w:t>
            </w:r>
            <w:r w:rsidR="009821D0">
              <w:rPr>
                <w:webHidden/>
              </w:rPr>
              <w:fldChar w:fldCharType="end"/>
            </w:r>
          </w:hyperlink>
        </w:p>
        <w:p w14:paraId="34AEAF32" w14:textId="75824737"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48" w:history="1">
            <w:r w:rsidR="009821D0" w:rsidRPr="00C4422B">
              <w:rPr>
                <w:rStyle w:val="af5"/>
                <w:lang w:eastAsia="zh-CN"/>
                <w14:scene3d>
                  <w14:camera w14:prst="orthographicFront"/>
                  <w14:lightRig w14:rig="threePt" w14:dir="t">
                    <w14:rot w14:lat="0" w14:lon="0" w14:rev="0"/>
                  </w14:lightRig>
                </w14:scene3d>
              </w:rPr>
              <w:t>7.5.</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风险控制</w:t>
            </w:r>
            <w:r w:rsidR="009821D0">
              <w:rPr>
                <w:webHidden/>
              </w:rPr>
              <w:tab/>
            </w:r>
            <w:r w:rsidR="009821D0">
              <w:rPr>
                <w:webHidden/>
              </w:rPr>
              <w:fldChar w:fldCharType="begin"/>
            </w:r>
            <w:r w:rsidR="009821D0">
              <w:rPr>
                <w:webHidden/>
              </w:rPr>
              <w:instrText xml:space="preserve"> PAGEREF _Toc528354548 \h </w:instrText>
            </w:r>
            <w:r w:rsidR="009821D0">
              <w:rPr>
                <w:webHidden/>
              </w:rPr>
            </w:r>
            <w:r w:rsidR="009821D0">
              <w:rPr>
                <w:webHidden/>
              </w:rPr>
              <w:fldChar w:fldCharType="separate"/>
            </w:r>
            <w:r w:rsidR="009821D0">
              <w:rPr>
                <w:webHidden/>
              </w:rPr>
              <w:t>20</w:t>
            </w:r>
            <w:r w:rsidR="009821D0">
              <w:rPr>
                <w:webHidden/>
              </w:rPr>
              <w:fldChar w:fldCharType="end"/>
            </w:r>
          </w:hyperlink>
        </w:p>
        <w:p w14:paraId="2C83E35D" w14:textId="0A6DCFA2" w:rsidR="009821D0" w:rsidRDefault="003037D1">
          <w:pPr>
            <w:pStyle w:val="TOC1"/>
            <w:rPr>
              <w:rFonts w:asciiTheme="minorHAnsi" w:eastAsiaTheme="minorEastAsia" w:hAnsiTheme="minorHAnsi" w:cstheme="minorBidi"/>
              <w:b w:val="0"/>
              <w:caps w:val="0"/>
              <w:color w:val="auto"/>
              <w:kern w:val="2"/>
              <w:sz w:val="21"/>
              <w:lang w:eastAsia="zh-CN"/>
            </w:rPr>
          </w:pPr>
          <w:hyperlink w:anchor="_Toc528354549" w:history="1">
            <w:r w:rsidR="009821D0" w:rsidRPr="00C4422B">
              <w:rPr>
                <w:rStyle w:val="af5"/>
                <w:lang w:eastAsia="zh-CN"/>
              </w:rPr>
              <w:t>8.</w:t>
            </w:r>
            <w:r w:rsidR="009821D0">
              <w:rPr>
                <w:rFonts w:asciiTheme="minorHAnsi" w:eastAsiaTheme="minorEastAsia" w:hAnsiTheme="minorHAnsi" w:cstheme="minorBidi"/>
                <w:b w:val="0"/>
                <w:caps w:val="0"/>
                <w:color w:val="auto"/>
                <w:kern w:val="2"/>
                <w:sz w:val="21"/>
                <w:lang w:eastAsia="zh-CN"/>
              </w:rPr>
              <w:tab/>
            </w:r>
            <w:r w:rsidR="009821D0" w:rsidRPr="00C4422B">
              <w:rPr>
                <w:rStyle w:val="af5"/>
                <w:lang w:eastAsia="zh-CN"/>
              </w:rPr>
              <w:t>成本管理计划</w:t>
            </w:r>
            <w:r w:rsidR="009821D0">
              <w:rPr>
                <w:webHidden/>
              </w:rPr>
              <w:tab/>
            </w:r>
            <w:r w:rsidR="009821D0">
              <w:rPr>
                <w:webHidden/>
              </w:rPr>
              <w:fldChar w:fldCharType="begin"/>
            </w:r>
            <w:r w:rsidR="009821D0">
              <w:rPr>
                <w:webHidden/>
              </w:rPr>
              <w:instrText xml:space="preserve"> PAGEREF _Toc528354549 \h </w:instrText>
            </w:r>
            <w:r w:rsidR="009821D0">
              <w:rPr>
                <w:webHidden/>
              </w:rPr>
            </w:r>
            <w:r w:rsidR="009821D0">
              <w:rPr>
                <w:webHidden/>
              </w:rPr>
              <w:fldChar w:fldCharType="separate"/>
            </w:r>
            <w:r w:rsidR="009821D0">
              <w:rPr>
                <w:webHidden/>
              </w:rPr>
              <w:t>23</w:t>
            </w:r>
            <w:r w:rsidR="009821D0">
              <w:rPr>
                <w:webHidden/>
              </w:rPr>
              <w:fldChar w:fldCharType="end"/>
            </w:r>
          </w:hyperlink>
        </w:p>
        <w:p w14:paraId="5AB6243A" w14:textId="354308D3"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50" w:history="1">
            <w:r w:rsidR="009821D0" w:rsidRPr="00C4422B">
              <w:rPr>
                <w:rStyle w:val="af5"/>
                <w:lang w:eastAsia="zh-CN"/>
                <w14:scene3d>
                  <w14:camera w14:prst="orthographicFront"/>
                  <w14:lightRig w14:rig="threePt" w14:dir="t">
                    <w14:rot w14:lat="0" w14:lon="0" w14:rev="0"/>
                  </w14:lightRig>
                </w14:scene3d>
              </w:rPr>
              <w:t>8.1.</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项目成本估算</w:t>
            </w:r>
            <w:r w:rsidR="009821D0">
              <w:rPr>
                <w:webHidden/>
              </w:rPr>
              <w:tab/>
            </w:r>
            <w:r w:rsidR="009821D0">
              <w:rPr>
                <w:webHidden/>
              </w:rPr>
              <w:fldChar w:fldCharType="begin"/>
            </w:r>
            <w:r w:rsidR="009821D0">
              <w:rPr>
                <w:webHidden/>
              </w:rPr>
              <w:instrText xml:space="preserve"> PAGEREF _Toc528354550 \h </w:instrText>
            </w:r>
            <w:r w:rsidR="009821D0">
              <w:rPr>
                <w:webHidden/>
              </w:rPr>
            </w:r>
            <w:r w:rsidR="009821D0">
              <w:rPr>
                <w:webHidden/>
              </w:rPr>
              <w:fldChar w:fldCharType="separate"/>
            </w:r>
            <w:r w:rsidR="009821D0">
              <w:rPr>
                <w:webHidden/>
              </w:rPr>
              <w:t>23</w:t>
            </w:r>
            <w:r w:rsidR="009821D0">
              <w:rPr>
                <w:webHidden/>
              </w:rPr>
              <w:fldChar w:fldCharType="end"/>
            </w:r>
          </w:hyperlink>
        </w:p>
        <w:p w14:paraId="18989CD0" w14:textId="77B0DBC1" w:rsidR="009821D0" w:rsidRDefault="003037D1">
          <w:pPr>
            <w:pStyle w:val="TOC2"/>
            <w:tabs>
              <w:tab w:val="left" w:pos="1080"/>
            </w:tabs>
            <w:rPr>
              <w:rFonts w:asciiTheme="minorHAnsi" w:eastAsiaTheme="minorEastAsia" w:hAnsiTheme="minorHAnsi" w:cstheme="minorBidi"/>
              <w:caps w:val="0"/>
              <w:kern w:val="2"/>
              <w:sz w:val="21"/>
              <w:lang w:val="en-US" w:eastAsia="zh-CN"/>
            </w:rPr>
          </w:pPr>
          <w:hyperlink w:anchor="_Toc528354551" w:history="1">
            <w:r w:rsidR="009821D0" w:rsidRPr="00C4422B">
              <w:rPr>
                <w:rStyle w:val="af5"/>
                <w:lang w:eastAsia="zh-CN"/>
                <w14:scene3d>
                  <w14:camera w14:prst="orthographicFront"/>
                  <w14:lightRig w14:rig="threePt" w14:dir="t">
                    <w14:rot w14:lat="0" w14:lon="0" w14:rev="0"/>
                  </w14:lightRig>
                </w14:scene3d>
              </w:rPr>
              <w:t>8.2.</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软件开发成本估算</w:t>
            </w:r>
            <w:r w:rsidR="009821D0">
              <w:rPr>
                <w:webHidden/>
              </w:rPr>
              <w:tab/>
            </w:r>
            <w:r w:rsidR="009821D0">
              <w:rPr>
                <w:webHidden/>
              </w:rPr>
              <w:fldChar w:fldCharType="begin"/>
            </w:r>
            <w:r w:rsidR="009821D0">
              <w:rPr>
                <w:webHidden/>
              </w:rPr>
              <w:instrText xml:space="preserve"> PAGEREF _Toc528354551 \h </w:instrText>
            </w:r>
            <w:r w:rsidR="009821D0">
              <w:rPr>
                <w:webHidden/>
              </w:rPr>
            </w:r>
            <w:r w:rsidR="009821D0">
              <w:rPr>
                <w:webHidden/>
              </w:rPr>
              <w:fldChar w:fldCharType="separate"/>
            </w:r>
            <w:r w:rsidR="009821D0">
              <w:rPr>
                <w:webHidden/>
              </w:rPr>
              <w:t>24</w:t>
            </w:r>
            <w:r w:rsidR="009821D0">
              <w:rPr>
                <w:webHidden/>
              </w:rPr>
              <w:fldChar w:fldCharType="end"/>
            </w:r>
          </w:hyperlink>
        </w:p>
        <w:p w14:paraId="31C4A5F0" w14:textId="387F5364" w:rsidR="009821D0" w:rsidRDefault="003037D1">
          <w:pPr>
            <w:pStyle w:val="TOC1"/>
            <w:rPr>
              <w:rFonts w:asciiTheme="minorHAnsi" w:eastAsiaTheme="minorEastAsia" w:hAnsiTheme="minorHAnsi" w:cstheme="minorBidi"/>
              <w:b w:val="0"/>
              <w:caps w:val="0"/>
              <w:color w:val="auto"/>
              <w:kern w:val="2"/>
              <w:sz w:val="21"/>
              <w:lang w:eastAsia="zh-CN"/>
            </w:rPr>
          </w:pPr>
          <w:hyperlink w:anchor="_Toc528354552" w:history="1">
            <w:r w:rsidR="009821D0" w:rsidRPr="00C4422B">
              <w:rPr>
                <w:rStyle w:val="af5"/>
                <w:lang w:eastAsia="zh-CN"/>
              </w:rPr>
              <w:t>9.</w:t>
            </w:r>
            <w:r w:rsidR="009821D0">
              <w:rPr>
                <w:rFonts w:asciiTheme="minorHAnsi" w:eastAsiaTheme="minorEastAsia" w:hAnsiTheme="minorHAnsi" w:cstheme="minorBidi"/>
                <w:b w:val="0"/>
                <w:caps w:val="0"/>
                <w:color w:val="auto"/>
                <w:kern w:val="2"/>
                <w:sz w:val="21"/>
                <w:lang w:eastAsia="zh-CN"/>
              </w:rPr>
              <w:tab/>
            </w:r>
            <w:r w:rsidR="009821D0" w:rsidRPr="00C4422B">
              <w:rPr>
                <w:rStyle w:val="af5"/>
                <w:lang w:eastAsia="zh-CN"/>
              </w:rPr>
              <w:t>质量管理计划</w:t>
            </w:r>
            <w:r w:rsidR="009821D0">
              <w:rPr>
                <w:webHidden/>
              </w:rPr>
              <w:tab/>
            </w:r>
            <w:r w:rsidR="009821D0">
              <w:rPr>
                <w:webHidden/>
              </w:rPr>
              <w:fldChar w:fldCharType="begin"/>
            </w:r>
            <w:r w:rsidR="009821D0">
              <w:rPr>
                <w:webHidden/>
              </w:rPr>
              <w:instrText xml:space="preserve"> PAGEREF _Toc528354552 \h </w:instrText>
            </w:r>
            <w:r w:rsidR="009821D0">
              <w:rPr>
                <w:webHidden/>
              </w:rPr>
            </w:r>
            <w:r w:rsidR="009821D0">
              <w:rPr>
                <w:webHidden/>
              </w:rPr>
              <w:fldChar w:fldCharType="separate"/>
            </w:r>
            <w:r w:rsidR="009821D0">
              <w:rPr>
                <w:webHidden/>
              </w:rPr>
              <w:t>24</w:t>
            </w:r>
            <w:r w:rsidR="009821D0">
              <w:rPr>
                <w:webHidden/>
              </w:rPr>
              <w:fldChar w:fldCharType="end"/>
            </w:r>
          </w:hyperlink>
        </w:p>
        <w:p w14:paraId="601EC1E0" w14:textId="45E3E963" w:rsidR="009821D0" w:rsidRDefault="003037D1">
          <w:pPr>
            <w:pStyle w:val="TOC2"/>
            <w:rPr>
              <w:rFonts w:asciiTheme="minorHAnsi" w:eastAsiaTheme="minorEastAsia" w:hAnsiTheme="minorHAnsi" w:cstheme="minorBidi"/>
              <w:caps w:val="0"/>
              <w:kern w:val="2"/>
              <w:sz w:val="21"/>
              <w:lang w:val="en-US" w:eastAsia="zh-CN"/>
            </w:rPr>
          </w:pPr>
          <w:hyperlink w:anchor="_Toc528354553" w:history="1">
            <w:r w:rsidR="009821D0" w:rsidRPr="00C4422B">
              <w:rPr>
                <w:rStyle w:val="af5"/>
                <w:lang w:eastAsia="zh-CN"/>
                <w14:scene3d>
                  <w14:camera w14:prst="orthographicFront"/>
                  <w14:lightRig w14:rig="threePt" w14:dir="t">
                    <w14:rot w14:lat="0" w14:lon="0" w14:rev="0"/>
                  </w14:lightRig>
                </w14:scene3d>
              </w:rPr>
              <w:t>9.1.</w:t>
            </w:r>
            <w:r w:rsidR="009821D0">
              <w:rPr>
                <w:webHidden/>
              </w:rPr>
              <w:tab/>
            </w:r>
            <w:r w:rsidR="009821D0">
              <w:rPr>
                <w:webHidden/>
              </w:rPr>
              <w:tab/>
            </w:r>
            <w:r w:rsidR="009821D0">
              <w:rPr>
                <w:webHidden/>
              </w:rPr>
              <w:fldChar w:fldCharType="begin"/>
            </w:r>
            <w:r w:rsidR="009821D0">
              <w:rPr>
                <w:webHidden/>
              </w:rPr>
              <w:instrText xml:space="preserve"> PAGEREF _Toc528354553 \h </w:instrText>
            </w:r>
            <w:r w:rsidR="009821D0">
              <w:rPr>
                <w:webHidden/>
              </w:rPr>
            </w:r>
            <w:r w:rsidR="009821D0">
              <w:rPr>
                <w:webHidden/>
              </w:rPr>
              <w:fldChar w:fldCharType="separate"/>
            </w:r>
            <w:r w:rsidR="009821D0">
              <w:rPr>
                <w:webHidden/>
              </w:rPr>
              <w:t>24</w:t>
            </w:r>
            <w:r w:rsidR="009821D0">
              <w:rPr>
                <w:webHidden/>
              </w:rPr>
              <w:fldChar w:fldCharType="end"/>
            </w:r>
          </w:hyperlink>
        </w:p>
        <w:p w14:paraId="1700987A" w14:textId="2CE889D5" w:rsidR="009821D0" w:rsidRDefault="003037D1">
          <w:pPr>
            <w:pStyle w:val="TOC1"/>
            <w:rPr>
              <w:rFonts w:asciiTheme="minorHAnsi" w:eastAsiaTheme="minorEastAsia" w:hAnsiTheme="minorHAnsi" w:cstheme="minorBidi"/>
              <w:b w:val="0"/>
              <w:caps w:val="0"/>
              <w:color w:val="auto"/>
              <w:kern w:val="2"/>
              <w:sz w:val="21"/>
              <w:lang w:eastAsia="zh-CN"/>
            </w:rPr>
          </w:pPr>
          <w:hyperlink w:anchor="_Toc528354554" w:history="1">
            <w:r w:rsidR="009821D0" w:rsidRPr="00C4422B">
              <w:rPr>
                <w:rStyle w:val="af5"/>
                <w:lang w:eastAsia="zh-CN"/>
              </w:rPr>
              <w:t>10.</w:t>
            </w:r>
            <w:r w:rsidR="009821D0">
              <w:rPr>
                <w:rFonts w:asciiTheme="minorHAnsi" w:eastAsiaTheme="minorEastAsia" w:hAnsiTheme="minorHAnsi" w:cstheme="minorBidi"/>
                <w:b w:val="0"/>
                <w:caps w:val="0"/>
                <w:color w:val="auto"/>
                <w:kern w:val="2"/>
                <w:sz w:val="21"/>
                <w:lang w:eastAsia="zh-CN"/>
              </w:rPr>
              <w:tab/>
            </w:r>
            <w:r w:rsidR="009821D0" w:rsidRPr="00C4422B">
              <w:rPr>
                <w:rStyle w:val="af5"/>
                <w:lang w:eastAsia="zh-CN"/>
              </w:rPr>
              <w:t>采购管理计划</w:t>
            </w:r>
            <w:r w:rsidR="009821D0">
              <w:rPr>
                <w:webHidden/>
              </w:rPr>
              <w:tab/>
            </w:r>
            <w:r w:rsidR="009821D0">
              <w:rPr>
                <w:webHidden/>
              </w:rPr>
              <w:fldChar w:fldCharType="begin"/>
            </w:r>
            <w:r w:rsidR="009821D0">
              <w:rPr>
                <w:webHidden/>
              </w:rPr>
              <w:instrText xml:space="preserve"> PAGEREF _Toc528354554 \h </w:instrText>
            </w:r>
            <w:r w:rsidR="009821D0">
              <w:rPr>
                <w:webHidden/>
              </w:rPr>
            </w:r>
            <w:r w:rsidR="009821D0">
              <w:rPr>
                <w:webHidden/>
              </w:rPr>
              <w:fldChar w:fldCharType="separate"/>
            </w:r>
            <w:r w:rsidR="009821D0">
              <w:rPr>
                <w:webHidden/>
              </w:rPr>
              <w:t>24</w:t>
            </w:r>
            <w:r w:rsidR="009821D0">
              <w:rPr>
                <w:webHidden/>
              </w:rPr>
              <w:fldChar w:fldCharType="end"/>
            </w:r>
          </w:hyperlink>
        </w:p>
        <w:p w14:paraId="0CE63B98" w14:textId="357B6589" w:rsidR="009821D0" w:rsidRDefault="003037D1">
          <w:pPr>
            <w:pStyle w:val="TOC1"/>
            <w:rPr>
              <w:rFonts w:asciiTheme="minorHAnsi" w:eastAsiaTheme="minorEastAsia" w:hAnsiTheme="minorHAnsi" w:cstheme="minorBidi"/>
              <w:b w:val="0"/>
              <w:caps w:val="0"/>
              <w:color w:val="auto"/>
              <w:kern w:val="2"/>
              <w:sz w:val="21"/>
              <w:lang w:eastAsia="zh-CN"/>
            </w:rPr>
          </w:pPr>
          <w:hyperlink w:anchor="_Toc528354555" w:history="1">
            <w:r w:rsidR="009821D0" w:rsidRPr="00C4422B">
              <w:rPr>
                <w:rStyle w:val="af5"/>
                <w:lang w:eastAsia="zh-CN"/>
              </w:rPr>
              <w:t>11.</w:t>
            </w:r>
            <w:r w:rsidR="009821D0">
              <w:rPr>
                <w:rFonts w:asciiTheme="minorHAnsi" w:eastAsiaTheme="minorEastAsia" w:hAnsiTheme="minorHAnsi" w:cstheme="minorBidi"/>
                <w:b w:val="0"/>
                <w:caps w:val="0"/>
                <w:color w:val="auto"/>
                <w:kern w:val="2"/>
                <w:sz w:val="21"/>
                <w:lang w:eastAsia="zh-CN"/>
              </w:rPr>
              <w:tab/>
            </w:r>
            <w:r w:rsidR="009821D0" w:rsidRPr="00C4422B">
              <w:rPr>
                <w:rStyle w:val="af5"/>
                <w:lang w:eastAsia="zh-CN"/>
              </w:rPr>
              <w:t>配置管理说明</w:t>
            </w:r>
            <w:r w:rsidR="009821D0">
              <w:rPr>
                <w:webHidden/>
              </w:rPr>
              <w:tab/>
            </w:r>
            <w:r w:rsidR="009821D0">
              <w:rPr>
                <w:webHidden/>
              </w:rPr>
              <w:fldChar w:fldCharType="begin"/>
            </w:r>
            <w:r w:rsidR="009821D0">
              <w:rPr>
                <w:webHidden/>
              </w:rPr>
              <w:instrText xml:space="preserve"> PAGEREF _Toc528354555 \h </w:instrText>
            </w:r>
            <w:r w:rsidR="009821D0">
              <w:rPr>
                <w:webHidden/>
              </w:rPr>
            </w:r>
            <w:r w:rsidR="009821D0">
              <w:rPr>
                <w:webHidden/>
              </w:rPr>
              <w:fldChar w:fldCharType="separate"/>
            </w:r>
            <w:r w:rsidR="009821D0">
              <w:rPr>
                <w:webHidden/>
              </w:rPr>
              <w:t>25</w:t>
            </w:r>
            <w:r w:rsidR="009821D0">
              <w:rPr>
                <w:webHidden/>
              </w:rPr>
              <w:fldChar w:fldCharType="end"/>
            </w:r>
          </w:hyperlink>
        </w:p>
        <w:p w14:paraId="7788DD54" w14:textId="1EF1B13F" w:rsidR="009821D0" w:rsidRDefault="003037D1">
          <w:pPr>
            <w:pStyle w:val="TOC2"/>
            <w:tabs>
              <w:tab w:val="left" w:pos="1710"/>
            </w:tabs>
            <w:rPr>
              <w:rFonts w:asciiTheme="minorHAnsi" w:eastAsiaTheme="minorEastAsia" w:hAnsiTheme="minorHAnsi" w:cstheme="minorBidi"/>
              <w:caps w:val="0"/>
              <w:kern w:val="2"/>
              <w:sz w:val="21"/>
              <w:lang w:val="en-US" w:eastAsia="zh-CN"/>
            </w:rPr>
          </w:pPr>
          <w:hyperlink w:anchor="_Toc528354556" w:history="1">
            <w:r w:rsidR="009821D0" w:rsidRPr="00C4422B">
              <w:rPr>
                <w:rStyle w:val="af5"/>
                <w:lang w:eastAsia="zh-CN"/>
                <w14:scene3d>
                  <w14:camera w14:prst="orthographicFront"/>
                  <w14:lightRig w14:rig="threePt" w14:dir="t">
                    <w14:rot w14:lat="0" w14:lon="0" w14:rev="0"/>
                  </w14:lightRig>
                </w14:scene3d>
              </w:rPr>
              <w:t>11.1.</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版本格式</w:t>
            </w:r>
            <w:r w:rsidR="009821D0">
              <w:rPr>
                <w:webHidden/>
              </w:rPr>
              <w:tab/>
            </w:r>
            <w:r w:rsidR="009821D0">
              <w:rPr>
                <w:webHidden/>
              </w:rPr>
              <w:fldChar w:fldCharType="begin"/>
            </w:r>
            <w:r w:rsidR="009821D0">
              <w:rPr>
                <w:webHidden/>
              </w:rPr>
              <w:instrText xml:space="preserve"> PAGEREF _Toc528354556 \h </w:instrText>
            </w:r>
            <w:r w:rsidR="009821D0">
              <w:rPr>
                <w:webHidden/>
              </w:rPr>
            </w:r>
            <w:r w:rsidR="009821D0">
              <w:rPr>
                <w:webHidden/>
              </w:rPr>
              <w:fldChar w:fldCharType="separate"/>
            </w:r>
            <w:r w:rsidR="009821D0">
              <w:rPr>
                <w:webHidden/>
              </w:rPr>
              <w:t>25</w:t>
            </w:r>
            <w:r w:rsidR="009821D0">
              <w:rPr>
                <w:webHidden/>
              </w:rPr>
              <w:fldChar w:fldCharType="end"/>
            </w:r>
          </w:hyperlink>
        </w:p>
        <w:p w14:paraId="589FD8AC" w14:textId="01A636AC" w:rsidR="009821D0" w:rsidRDefault="003037D1">
          <w:pPr>
            <w:pStyle w:val="TOC2"/>
            <w:tabs>
              <w:tab w:val="left" w:pos="1710"/>
            </w:tabs>
            <w:rPr>
              <w:rFonts w:asciiTheme="minorHAnsi" w:eastAsiaTheme="minorEastAsia" w:hAnsiTheme="minorHAnsi" w:cstheme="minorBidi"/>
              <w:caps w:val="0"/>
              <w:kern w:val="2"/>
              <w:sz w:val="21"/>
              <w:lang w:val="en-US" w:eastAsia="zh-CN"/>
            </w:rPr>
          </w:pPr>
          <w:hyperlink w:anchor="_Toc528354557" w:history="1">
            <w:r w:rsidR="009821D0" w:rsidRPr="00C4422B">
              <w:rPr>
                <w:rStyle w:val="af5"/>
                <w:lang w:eastAsia="zh-CN"/>
                <w14:scene3d>
                  <w14:camera w14:prst="orthographicFront"/>
                  <w14:lightRig w14:rig="threePt" w14:dir="t">
                    <w14:rot w14:lat="0" w14:lon="0" w14:rev="0"/>
                  </w14:lightRig>
                </w14:scene3d>
              </w:rPr>
              <w:t>11.2.</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注意点</w:t>
            </w:r>
            <w:r w:rsidR="009821D0">
              <w:rPr>
                <w:webHidden/>
              </w:rPr>
              <w:tab/>
            </w:r>
            <w:r w:rsidR="009821D0">
              <w:rPr>
                <w:webHidden/>
              </w:rPr>
              <w:fldChar w:fldCharType="begin"/>
            </w:r>
            <w:r w:rsidR="009821D0">
              <w:rPr>
                <w:webHidden/>
              </w:rPr>
              <w:instrText xml:space="preserve"> PAGEREF _Toc528354557 \h </w:instrText>
            </w:r>
            <w:r w:rsidR="009821D0">
              <w:rPr>
                <w:webHidden/>
              </w:rPr>
            </w:r>
            <w:r w:rsidR="009821D0">
              <w:rPr>
                <w:webHidden/>
              </w:rPr>
              <w:fldChar w:fldCharType="separate"/>
            </w:r>
            <w:r w:rsidR="009821D0">
              <w:rPr>
                <w:webHidden/>
              </w:rPr>
              <w:t>25</w:t>
            </w:r>
            <w:r w:rsidR="009821D0">
              <w:rPr>
                <w:webHidden/>
              </w:rPr>
              <w:fldChar w:fldCharType="end"/>
            </w:r>
          </w:hyperlink>
        </w:p>
        <w:p w14:paraId="074833C0" w14:textId="59C1C45C" w:rsidR="009821D0" w:rsidRDefault="003037D1">
          <w:pPr>
            <w:pStyle w:val="TOC2"/>
            <w:tabs>
              <w:tab w:val="left" w:pos="1710"/>
            </w:tabs>
            <w:rPr>
              <w:rFonts w:asciiTheme="minorHAnsi" w:eastAsiaTheme="minorEastAsia" w:hAnsiTheme="minorHAnsi" w:cstheme="minorBidi"/>
              <w:caps w:val="0"/>
              <w:kern w:val="2"/>
              <w:sz w:val="21"/>
              <w:lang w:val="en-US" w:eastAsia="zh-CN"/>
            </w:rPr>
          </w:pPr>
          <w:hyperlink w:anchor="_Toc528354558" w:history="1">
            <w:r w:rsidR="009821D0" w:rsidRPr="00C4422B">
              <w:rPr>
                <w:rStyle w:val="af5"/>
                <w:lang w:eastAsia="zh-CN"/>
                <w14:scene3d>
                  <w14:camera w14:prst="orthographicFront"/>
                  <w14:lightRig w14:rig="threePt" w14:dir="t">
                    <w14:rot w14:lat="0" w14:lon="0" w14:rev="0"/>
                  </w14:lightRig>
                </w14:scene3d>
              </w:rPr>
              <w:t>11.3.</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使用场景</w:t>
            </w:r>
            <w:r w:rsidR="009821D0">
              <w:rPr>
                <w:webHidden/>
              </w:rPr>
              <w:tab/>
            </w:r>
            <w:r w:rsidR="009821D0">
              <w:rPr>
                <w:webHidden/>
              </w:rPr>
              <w:fldChar w:fldCharType="begin"/>
            </w:r>
            <w:r w:rsidR="009821D0">
              <w:rPr>
                <w:webHidden/>
              </w:rPr>
              <w:instrText xml:space="preserve"> PAGEREF _Toc528354558 \h </w:instrText>
            </w:r>
            <w:r w:rsidR="009821D0">
              <w:rPr>
                <w:webHidden/>
              </w:rPr>
            </w:r>
            <w:r w:rsidR="009821D0">
              <w:rPr>
                <w:webHidden/>
              </w:rPr>
              <w:fldChar w:fldCharType="separate"/>
            </w:r>
            <w:r w:rsidR="009821D0">
              <w:rPr>
                <w:webHidden/>
              </w:rPr>
              <w:t>25</w:t>
            </w:r>
            <w:r w:rsidR="009821D0">
              <w:rPr>
                <w:webHidden/>
              </w:rPr>
              <w:fldChar w:fldCharType="end"/>
            </w:r>
          </w:hyperlink>
        </w:p>
        <w:p w14:paraId="77F60A7D" w14:textId="73F8BCBF" w:rsidR="009821D0" w:rsidRDefault="003037D1">
          <w:pPr>
            <w:pStyle w:val="TOC2"/>
            <w:tabs>
              <w:tab w:val="left" w:pos="1710"/>
            </w:tabs>
            <w:rPr>
              <w:rFonts w:asciiTheme="minorHAnsi" w:eastAsiaTheme="minorEastAsia" w:hAnsiTheme="minorHAnsi" w:cstheme="minorBidi"/>
              <w:caps w:val="0"/>
              <w:kern w:val="2"/>
              <w:sz w:val="21"/>
              <w:lang w:val="en-US" w:eastAsia="zh-CN"/>
            </w:rPr>
          </w:pPr>
          <w:hyperlink w:anchor="_Toc528354559" w:history="1">
            <w:r w:rsidR="009821D0" w:rsidRPr="00C4422B">
              <w:rPr>
                <w:rStyle w:val="af5"/>
                <w:lang w:eastAsia="zh-CN"/>
                <w14:scene3d>
                  <w14:camera w14:prst="orthographicFront"/>
                  <w14:lightRig w14:rig="threePt" w14:dir="t">
                    <w14:rot w14:lat="0" w14:lon="0" w14:rev="0"/>
                  </w14:lightRig>
                </w14:scene3d>
              </w:rPr>
              <w:t>11.4.</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计划阶段工作流程图示</w:t>
            </w:r>
            <w:r w:rsidR="009821D0">
              <w:rPr>
                <w:webHidden/>
              </w:rPr>
              <w:tab/>
            </w:r>
            <w:r w:rsidR="009821D0">
              <w:rPr>
                <w:webHidden/>
              </w:rPr>
              <w:fldChar w:fldCharType="begin"/>
            </w:r>
            <w:r w:rsidR="009821D0">
              <w:rPr>
                <w:webHidden/>
              </w:rPr>
              <w:instrText xml:space="preserve"> PAGEREF _Toc528354559 \h </w:instrText>
            </w:r>
            <w:r w:rsidR="009821D0">
              <w:rPr>
                <w:webHidden/>
              </w:rPr>
            </w:r>
            <w:r w:rsidR="009821D0">
              <w:rPr>
                <w:webHidden/>
              </w:rPr>
              <w:fldChar w:fldCharType="separate"/>
            </w:r>
            <w:r w:rsidR="009821D0">
              <w:rPr>
                <w:webHidden/>
              </w:rPr>
              <w:t>26</w:t>
            </w:r>
            <w:r w:rsidR="009821D0">
              <w:rPr>
                <w:webHidden/>
              </w:rPr>
              <w:fldChar w:fldCharType="end"/>
            </w:r>
          </w:hyperlink>
        </w:p>
        <w:p w14:paraId="34FD5107" w14:textId="2B75241B" w:rsidR="009821D0" w:rsidRDefault="003037D1">
          <w:pPr>
            <w:pStyle w:val="TOC2"/>
            <w:tabs>
              <w:tab w:val="left" w:pos="1710"/>
            </w:tabs>
            <w:rPr>
              <w:rFonts w:asciiTheme="minorHAnsi" w:eastAsiaTheme="minorEastAsia" w:hAnsiTheme="minorHAnsi" w:cstheme="minorBidi"/>
              <w:caps w:val="0"/>
              <w:kern w:val="2"/>
              <w:sz w:val="21"/>
              <w:lang w:val="en-US" w:eastAsia="zh-CN"/>
            </w:rPr>
          </w:pPr>
          <w:hyperlink w:anchor="_Toc528354560" w:history="1">
            <w:r w:rsidR="009821D0" w:rsidRPr="00C4422B">
              <w:rPr>
                <w:rStyle w:val="af5"/>
                <w:lang w:eastAsia="zh-CN"/>
                <w14:scene3d>
                  <w14:camera w14:prst="orthographicFront"/>
                  <w14:lightRig w14:rig="threePt" w14:dir="t">
                    <w14:rot w14:lat="0" w14:lon="0" w14:rev="0"/>
                  </w14:lightRig>
                </w14:scene3d>
              </w:rPr>
              <w:t>11.5.</w:t>
            </w:r>
            <w:r w:rsidR="009821D0">
              <w:rPr>
                <w:rFonts w:asciiTheme="minorHAnsi" w:eastAsiaTheme="minorEastAsia" w:hAnsiTheme="minorHAnsi" w:cstheme="minorBidi"/>
                <w:caps w:val="0"/>
                <w:kern w:val="2"/>
                <w:sz w:val="21"/>
                <w:lang w:val="en-US" w:eastAsia="zh-CN"/>
              </w:rPr>
              <w:tab/>
            </w:r>
            <w:r w:rsidR="009821D0" w:rsidRPr="00C4422B">
              <w:rPr>
                <w:rStyle w:val="af5"/>
                <w:lang w:eastAsia="zh-CN"/>
              </w:rPr>
              <w:t>开发阶段工作流程图示</w:t>
            </w:r>
            <w:r w:rsidR="009821D0">
              <w:rPr>
                <w:webHidden/>
              </w:rPr>
              <w:tab/>
            </w:r>
            <w:r w:rsidR="009821D0">
              <w:rPr>
                <w:webHidden/>
              </w:rPr>
              <w:fldChar w:fldCharType="begin"/>
            </w:r>
            <w:r w:rsidR="009821D0">
              <w:rPr>
                <w:webHidden/>
              </w:rPr>
              <w:instrText xml:space="preserve"> PAGEREF _Toc528354560 \h </w:instrText>
            </w:r>
            <w:r w:rsidR="009821D0">
              <w:rPr>
                <w:webHidden/>
              </w:rPr>
            </w:r>
            <w:r w:rsidR="009821D0">
              <w:rPr>
                <w:webHidden/>
              </w:rPr>
              <w:fldChar w:fldCharType="separate"/>
            </w:r>
            <w:r w:rsidR="009821D0">
              <w:rPr>
                <w:webHidden/>
              </w:rPr>
              <w:t>27</w:t>
            </w:r>
            <w:r w:rsidR="009821D0">
              <w:rPr>
                <w:webHidden/>
              </w:rPr>
              <w:fldChar w:fldCharType="end"/>
            </w:r>
          </w:hyperlink>
        </w:p>
        <w:p w14:paraId="72223232" w14:textId="516D0F79" w:rsidR="0075404C" w:rsidRDefault="0075404C">
          <w:r>
            <w:rPr>
              <w:b/>
              <w:bCs/>
              <w:lang w:val="zh-CN"/>
            </w:rPr>
            <w:fldChar w:fldCharType="end"/>
          </w:r>
        </w:p>
      </w:sdtContent>
    </w:sdt>
    <w:p w14:paraId="24EC9842" w14:textId="77777777" w:rsidR="00365821" w:rsidRDefault="00365821" w:rsidP="000F59CE">
      <w:pPr>
        <w:pStyle w:val="affc"/>
        <w:spacing w:before="220" w:after="0"/>
        <w:ind w:hanging="450"/>
        <w:rPr>
          <w:rFonts w:ascii="微软雅黑" w:eastAsia="微软雅黑" w:hAnsi="微软雅黑"/>
          <w:color w:val="000000"/>
          <w:sz w:val="27"/>
          <w:szCs w:val="27"/>
          <w:lang w:eastAsia="zh-CN"/>
        </w:rPr>
      </w:pPr>
    </w:p>
    <w:p w14:paraId="2399EBA1" w14:textId="77777777" w:rsidR="000F59CE" w:rsidRDefault="000F59CE" w:rsidP="000F59CE">
      <w:pPr>
        <w:pStyle w:val="affc"/>
        <w:spacing w:before="220" w:after="0"/>
        <w:ind w:hanging="450"/>
        <w:rPr>
          <w:rFonts w:ascii="微软雅黑" w:eastAsia="微软雅黑" w:hAnsi="微软雅黑"/>
          <w:color w:val="000000"/>
          <w:sz w:val="27"/>
          <w:szCs w:val="27"/>
          <w:lang w:eastAsia="zh-CN"/>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A.</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lang w:eastAsia="zh-CN"/>
        </w:rPr>
        <w:t>要求特征</w:t>
      </w:r>
    </w:p>
    <w:p w14:paraId="62F1362F" w14:textId="77777777" w:rsidR="000F59CE" w:rsidRDefault="000F59CE" w:rsidP="000F59CE">
      <w:pPr>
        <w:pStyle w:val="affc"/>
        <w:spacing w:before="220" w:after="0"/>
        <w:ind w:hanging="450"/>
        <w:rPr>
          <w:rFonts w:ascii="微软雅黑" w:eastAsia="微软雅黑" w:hAnsi="微软雅黑"/>
          <w:color w:val="000000"/>
          <w:sz w:val="27"/>
          <w:szCs w:val="27"/>
        </w:rPr>
      </w:pPr>
      <w:r>
        <w:rPr>
          <w:rStyle w:val="notranslate"/>
          <w:rFonts w:ascii="Cambria" w:eastAsia="微软雅黑" w:hAnsi="Cambria"/>
          <w:color w:val="002060"/>
          <w:lang w:eastAsia="zh-CN"/>
        </w:rPr>
        <w:t>附录</w:t>
      </w:r>
      <w:r>
        <w:rPr>
          <w:rStyle w:val="notranslate"/>
          <w:rFonts w:ascii="Cambria" w:eastAsia="微软雅黑" w:hAnsi="Cambria"/>
          <w:color w:val="002060"/>
          <w:lang w:eastAsia="zh-CN"/>
        </w:rPr>
        <w:t>B.</w:t>
      </w:r>
      <w:r>
        <w:rPr>
          <w:rFonts w:ascii="微软雅黑" w:eastAsia="微软雅黑" w:hAnsi="微软雅黑" w:hint="eastAsia"/>
          <w:color w:val="000000"/>
          <w:sz w:val="27"/>
          <w:szCs w:val="27"/>
          <w:lang w:eastAsia="zh-CN"/>
        </w:rPr>
        <w:t> </w:t>
      </w:r>
      <w:r>
        <w:rPr>
          <w:rFonts w:ascii="Calibri" w:eastAsia="微软雅黑" w:hAnsi="Calibri" w:cs="Calibri"/>
          <w:color w:val="000000"/>
          <w:sz w:val="22"/>
          <w:szCs w:val="22"/>
          <w:lang w:eastAsia="zh-CN"/>
        </w:rPr>
        <w:t>              </w:t>
      </w:r>
      <w:r>
        <w:rPr>
          <w:rStyle w:val="notranslate"/>
          <w:rFonts w:ascii="Cambria" w:eastAsia="微软雅黑" w:hAnsi="Cambria"/>
          <w:b/>
          <w:bCs/>
          <w:caps/>
          <w:color w:val="002060"/>
        </w:rPr>
        <w:t>COTS</w:t>
      </w:r>
      <w:r>
        <w:rPr>
          <w:rStyle w:val="notranslate"/>
          <w:rFonts w:ascii="Cambria" w:eastAsia="微软雅黑" w:hAnsi="Cambria"/>
          <w:b/>
          <w:bCs/>
          <w:caps/>
          <w:color w:val="002060"/>
        </w:rPr>
        <w:t>，</w:t>
      </w:r>
      <w:r>
        <w:rPr>
          <w:rStyle w:val="notranslate"/>
          <w:rFonts w:ascii="Cambria" w:eastAsia="微软雅黑" w:hAnsi="Cambria"/>
          <w:b/>
          <w:bCs/>
          <w:caps/>
          <w:color w:val="002060"/>
        </w:rPr>
        <w:t>MOTS</w:t>
      </w:r>
      <w:r>
        <w:rPr>
          <w:rStyle w:val="notranslate"/>
          <w:rFonts w:ascii="Cambria" w:eastAsia="微软雅黑" w:hAnsi="Cambria"/>
          <w:b/>
          <w:bCs/>
          <w:caps/>
          <w:color w:val="002060"/>
        </w:rPr>
        <w:t>，定制注意事项</w:t>
      </w:r>
    </w:p>
    <w:p w14:paraId="5AB899D7" w14:textId="77777777" w:rsidR="009574E1" w:rsidRDefault="009574E1">
      <w:pPr>
        <w:rPr>
          <w:rFonts w:ascii="微软雅黑" w:eastAsia="微软雅黑" w:hAnsi="微软雅黑"/>
          <w:color w:val="000000"/>
          <w:sz w:val="27"/>
          <w:szCs w:val="27"/>
        </w:rPr>
      </w:pPr>
      <w:r>
        <w:rPr>
          <w:rFonts w:ascii="微软雅黑" w:eastAsia="微软雅黑" w:hAnsi="微软雅黑"/>
          <w:color w:val="000000"/>
          <w:sz w:val="27"/>
          <w:szCs w:val="27"/>
        </w:rPr>
        <w:br w:type="page"/>
      </w:r>
    </w:p>
    <w:p w14:paraId="76F2B51A" w14:textId="77777777" w:rsidR="0075404C" w:rsidRPr="009574E1" w:rsidRDefault="0075404C" w:rsidP="000F59CE">
      <w:pPr>
        <w:rPr>
          <w:rFonts w:ascii="宋体" w:eastAsia="宋体" w:hAnsi="宋体"/>
        </w:rPr>
      </w:pPr>
    </w:p>
    <w:p w14:paraId="581AAB24" w14:textId="4D50EC09" w:rsidR="000F59CE" w:rsidRDefault="000F59CE" w:rsidP="000F59CE">
      <w:pPr>
        <w:pStyle w:val="1"/>
        <w:rPr>
          <w:rStyle w:val="notranslate"/>
          <w:rFonts w:ascii="Cambria" w:hAnsi="Cambria"/>
          <w:caps w:val="0"/>
          <w:color w:val="000000" w:themeColor="text1"/>
        </w:rPr>
      </w:pPr>
      <w:r w:rsidRPr="00365821">
        <w:rPr>
          <w:rFonts w:ascii="Times New Roman" w:hAnsi="Times New Roman" w:cs="Times New Roman"/>
          <w:color w:val="000000" w:themeColor="text1"/>
          <w:sz w:val="14"/>
          <w:szCs w:val="14"/>
        </w:rPr>
        <w:t> </w:t>
      </w:r>
      <w:bookmarkStart w:id="1" w:name="_Toc407607786"/>
      <w:bookmarkStart w:id="2" w:name="_Toc528354503"/>
      <w:r w:rsidR="00032EAA">
        <w:rPr>
          <w:rStyle w:val="notranslate"/>
          <w:rFonts w:ascii="Cambria" w:hAnsi="Cambria" w:hint="eastAsia"/>
          <w:caps w:val="0"/>
          <w:color w:val="000000" w:themeColor="text1"/>
          <w:lang w:eastAsia="zh-CN"/>
        </w:rPr>
        <w:t>引言</w:t>
      </w:r>
      <w:bookmarkEnd w:id="1"/>
      <w:bookmarkEnd w:id="2"/>
    </w:p>
    <w:p w14:paraId="1224784C" w14:textId="77777777" w:rsidR="000F59CE" w:rsidRPr="009B3CC6" w:rsidRDefault="000F59CE" w:rsidP="00A5266B">
      <w:pPr>
        <w:pStyle w:val="20"/>
      </w:pPr>
      <w:bookmarkStart w:id="3" w:name="_Toc407099936"/>
      <w:bookmarkStart w:id="4" w:name="_Toc407607787"/>
      <w:bookmarkStart w:id="5" w:name="_Toc528354504"/>
      <w:bookmarkEnd w:id="3"/>
      <w:r w:rsidRPr="009B3CC6">
        <w:rPr>
          <w:rStyle w:val="notranslate"/>
        </w:rPr>
        <w:t>目的</w:t>
      </w:r>
      <w:bookmarkEnd w:id="4"/>
      <w:bookmarkEnd w:id="5"/>
    </w:p>
    <w:p w14:paraId="1C27A486" w14:textId="77777777" w:rsidR="00215340" w:rsidRPr="00884398" w:rsidRDefault="00215340" w:rsidP="00884398">
      <w:pPr>
        <w:pStyle w:val="affc"/>
        <w:spacing w:line="360" w:lineRule="auto"/>
        <w:ind w:firstLine="720"/>
        <w:rPr>
          <w:rStyle w:val="notranslate"/>
          <w:rFonts w:ascii="等线" w:eastAsia="等线" w:hAnsi="等线"/>
          <w:color w:val="000000"/>
          <w:sz w:val="22"/>
          <w:szCs w:val="22"/>
          <w:lang w:eastAsia="zh-CN"/>
        </w:rPr>
      </w:pPr>
      <w:r w:rsidRPr="00884398">
        <w:rPr>
          <w:rStyle w:val="notranslate"/>
          <w:rFonts w:ascii="等线" w:eastAsia="等线" w:hAnsi="等线" w:hint="eastAsia"/>
          <w:color w:val="000000"/>
          <w:sz w:val="22"/>
          <w:szCs w:val="22"/>
          <w:lang w:eastAsia="zh-CN"/>
        </w:rPr>
        <w:t>需求开发计划的目的是描述渔乐生活项目需求开发工作的存在哪些角色和他们对应的职责，并定义此项工作的一部分将要执行的</w:t>
      </w:r>
      <w:r w:rsidR="00EB6B07" w:rsidRPr="00884398">
        <w:rPr>
          <w:rStyle w:val="notranslate"/>
          <w:rFonts w:ascii="等线" w:eastAsia="等线" w:hAnsi="等线" w:hint="eastAsia"/>
          <w:color w:val="000000"/>
          <w:sz w:val="22"/>
          <w:szCs w:val="22"/>
          <w:lang w:eastAsia="zh-CN"/>
        </w:rPr>
        <w:t>规划</w:t>
      </w:r>
      <w:r w:rsidRPr="00884398">
        <w:rPr>
          <w:rStyle w:val="notranslate"/>
          <w:rFonts w:ascii="等线" w:eastAsia="等线" w:hAnsi="等线" w:hint="eastAsia"/>
          <w:color w:val="000000"/>
          <w:sz w:val="22"/>
          <w:szCs w:val="22"/>
          <w:lang w:eastAsia="zh-CN"/>
        </w:rPr>
        <w:t>，活动和任务等。规划，活动和任务包括：规划活动的执行</w:t>
      </w:r>
      <w:r w:rsidR="00EB6B07" w:rsidRPr="00884398">
        <w:rPr>
          <w:rStyle w:val="notranslate"/>
          <w:rFonts w:ascii="等线" w:eastAsia="等线" w:hAnsi="等线" w:hint="eastAsia"/>
          <w:color w:val="000000"/>
          <w:sz w:val="22"/>
          <w:szCs w:val="22"/>
          <w:lang w:eastAsia="zh-CN"/>
        </w:rPr>
        <w:t>的方式（流程），确定对</w:t>
      </w:r>
      <w:r w:rsidRPr="00884398">
        <w:rPr>
          <w:rStyle w:val="notranslate"/>
          <w:rFonts w:ascii="等线" w:eastAsia="等线" w:hAnsi="等线" w:hint="eastAsia"/>
          <w:color w:val="000000"/>
          <w:sz w:val="22"/>
          <w:szCs w:val="22"/>
          <w:lang w:eastAsia="zh-CN"/>
        </w:rPr>
        <w:t>各</w:t>
      </w:r>
      <w:r w:rsidR="00EB6B07" w:rsidRPr="00884398">
        <w:rPr>
          <w:rStyle w:val="notranslate"/>
          <w:rFonts w:ascii="等线" w:eastAsia="等线" w:hAnsi="等线" w:hint="eastAsia"/>
          <w:color w:val="000000"/>
          <w:sz w:val="22"/>
          <w:szCs w:val="22"/>
          <w:lang w:eastAsia="zh-CN"/>
        </w:rPr>
        <w:t>个利益相关方和利益相关方团体采取何种方法来引出他们的需</w:t>
      </w:r>
      <w:r w:rsidRPr="00884398">
        <w:rPr>
          <w:rStyle w:val="notranslate"/>
          <w:rFonts w:ascii="等线" w:eastAsia="等线" w:hAnsi="等线" w:hint="eastAsia"/>
          <w:color w:val="000000"/>
          <w:sz w:val="22"/>
          <w:szCs w:val="22"/>
          <w:lang w:eastAsia="zh-CN"/>
        </w:rPr>
        <w:t>求，确定引出的</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求如何进行分析，并定义如何记录，审查，验证</w:t>
      </w:r>
      <w:r w:rsidR="00EB6B07" w:rsidRPr="00884398">
        <w:rPr>
          <w:rStyle w:val="notranslate"/>
          <w:rFonts w:ascii="等线" w:eastAsia="等线" w:hAnsi="等线" w:hint="eastAsia"/>
          <w:color w:val="000000"/>
          <w:sz w:val="22"/>
          <w:szCs w:val="22"/>
          <w:lang w:eastAsia="zh-CN"/>
        </w:rPr>
        <w:t>，</w:t>
      </w:r>
      <w:r w:rsidRPr="00884398">
        <w:rPr>
          <w:rStyle w:val="notranslate"/>
          <w:rFonts w:ascii="等线" w:eastAsia="等线" w:hAnsi="等线" w:hint="eastAsia"/>
          <w:color w:val="000000"/>
          <w:sz w:val="22"/>
          <w:szCs w:val="22"/>
          <w:lang w:eastAsia="zh-CN"/>
        </w:rPr>
        <w:t>批准和控制需求，以形成项目</w:t>
      </w:r>
      <w:r w:rsidR="00EB6B07" w:rsidRPr="00884398">
        <w:rPr>
          <w:rStyle w:val="notranslate"/>
          <w:rFonts w:ascii="等线" w:eastAsia="等线" w:hAnsi="等线" w:hint="eastAsia"/>
          <w:color w:val="000000"/>
          <w:sz w:val="22"/>
          <w:szCs w:val="22"/>
          <w:lang w:eastAsia="zh-CN"/>
        </w:rPr>
        <w:t>需</w:t>
      </w:r>
      <w:r w:rsidRPr="00884398">
        <w:rPr>
          <w:rStyle w:val="notranslate"/>
          <w:rFonts w:ascii="等线" w:eastAsia="等线" w:hAnsi="等线" w:hint="eastAsia"/>
          <w:color w:val="000000"/>
          <w:sz w:val="22"/>
          <w:szCs w:val="22"/>
          <w:lang w:eastAsia="zh-CN"/>
        </w:rPr>
        <w:t>求的初始基线集。</w:t>
      </w:r>
    </w:p>
    <w:p w14:paraId="37DF62E6" w14:textId="77777777" w:rsidR="009B3CC6" w:rsidRPr="00A5266B" w:rsidRDefault="00A5266B" w:rsidP="00A5266B">
      <w:pPr>
        <w:pStyle w:val="20"/>
        <w:rPr>
          <w:rStyle w:val="notranslate"/>
        </w:rPr>
      </w:pPr>
      <w:bookmarkStart w:id="6" w:name="_Toc528354505"/>
      <w:r w:rsidRPr="00A5266B">
        <w:rPr>
          <w:rStyle w:val="notranslate"/>
          <w:rFonts w:hint="eastAsia"/>
        </w:rPr>
        <w:t>需求背景</w:t>
      </w:r>
      <w:bookmarkEnd w:id="6"/>
    </w:p>
    <w:p w14:paraId="0FE1F091" w14:textId="77777777" w:rsidR="00A5266B" w:rsidRPr="00884398" w:rsidRDefault="007F5269" w:rsidP="00884398">
      <w:pPr>
        <w:spacing w:line="360" w:lineRule="auto"/>
        <w:ind w:firstLine="720"/>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hint="eastAsia"/>
          <w:color w:val="000000"/>
          <w:sz w:val="22"/>
          <w:szCs w:val="22"/>
          <w:lang w:eastAsia="zh-CN"/>
        </w:rPr>
        <w:t>垂钓最早可追溯到古代先民的生产活动，其后经过历史更迭、生活方式的变革， 逐渐成为一项陶冶情操、修身养性的活动，历数千年不衰为人所爱。现代钓鱼运动发展出不同的钓法，方式可动可静，消费有高有低。钓鱼运动以其“寄情山水之 间，与鱼斗智斗勇”的独特魅力，已经成为欧美地区最受欢迎的户外运动， 而在国内也成为最有发展潜力的运动项目。现实生活中，</w:t>
      </w:r>
      <w:r w:rsidR="00995A06" w:rsidRPr="00884398">
        <w:rPr>
          <w:rStyle w:val="notranslate"/>
          <w:rFonts w:ascii="等线" w:eastAsia="等线" w:hAnsi="等线" w:cs="Times New Roman" w:hint="eastAsia"/>
          <w:color w:val="000000"/>
          <w:sz w:val="22"/>
          <w:szCs w:val="22"/>
          <w:lang w:eastAsia="zh-CN"/>
        </w:rPr>
        <w:t>钓</w:t>
      </w:r>
      <w:r w:rsidRPr="00884398">
        <w:rPr>
          <w:rStyle w:val="notranslate"/>
          <w:rFonts w:ascii="等线" w:eastAsia="等线" w:hAnsi="等线" w:cs="Times New Roman" w:hint="eastAsia"/>
          <w:color w:val="000000"/>
          <w:sz w:val="22"/>
          <w:szCs w:val="22"/>
          <w:lang w:eastAsia="zh-CN"/>
        </w:rPr>
        <w:t>友不会长期在同一个点钓</w:t>
      </w:r>
      <w:r w:rsidR="00995A06" w:rsidRPr="00884398">
        <w:rPr>
          <w:rStyle w:val="notranslate"/>
          <w:rFonts w:ascii="等线" w:eastAsia="等线" w:hAnsi="等线" w:cs="Times New Roman" w:hint="eastAsia"/>
          <w:color w:val="000000"/>
          <w:sz w:val="22"/>
          <w:szCs w:val="22"/>
          <w:lang w:eastAsia="zh-CN"/>
        </w:rPr>
        <w:t>鱼</w:t>
      </w:r>
      <w:r w:rsidRPr="00884398">
        <w:rPr>
          <w:rStyle w:val="notranslate"/>
          <w:rFonts w:ascii="等线" w:eastAsia="等线" w:hAnsi="等线" w:cs="Times New Roman" w:hint="eastAsia"/>
          <w:color w:val="000000"/>
          <w:sz w:val="22"/>
          <w:szCs w:val="22"/>
          <w:lang w:eastAsia="zh-CN"/>
        </w:rPr>
        <w:t>，在互联网技术发达的现在，</w:t>
      </w:r>
      <w:r w:rsidR="00995A06" w:rsidRPr="00884398">
        <w:rPr>
          <w:rStyle w:val="notranslate"/>
          <w:rFonts w:ascii="等线" w:eastAsia="等线" w:hAnsi="等线" w:cs="Times New Roman" w:hint="eastAsia"/>
          <w:color w:val="000000"/>
          <w:sz w:val="22"/>
          <w:szCs w:val="22"/>
          <w:lang w:eastAsia="zh-CN"/>
        </w:rPr>
        <w:t>有许多钓友希望能有一款能分享优质钓点和钓友社交的软件，渔乐生活软件应运而生。</w:t>
      </w:r>
    </w:p>
    <w:p w14:paraId="69D6AA70" w14:textId="77777777" w:rsidR="000F59CE" w:rsidRPr="009B3CC6" w:rsidRDefault="000F59CE" w:rsidP="009B3CC6">
      <w:pPr>
        <w:pStyle w:val="20"/>
        <w:rPr>
          <w:lang w:eastAsia="zh-CN"/>
        </w:rPr>
      </w:pPr>
      <w:bookmarkStart w:id="7" w:name="_Toc407099938"/>
      <w:bookmarkStart w:id="8" w:name="_Toc407607791"/>
      <w:bookmarkStart w:id="9" w:name="_Toc528354506"/>
      <w:bookmarkEnd w:id="7"/>
      <w:commentRangeStart w:id="10"/>
      <w:r w:rsidRPr="009B3CC6">
        <w:rPr>
          <w:rStyle w:val="notranslate"/>
          <w:lang w:eastAsia="zh-CN"/>
        </w:rPr>
        <w:t>与其他项目计划的关系</w:t>
      </w:r>
      <w:bookmarkEnd w:id="8"/>
      <w:commentRangeEnd w:id="10"/>
      <w:r w:rsidR="006F6EAE">
        <w:rPr>
          <w:rStyle w:val="af2"/>
          <w:rFonts w:ascii="Cambria" w:eastAsiaTheme="majorEastAsia" w:hAnsi="Cambria" w:cstheme="majorBidi"/>
          <w:b w:val="0"/>
          <w:caps w:val="0"/>
          <w:lang w:val="en-US"/>
        </w:rPr>
        <w:commentReference w:id="10"/>
      </w:r>
      <w:bookmarkEnd w:id="9"/>
    </w:p>
    <w:p w14:paraId="5DF52BB0" w14:textId="77777777" w:rsidR="000F59CE" w:rsidRPr="00385981" w:rsidRDefault="000F59CE" w:rsidP="00385981">
      <w:pPr>
        <w:spacing w:after="120" w:line="253" w:lineRule="atLeast"/>
        <w:ind w:left="521"/>
        <w:rPr>
          <w:rFonts w:ascii="Times New Roman" w:eastAsia="微软雅黑" w:hAnsi="Times New Roman" w:cs="Times New Roman"/>
          <w:i/>
          <w:iCs/>
          <w:color w:val="000000"/>
          <w:sz w:val="22"/>
          <w:szCs w:val="22"/>
          <w:lang w:eastAsia="zh-CN"/>
        </w:rPr>
      </w:pPr>
      <w:r>
        <w:object w:dxaOrig="11973" w:dyaOrig="6188" w14:anchorId="24BC9EB3">
          <v:shape id="_x0000_i1031" type="#_x0000_t75" style="width:343.05pt;height:177.3pt" o:ole="">
            <v:imagedata r:id="rId15" o:title=""/>
          </v:shape>
          <o:OLEObject Type="Embed" ProgID="Visio.Drawing.11" ShapeID="_x0000_i1031" DrawAspect="Content" ObjectID="_1602096749" r:id="rId16"/>
        </w:object>
      </w:r>
    </w:p>
    <w:p w14:paraId="2199F5ED" w14:textId="77777777" w:rsidR="000F59CE" w:rsidRPr="009C2775" w:rsidRDefault="000F59CE" w:rsidP="000F59CE">
      <w:pPr>
        <w:pStyle w:val="affc"/>
        <w:spacing w:line="276" w:lineRule="atLeast"/>
        <w:jc w:val="center"/>
        <w:rPr>
          <w:rFonts w:ascii="等线" w:eastAsia="等线" w:hAnsi="等线"/>
          <w:color w:val="000000"/>
          <w:sz w:val="20"/>
          <w:szCs w:val="20"/>
          <w:lang w:eastAsia="zh-CN"/>
        </w:rPr>
      </w:pPr>
      <w:bookmarkStart w:id="11" w:name="_Ref387923535"/>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1</w:t>
      </w:r>
      <w:bookmarkEnd w:id="11"/>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：需求开发和管理之间的关系</w:t>
      </w:r>
    </w:p>
    <w:p w14:paraId="186754A7" w14:textId="77777777" w:rsidR="000F59CE" w:rsidRDefault="000F59CE" w:rsidP="000F59CE">
      <w:pPr>
        <w:pStyle w:val="20"/>
        <w:rPr>
          <w:rFonts w:ascii="微软雅黑" w:hAnsi="微软雅黑" w:cs="宋体"/>
          <w:bCs/>
          <w:color w:val="000000"/>
        </w:rPr>
      </w:pPr>
      <w:bookmarkStart w:id="12" w:name="_Toc407099939"/>
      <w:bookmarkStart w:id="13" w:name="_Toc407607792"/>
      <w:bookmarkStart w:id="14" w:name="_Toc528354507"/>
      <w:bookmarkEnd w:id="12"/>
      <w:r>
        <w:rPr>
          <w:rStyle w:val="notranslate"/>
          <w:rFonts w:ascii="Cambria" w:hAnsi="Cambria"/>
          <w:caps w:val="0"/>
          <w:color w:val="000000"/>
        </w:rPr>
        <w:lastRenderedPageBreak/>
        <w:t>文件维护</w:t>
      </w:r>
      <w:bookmarkEnd w:id="13"/>
      <w:bookmarkEnd w:id="14"/>
    </w:p>
    <w:p w14:paraId="4F2752F9" w14:textId="77777777" w:rsidR="000F59CE" w:rsidRPr="00884398" w:rsidRDefault="000F59CE" w:rsidP="00884398">
      <w:pPr>
        <w:pStyle w:val="affc"/>
        <w:spacing w:line="360" w:lineRule="auto"/>
        <w:ind w:firstLine="720"/>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本</w:t>
      </w:r>
      <w:r w:rsidR="00E1047B" w:rsidRPr="00884398">
        <w:rPr>
          <w:rStyle w:val="notranslate"/>
          <w:rFonts w:ascii="等线" w:eastAsia="等线" w:hAnsi="等线"/>
          <w:color w:val="000000"/>
          <w:sz w:val="22"/>
          <w:szCs w:val="22"/>
          <w:lang w:eastAsia="zh-CN"/>
        </w:rPr>
        <w:t>文档</w:t>
      </w:r>
      <w:r w:rsidR="00E1047B" w:rsidRPr="00884398">
        <w:rPr>
          <w:rStyle w:val="notranslate"/>
          <w:rFonts w:ascii="等线" w:eastAsia="等线" w:hAnsi="等线" w:hint="eastAsia"/>
          <w:color w:val="000000"/>
          <w:sz w:val="22"/>
          <w:szCs w:val="22"/>
          <w:lang w:eastAsia="zh-CN"/>
        </w:rPr>
        <w:t>将在评审和项目存在任何变动</w:t>
      </w:r>
      <w:r w:rsidRPr="00884398">
        <w:rPr>
          <w:rStyle w:val="notranslate"/>
          <w:rFonts w:ascii="等线" w:eastAsia="等线" w:hAnsi="等线"/>
          <w:color w:val="000000"/>
          <w:sz w:val="22"/>
          <w:szCs w:val="22"/>
          <w:lang w:eastAsia="zh-CN"/>
        </w:rPr>
        <w:t>进行审核，</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并根据需要进行更新。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由于需求开发工作可能是一个相对较短的持续时间，与开发生命周期相比，所吸取的经验教训并不适用于推动本计划的更新。</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但是，该计划确实需要与实际执行的活动和任务保持一致，以支持未来项目的总体经验教训</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因此，如果对需求开发活动和任务进行了更改，则将更新此计划。该文件包含</w:t>
      </w:r>
      <w:r w:rsidR="00E1047B" w:rsidRPr="00884398">
        <w:rPr>
          <w:rStyle w:val="notranslate"/>
          <w:rFonts w:ascii="等线" w:eastAsia="等线" w:hAnsi="等线" w:hint="eastAsia"/>
          <w:color w:val="000000"/>
          <w:sz w:val="22"/>
          <w:szCs w:val="22"/>
          <w:lang w:eastAsia="zh-CN"/>
        </w:rPr>
        <w:t>版本历史记录</w:t>
      </w:r>
      <w:r w:rsidRPr="00884398">
        <w:rPr>
          <w:rStyle w:val="notranslate"/>
          <w:rFonts w:ascii="等线" w:eastAsia="等线" w:hAnsi="等线"/>
          <w:color w:val="000000"/>
          <w:sz w:val="22"/>
          <w:szCs w:val="22"/>
          <w:lang w:eastAsia="zh-CN"/>
        </w:rPr>
        <w:t>。</w:t>
      </w:r>
      <w:r w:rsidRPr="00884398">
        <w:rPr>
          <w:rFonts w:ascii="等线" w:eastAsia="等线" w:hAnsi="等线" w:hint="eastAsia"/>
          <w:color w:val="000000"/>
          <w:sz w:val="22"/>
          <w:szCs w:val="22"/>
          <w:lang w:eastAsia="zh-CN"/>
        </w:rPr>
        <w:t> </w:t>
      </w:r>
      <w:r w:rsidR="0002693F" w:rsidRPr="00884398">
        <w:rPr>
          <w:rStyle w:val="notranslate"/>
          <w:rFonts w:ascii="等线" w:eastAsia="等线" w:hAnsi="等线"/>
          <w:color w:val="000000"/>
          <w:sz w:val="22"/>
          <w:szCs w:val="22"/>
          <w:lang w:eastAsia="zh-CN"/>
        </w:rPr>
        <w:t>发生更改时，版本号</w:t>
      </w:r>
      <w:r w:rsidRPr="00884398">
        <w:rPr>
          <w:rStyle w:val="notranslate"/>
          <w:rFonts w:ascii="等线" w:eastAsia="等线" w:hAnsi="等线"/>
          <w:color w:val="000000"/>
          <w:sz w:val="22"/>
          <w:szCs w:val="22"/>
          <w:lang w:eastAsia="zh-CN"/>
        </w:rPr>
        <w:t>更新为下一个增量，</w:t>
      </w:r>
      <w:r w:rsidR="0002693F" w:rsidRPr="00884398">
        <w:rPr>
          <w:rStyle w:val="notranslate"/>
          <w:rFonts w:ascii="等线" w:eastAsia="等线" w:hAnsi="等线" w:hint="eastAsia"/>
          <w:color w:val="000000"/>
          <w:sz w:val="22"/>
          <w:szCs w:val="22"/>
          <w:lang w:eastAsia="zh-CN"/>
        </w:rPr>
        <w:t>填写更改</w:t>
      </w:r>
      <w:r w:rsidRPr="00884398">
        <w:rPr>
          <w:rStyle w:val="notranslate"/>
          <w:rFonts w:ascii="等线" w:eastAsia="等线" w:hAnsi="等线"/>
          <w:color w:val="000000"/>
          <w:sz w:val="22"/>
          <w:szCs w:val="22"/>
          <w:lang w:eastAsia="zh-CN"/>
        </w:rPr>
        <w:t>日期，</w:t>
      </w:r>
      <w:r w:rsidR="0002693F" w:rsidRPr="00884398">
        <w:rPr>
          <w:rStyle w:val="notranslate"/>
          <w:rFonts w:ascii="等线" w:eastAsia="等线" w:hAnsi="等线" w:hint="eastAsia"/>
          <w:color w:val="000000"/>
          <w:sz w:val="22"/>
          <w:szCs w:val="22"/>
          <w:lang w:eastAsia="zh-CN"/>
        </w:rPr>
        <w:t>描述</w:t>
      </w:r>
      <w:r w:rsidRPr="00884398">
        <w:rPr>
          <w:rStyle w:val="notranslate"/>
          <w:rFonts w:ascii="等线" w:eastAsia="等线" w:hAnsi="等线"/>
          <w:color w:val="000000"/>
          <w:sz w:val="22"/>
          <w:szCs w:val="22"/>
          <w:lang w:eastAsia="zh-CN"/>
        </w:rPr>
        <w:t>更改说明以及记录更改</w:t>
      </w:r>
      <w:r w:rsidR="0002693F" w:rsidRPr="00884398">
        <w:rPr>
          <w:rStyle w:val="notranslate"/>
          <w:rFonts w:ascii="等线" w:eastAsia="等线" w:hAnsi="等线"/>
          <w:color w:val="000000"/>
          <w:sz w:val="22"/>
          <w:szCs w:val="22"/>
          <w:lang w:eastAsia="zh-CN"/>
        </w:rPr>
        <w:t>的</w:t>
      </w:r>
      <w:r w:rsidR="0002693F" w:rsidRPr="00884398">
        <w:rPr>
          <w:rStyle w:val="notranslate"/>
          <w:rFonts w:ascii="等线" w:eastAsia="等线" w:hAnsi="等线" w:hint="eastAsia"/>
          <w:color w:val="000000"/>
          <w:sz w:val="22"/>
          <w:szCs w:val="22"/>
          <w:lang w:eastAsia="zh-CN"/>
        </w:rPr>
        <w:t>人员</w:t>
      </w:r>
      <w:r w:rsidRPr="00884398">
        <w:rPr>
          <w:rStyle w:val="notranslate"/>
          <w:rFonts w:ascii="等线" w:eastAsia="等线" w:hAnsi="等线" w:hint="eastAsia"/>
          <w:color w:val="000000"/>
          <w:sz w:val="22"/>
          <w:szCs w:val="22"/>
          <w:lang w:eastAsia="zh-CN"/>
        </w:rPr>
        <w:t> </w:t>
      </w:r>
      <w:r w:rsidRPr="00884398">
        <w:rPr>
          <w:rStyle w:val="notranslate"/>
          <w:rFonts w:ascii="等线" w:eastAsia="等线" w:hAnsi="等线"/>
          <w:color w:val="000000"/>
          <w:sz w:val="22"/>
          <w:szCs w:val="22"/>
          <w:lang w:eastAsia="zh-CN"/>
        </w:rPr>
        <w:t>。</w:t>
      </w:r>
    </w:p>
    <w:p w14:paraId="32A6FF29" w14:textId="77777777" w:rsidR="000F59CE" w:rsidRPr="00AC51AE" w:rsidRDefault="000F59CE" w:rsidP="000F59CE">
      <w:pPr>
        <w:pStyle w:val="20"/>
        <w:rPr>
          <w:rFonts w:ascii="微软雅黑" w:hAnsi="微软雅黑"/>
          <w:color w:val="000000"/>
          <w:sz w:val="36"/>
          <w:szCs w:val="36"/>
        </w:rPr>
      </w:pPr>
      <w:r w:rsidRPr="00AC51AE">
        <w:rPr>
          <w:rFonts w:ascii="Times New Roman" w:hAnsi="Times New Roman" w:cs="Times New Roman"/>
          <w:color w:val="000000"/>
          <w:sz w:val="15"/>
          <w:szCs w:val="14"/>
          <w:lang w:eastAsia="zh-CN"/>
        </w:rPr>
        <w:t>   </w:t>
      </w:r>
      <w:bookmarkStart w:id="15" w:name="_Toc407099940"/>
      <w:bookmarkStart w:id="16" w:name="_Toc407607793"/>
      <w:bookmarkStart w:id="17" w:name="_Toc528354508"/>
      <w:bookmarkEnd w:id="15"/>
      <w:r w:rsidRPr="00AC51AE">
        <w:rPr>
          <w:rStyle w:val="notranslate"/>
          <w:rFonts w:ascii="Cambria" w:hAnsi="Cambria"/>
          <w:caps w:val="0"/>
          <w:color w:val="000000"/>
        </w:rPr>
        <w:t>参考</w:t>
      </w:r>
      <w:bookmarkEnd w:id="16"/>
      <w:bookmarkEnd w:id="17"/>
    </w:p>
    <w:p w14:paraId="4B97A687" w14:textId="77777777" w:rsidR="000F59CE" w:rsidRPr="00884398" w:rsidRDefault="000F59CE" w:rsidP="0077372A">
      <w:pPr>
        <w:pStyle w:val="affc"/>
        <w:spacing w:line="253" w:lineRule="atLeast"/>
        <w:ind w:firstLine="397"/>
        <w:rPr>
          <w:rFonts w:ascii="等线" w:eastAsia="等线" w:hAnsi="等线"/>
          <w:color w:val="000000"/>
          <w:sz w:val="22"/>
          <w:szCs w:val="22"/>
          <w:lang w:eastAsia="zh-CN"/>
        </w:rPr>
      </w:pPr>
      <w:r w:rsidRPr="00884398">
        <w:rPr>
          <w:rStyle w:val="notranslate"/>
          <w:rFonts w:ascii="等线" w:eastAsia="等线" w:hAnsi="等线"/>
          <w:color w:val="000000"/>
          <w:sz w:val="22"/>
          <w:szCs w:val="22"/>
          <w:lang w:eastAsia="zh-CN"/>
        </w:rPr>
        <w:t>以下是创建本计划时使用的参考：</w:t>
      </w:r>
    </w:p>
    <w:p w14:paraId="13DC72B2" w14:textId="32942CA4"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IEEE 610 。</w:t>
      </w:r>
      <w:r w:rsidRPr="00884398">
        <w:rPr>
          <w:rStyle w:val="notranslate"/>
          <w:rFonts w:ascii="等线" w:eastAsia="等线" w:hAnsi="等线"/>
          <w:lang w:eastAsia="zh-CN"/>
        </w:rPr>
        <w:t> </w:t>
      </w:r>
      <w:r w:rsidRPr="00884398">
        <w:rPr>
          <w:rStyle w:val="notranslate"/>
          <w:rFonts w:ascii="等线" w:eastAsia="等线" w:hAnsi="等线" w:cs="Times New Roman"/>
          <w:color w:val="000000"/>
          <w:sz w:val="22"/>
          <w:szCs w:val="22"/>
          <w:lang w:eastAsia="zh-CN"/>
        </w:rPr>
        <w:t>12-1990 [R2002] ，IEEE标准软件工程术语表</w:t>
      </w:r>
    </w:p>
    <w:p w14:paraId="0B28CE7D" w14:textId="77777777" w:rsidR="000F59CE" w:rsidRPr="00884398" w:rsidRDefault="000F59C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color w:val="000000"/>
          <w:sz w:val="22"/>
          <w:szCs w:val="22"/>
          <w:lang w:eastAsia="zh-CN"/>
        </w:rPr>
        <w:t>ISO / IEC / IEEE 29148：2011（E），系统和软件工程 - 生命周期过程 - 需求工程</w:t>
      </w:r>
    </w:p>
    <w:p w14:paraId="37865140" w14:textId="3DA5CAC9" w:rsidR="000F59CE" w:rsidRPr="00884398" w:rsidRDefault="000F59CE" w:rsidP="00884398">
      <w:pPr>
        <w:numPr>
          <w:ilvl w:val="0"/>
          <w:numId w:val="13"/>
        </w:numPr>
        <w:spacing w:line="240" w:lineRule="auto"/>
        <w:ind w:left="714" w:hanging="357"/>
        <w:rPr>
          <w:rStyle w:val="notranslate"/>
          <w:rFonts w:ascii="等线" w:eastAsia="等线" w:hAnsi="等线" w:cs="Times New Roman"/>
          <w:color w:val="000000"/>
          <w:sz w:val="22"/>
          <w:szCs w:val="22"/>
          <w:lang w:eastAsia="zh-CN"/>
        </w:rPr>
      </w:pPr>
      <w:r w:rsidRPr="00884398">
        <w:rPr>
          <w:rStyle w:val="notranslate"/>
          <w:rFonts w:ascii="等线" w:eastAsia="等线" w:hAnsi="等线" w:cs="Times New Roman"/>
          <w:color w:val="000000"/>
          <w:sz w:val="22"/>
          <w:szCs w:val="22"/>
          <w:lang w:eastAsia="zh-CN"/>
        </w:rPr>
        <w:t>ISO / IEC 15288：2008（E）IEEE STD 15288-2008，系统和软件工程 - 系统生命周期过程</w:t>
      </w:r>
    </w:p>
    <w:p w14:paraId="36E7D4CC" w14:textId="77777777" w:rsidR="0077372A" w:rsidRPr="00884398" w:rsidRDefault="006F17BE" w:rsidP="00884398">
      <w:pPr>
        <w:numPr>
          <w:ilvl w:val="0"/>
          <w:numId w:val="13"/>
        </w:numPr>
        <w:spacing w:line="240" w:lineRule="auto"/>
        <w:ind w:left="714" w:hanging="357"/>
        <w:rPr>
          <w:rStyle w:val="notranslate"/>
          <w:rFonts w:ascii="等线" w:eastAsia="等线" w:hAnsi="等线"/>
          <w:lang w:eastAsia="zh-CN"/>
        </w:rPr>
      </w:pPr>
      <w:r w:rsidRPr="00884398">
        <w:rPr>
          <w:rStyle w:val="notranslate"/>
          <w:rFonts w:ascii="等线" w:eastAsia="等线" w:hAnsi="等线" w:cs="Times New Roman" w:hint="eastAsia"/>
          <w:color w:val="000000"/>
          <w:sz w:val="22"/>
          <w:szCs w:val="22"/>
          <w:lang w:eastAsia="zh-CN"/>
        </w:rPr>
        <w:t>软件需求（第三版）</w:t>
      </w:r>
      <w:r w:rsidRPr="00884398">
        <w:rPr>
          <w:rStyle w:val="notranslate"/>
          <w:rFonts w:ascii="等线" w:eastAsia="等线" w:hAnsi="等线" w:cs="Times New Roman"/>
          <w:color w:val="000000"/>
          <w:sz w:val="22"/>
          <w:szCs w:val="22"/>
          <w:lang w:eastAsia="zh-CN"/>
        </w:rPr>
        <w:t>[美]</w:t>
      </w:r>
      <w:hyperlink r:id="rId17" w:tgtFrame="_blank" w:history="1">
        <w:r w:rsidRPr="00884398">
          <w:rPr>
            <w:rStyle w:val="notranslate"/>
            <w:rFonts w:ascii="等线" w:eastAsia="等线" w:hAnsi="等线" w:cs="Times New Roman"/>
            <w:color w:val="000000"/>
            <w:sz w:val="22"/>
            <w:szCs w:val="22"/>
            <w:lang w:eastAsia="zh-CN"/>
          </w:rPr>
          <w:t>Karl</w:t>
        </w:r>
      </w:hyperlink>
      <w:r w:rsidRPr="00884398">
        <w:rPr>
          <w:rStyle w:val="notranslate"/>
          <w:rFonts w:ascii="等线" w:eastAsia="等线" w:hAnsi="等线" w:cs="Times New Roman"/>
          <w:color w:val="000000"/>
          <w:sz w:val="22"/>
          <w:szCs w:val="22"/>
          <w:lang w:eastAsia="zh-CN"/>
        </w:rPr>
        <w:t> </w:t>
      </w:r>
      <w:hyperlink r:id="rId18" w:tgtFrame="_blank" w:history="1">
        <w:r w:rsidRPr="00884398">
          <w:rPr>
            <w:rStyle w:val="notranslate"/>
            <w:rFonts w:ascii="等线" w:eastAsia="等线" w:hAnsi="等线" w:cs="Times New Roman"/>
            <w:color w:val="000000"/>
            <w:sz w:val="22"/>
            <w:szCs w:val="22"/>
            <w:lang w:eastAsia="zh-CN"/>
          </w:rPr>
          <w:t>Wiegers</w:t>
        </w:r>
      </w:hyperlink>
      <w:r w:rsidRPr="00884398">
        <w:rPr>
          <w:rStyle w:val="notranslate"/>
          <w:rFonts w:ascii="等线" w:eastAsia="等线" w:hAnsi="等线" w:cs="Times New Roman"/>
          <w:color w:val="000000"/>
          <w:sz w:val="22"/>
          <w:szCs w:val="22"/>
          <w:lang w:eastAsia="zh-CN"/>
        </w:rPr>
        <w:t>, Joy </w:t>
      </w:r>
      <w:hyperlink r:id="rId19" w:tgtFrame="_blank" w:history="1">
        <w:r w:rsidRPr="00884398">
          <w:rPr>
            <w:rStyle w:val="notranslate"/>
            <w:rFonts w:ascii="等线" w:eastAsia="等线" w:hAnsi="等线" w:cs="Times New Roman"/>
            <w:color w:val="000000"/>
            <w:sz w:val="22"/>
            <w:szCs w:val="22"/>
            <w:lang w:eastAsia="zh-CN"/>
          </w:rPr>
          <w:t>Beatty</w:t>
        </w:r>
      </w:hyperlink>
      <w:r w:rsidRPr="00884398">
        <w:rPr>
          <w:rStyle w:val="notranslate"/>
          <w:rFonts w:ascii="等线" w:eastAsia="等线" w:hAnsi="等线" w:cs="Times New Roman"/>
          <w:color w:val="000000"/>
          <w:sz w:val="22"/>
          <w:szCs w:val="22"/>
          <w:lang w:eastAsia="zh-CN"/>
        </w:rPr>
        <w:t>著，</w:t>
      </w:r>
      <w:hyperlink r:id="rId20" w:tgtFrame="_blank" w:history="1">
        <w:r w:rsidRPr="00884398">
          <w:rPr>
            <w:rStyle w:val="notranslate"/>
            <w:rFonts w:ascii="等线" w:eastAsia="等线" w:hAnsi="等线" w:cs="Times New Roman"/>
            <w:color w:val="000000"/>
            <w:sz w:val="22"/>
            <w:szCs w:val="22"/>
            <w:lang w:eastAsia="zh-CN"/>
          </w:rPr>
          <w:t>李忠利</w:t>
        </w:r>
      </w:hyperlink>
      <w:r w:rsidRPr="00884398">
        <w:rPr>
          <w:rStyle w:val="notranslate"/>
          <w:rFonts w:ascii="等线" w:eastAsia="等线" w:hAnsi="等线" w:cs="Times New Roman"/>
          <w:color w:val="000000"/>
          <w:sz w:val="22"/>
          <w:szCs w:val="22"/>
          <w:lang w:eastAsia="zh-CN"/>
        </w:rPr>
        <w:t> </w:t>
      </w:r>
      <w:hyperlink r:id="rId21" w:tgtFrame="_blank" w:history="1">
        <w:r w:rsidRPr="00884398">
          <w:rPr>
            <w:rStyle w:val="notranslate"/>
            <w:rFonts w:ascii="等线" w:eastAsia="等线" w:hAnsi="等线" w:cs="Times New Roman"/>
            <w:color w:val="000000"/>
            <w:sz w:val="22"/>
            <w:szCs w:val="22"/>
            <w:lang w:eastAsia="zh-CN"/>
          </w:rPr>
          <w:t>李淳</w:t>
        </w:r>
      </w:hyperlink>
      <w:r w:rsidRPr="00884398">
        <w:rPr>
          <w:rStyle w:val="notranslate"/>
          <w:rFonts w:ascii="等线" w:eastAsia="等线" w:hAnsi="等线" w:cs="Times New Roman"/>
          <w:color w:val="000000"/>
          <w:sz w:val="22"/>
          <w:szCs w:val="22"/>
          <w:lang w:eastAsia="zh-CN"/>
        </w:rPr>
        <w:t> </w:t>
      </w:r>
      <w:hyperlink r:id="rId22" w:tgtFrame="_blank" w:history="1">
        <w:r w:rsidRPr="00884398">
          <w:rPr>
            <w:rStyle w:val="notranslate"/>
            <w:rFonts w:ascii="等线" w:eastAsia="等线" w:hAnsi="等线" w:cs="Times New Roman"/>
            <w:color w:val="000000"/>
            <w:sz w:val="22"/>
            <w:szCs w:val="22"/>
            <w:lang w:eastAsia="zh-CN"/>
          </w:rPr>
          <w:t>霍金健</w:t>
        </w:r>
      </w:hyperlink>
      <w:r w:rsidRPr="00884398">
        <w:rPr>
          <w:rStyle w:val="notranslate"/>
          <w:rFonts w:ascii="等线" w:eastAsia="等线" w:hAnsi="等线" w:cs="Times New Roman"/>
          <w:color w:val="000000"/>
          <w:sz w:val="22"/>
          <w:szCs w:val="22"/>
          <w:lang w:eastAsia="zh-CN"/>
        </w:rPr>
        <w:t> </w:t>
      </w:r>
      <w:hyperlink r:id="rId23" w:tgtFrame="_blank" w:history="1">
        <w:r w:rsidRPr="00884398">
          <w:rPr>
            <w:rStyle w:val="notranslate"/>
            <w:rFonts w:ascii="等线" w:eastAsia="等线" w:hAnsi="等线" w:cs="Times New Roman"/>
            <w:color w:val="000000"/>
            <w:sz w:val="22"/>
            <w:szCs w:val="22"/>
            <w:lang w:eastAsia="zh-CN"/>
          </w:rPr>
          <w:t>孔晨辉</w:t>
        </w:r>
      </w:hyperlink>
      <w:r w:rsidRPr="00884398">
        <w:rPr>
          <w:rStyle w:val="notranslate"/>
          <w:rFonts w:ascii="等线" w:eastAsia="等线" w:hAnsi="等线" w:cs="Times New Roman"/>
          <w:color w:val="000000"/>
          <w:sz w:val="22"/>
          <w:szCs w:val="22"/>
          <w:lang w:eastAsia="zh-CN"/>
        </w:rPr>
        <w:t>译</w:t>
      </w:r>
      <w:r w:rsidRPr="00884398">
        <w:rPr>
          <w:rStyle w:val="notranslate"/>
          <w:rFonts w:ascii="等线" w:eastAsia="等线" w:hAnsi="等线" w:cs="Times New Roman" w:hint="eastAsia"/>
          <w:color w:val="000000"/>
          <w:sz w:val="22"/>
          <w:szCs w:val="22"/>
        </w:rPr>
        <w:t xml:space="preserve"> </w:t>
      </w:r>
      <w:r w:rsidRPr="00884398">
        <w:rPr>
          <w:rStyle w:val="notranslate"/>
          <w:rFonts w:ascii="等线" w:eastAsia="等线" w:hAnsi="等线" w:cs="Times New Roman"/>
          <w:color w:val="000000"/>
          <w:sz w:val="22"/>
          <w:szCs w:val="22"/>
          <w:lang w:eastAsia="zh-CN"/>
        </w:rPr>
        <w:t>出版社:</w:t>
      </w:r>
      <w:hyperlink r:id="rId24" w:tgtFrame="_blank" w:history="1">
        <w:r w:rsidRPr="00884398">
          <w:rPr>
            <w:rStyle w:val="notranslate"/>
            <w:rFonts w:ascii="等线" w:eastAsia="等线" w:hAnsi="等线" w:cs="Times New Roman"/>
            <w:color w:val="000000"/>
            <w:sz w:val="22"/>
            <w:szCs w:val="22"/>
            <w:lang w:eastAsia="zh-CN"/>
          </w:rPr>
          <w:t>清华大学出版社</w:t>
        </w:r>
      </w:hyperlink>
      <w:r w:rsidRPr="00884398">
        <w:rPr>
          <w:rStyle w:val="notranslate"/>
          <w:rFonts w:ascii="等线" w:eastAsia="等线" w:hAnsi="等线" w:cs="Times New Roman"/>
          <w:color w:val="000000"/>
          <w:sz w:val="22"/>
          <w:szCs w:val="22"/>
          <w:lang w:eastAsia="zh-CN"/>
        </w:rPr>
        <w:t>ISBN：9787302426820</w:t>
      </w:r>
    </w:p>
    <w:p w14:paraId="2B1E7039" w14:textId="4228365B" w:rsidR="00504FE5" w:rsidRDefault="00504FE5" w:rsidP="00AC51AE">
      <w:pPr>
        <w:pStyle w:val="1"/>
        <w:rPr>
          <w:rFonts w:ascii="微软雅黑" w:hAnsi="微软雅黑"/>
        </w:rPr>
      </w:pPr>
      <w:bookmarkStart w:id="18" w:name="_Toc528354509"/>
      <w:commentRangeStart w:id="19"/>
      <w:r>
        <w:rPr>
          <w:rFonts w:ascii="微软雅黑" w:hAnsi="微软雅黑" w:hint="eastAsia"/>
          <w:lang w:eastAsia="zh-CN"/>
        </w:rPr>
        <w:t>范围管理计划</w:t>
      </w:r>
      <w:bookmarkEnd w:id="18"/>
    </w:p>
    <w:p w14:paraId="1BBA1D00" w14:textId="2FD94D7A" w:rsidR="00504FE5" w:rsidRDefault="00331424" w:rsidP="00504FE5">
      <w:pPr>
        <w:pStyle w:val="20"/>
        <w:rPr>
          <w:rFonts w:ascii="微软雅黑" w:hAnsi="微软雅黑"/>
        </w:rPr>
      </w:pPr>
      <w:bookmarkStart w:id="20" w:name="_Toc528354510"/>
      <w:commentRangeEnd w:id="19"/>
      <w:r>
        <w:rPr>
          <w:rStyle w:val="af2"/>
          <w:rFonts w:ascii="Cambria" w:eastAsiaTheme="majorEastAsia" w:hAnsi="Cambria" w:cstheme="majorBidi"/>
          <w:b w:val="0"/>
          <w:caps w:val="0"/>
          <w:lang w:val="en-US"/>
        </w:rPr>
        <w:commentReference w:id="19"/>
      </w:r>
      <w:bookmarkEnd w:id="20"/>
    </w:p>
    <w:p w14:paraId="3E7E195D" w14:textId="77777777" w:rsidR="00504FE5" w:rsidRPr="00504FE5" w:rsidRDefault="00504FE5" w:rsidP="00504FE5">
      <w:pPr>
        <w:rPr>
          <w:rFonts w:ascii="微软雅黑" w:hAnsi="微软雅黑"/>
        </w:rPr>
      </w:pPr>
    </w:p>
    <w:p w14:paraId="76DB7A10" w14:textId="49C41020" w:rsidR="000F59CE" w:rsidRPr="004015AD" w:rsidRDefault="00504FE5" w:rsidP="00AC51AE">
      <w:pPr>
        <w:pStyle w:val="1"/>
        <w:rPr>
          <w:rStyle w:val="notranslate"/>
          <w:rFonts w:ascii="微软雅黑" w:hAnsi="微软雅黑"/>
        </w:rPr>
      </w:pPr>
      <w:bookmarkStart w:id="21" w:name="_Toc528354511"/>
      <w:r w:rsidRPr="004015AD">
        <w:t>人力资源</w:t>
      </w:r>
      <w:r>
        <w:rPr>
          <w:rFonts w:hint="eastAsia"/>
          <w:lang w:eastAsia="zh-CN"/>
        </w:rPr>
        <w:t>管理</w:t>
      </w:r>
      <w:r w:rsidRPr="004015AD">
        <w:t>计划</w:t>
      </w:r>
      <w:bookmarkEnd w:id="21"/>
    </w:p>
    <w:p w14:paraId="5CE69D7D" w14:textId="77777777" w:rsidR="00C12A8A" w:rsidRPr="00C12A8A" w:rsidRDefault="00C12A8A" w:rsidP="00C12A8A">
      <w:pPr>
        <w:pStyle w:val="20"/>
        <w:rPr>
          <w:lang w:eastAsia="zh-CN"/>
        </w:rPr>
      </w:pPr>
      <w:bookmarkStart w:id="22" w:name="_Toc497072225"/>
      <w:bookmarkStart w:id="23" w:name="_Toc497223478"/>
      <w:bookmarkStart w:id="24" w:name="_Toc499772364"/>
      <w:bookmarkStart w:id="25" w:name="_Toc528354512"/>
      <w:r w:rsidRPr="00C12A8A">
        <w:rPr>
          <w:rFonts w:hint="eastAsia"/>
          <w:lang w:eastAsia="zh-CN"/>
        </w:rPr>
        <w:t>角色和职责</w:t>
      </w:r>
      <w:bookmarkEnd w:id="22"/>
      <w:bookmarkEnd w:id="23"/>
      <w:bookmarkEnd w:id="24"/>
      <w:bookmarkEnd w:id="25"/>
    </w:p>
    <w:p w14:paraId="1634B0FC" w14:textId="77777777" w:rsidR="00C12A8A" w:rsidRPr="00C12A8A" w:rsidRDefault="00C12A8A" w:rsidP="00C12A8A">
      <w:pPr>
        <w:pStyle w:val="31"/>
        <w:ind w:left="1712"/>
        <w:rPr>
          <w:noProof/>
          <w:lang w:eastAsia="zh-CN"/>
        </w:rPr>
      </w:pPr>
      <w:bookmarkStart w:id="26" w:name="_Toc497072226"/>
      <w:bookmarkStart w:id="27" w:name="_Toc497223479"/>
      <w:bookmarkStart w:id="28" w:name="_Toc499772365"/>
      <w:bookmarkStart w:id="29" w:name="_Toc528354513"/>
      <w:r w:rsidRPr="00C12A8A">
        <w:rPr>
          <w:rFonts w:hint="eastAsia"/>
          <w:noProof/>
          <w:lang w:eastAsia="zh-CN"/>
        </w:rPr>
        <w:t>项目经理</w:t>
      </w:r>
      <w:bookmarkEnd w:id="26"/>
      <w:bookmarkEnd w:id="27"/>
      <w:bookmarkEnd w:id="28"/>
      <w:bookmarkEnd w:id="29"/>
    </w:p>
    <w:p w14:paraId="207D75CB" w14:textId="38AC1816" w:rsidR="00C12A8A" w:rsidRPr="00253422" w:rsidRDefault="00C12A8A" w:rsidP="00253422">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w:t>
      </w:r>
      <w:r w:rsidRPr="00253422">
        <w:rPr>
          <w:rFonts w:ascii="等线" w:eastAsia="等线" w:hAnsi="等线" w:cs="宋体"/>
          <w:sz w:val="22"/>
          <w:szCs w:val="22"/>
          <w:lang w:eastAsia="zh-CN"/>
        </w:rPr>
        <w:t xml:space="preserve"> </w:t>
      </w:r>
      <w:r w:rsidRPr="00253422">
        <w:rPr>
          <w:rFonts w:ascii="等线" w:eastAsia="等线" w:hAnsi="等线" w:cs="宋体" w:hint="eastAsia"/>
          <w:sz w:val="22"/>
          <w:szCs w:val="22"/>
          <w:lang w:eastAsia="zh-CN"/>
        </w:rPr>
        <w:t>负责项目管理工作，安排项目资源，对项目的规模、进度、工作量、质量、费用、风险、缺陷等进行控制，保证项目按计划运行，实现课程下达的项目目标</w:t>
      </w:r>
    </w:p>
    <w:tbl>
      <w:tblPr>
        <w:tblStyle w:val="ae"/>
        <w:tblW w:w="0" w:type="auto"/>
        <w:tblLook w:val="04A0" w:firstRow="1" w:lastRow="0" w:firstColumn="1" w:lastColumn="0" w:noHBand="0" w:noVBand="1"/>
      </w:tblPr>
      <w:tblGrid>
        <w:gridCol w:w="1341"/>
        <w:gridCol w:w="894"/>
        <w:gridCol w:w="1984"/>
        <w:gridCol w:w="1276"/>
        <w:gridCol w:w="1245"/>
        <w:gridCol w:w="1590"/>
        <w:gridCol w:w="1246"/>
      </w:tblGrid>
      <w:tr w:rsidR="00253422" w14:paraId="5DFA010D" w14:textId="77777777" w:rsidTr="000000BF">
        <w:trPr>
          <w:cnfStyle w:val="100000000000" w:firstRow="1" w:lastRow="0" w:firstColumn="0" w:lastColumn="0" w:oddVBand="0" w:evenVBand="0" w:oddHBand="0" w:evenHBand="0" w:firstRowFirstColumn="0" w:firstRowLastColumn="0" w:lastRowFirstColumn="0" w:lastRowLastColumn="0"/>
          <w:trHeight w:val="365"/>
        </w:trPr>
        <w:tc>
          <w:tcPr>
            <w:tcW w:w="1341" w:type="dxa"/>
          </w:tcPr>
          <w:p w14:paraId="0EB79F5A" w14:textId="5337DD64"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职务</w:t>
            </w:r>
          </w:p>
        </w:tc>
        <w:tc>
          <w:tcPr>
            <w:tcW w:w="894" w:type="dxa"/>
          </w:tcPr>
          <w:p w14:paraId="3568FF9C" w14:textId="213519B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姓名</w:t>
            </w:r>
          </w:p>
        </w:tc>
        <w:tc>
          <w:tcPr>
            <w:tcW w:w="1984" w:type="dxa"/>
          </w:tcPr>
          <w:p w14:paraId="1822DB31" w14:textId="0D27AFBD"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负责内容</w:t>
            </w:r>
          </w:p>
        </w:tc>
        <w:tc>
          <w:tcPr>
            <w:tcW w:w="1276" w:type="dxa"/>
          </w:tcPr>
          <w:p w14:paraId="0C3FA046" w14:textId="468D929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班级</w:t>
            </w:r>
          </w:p>
        </w:tc>
        <w:tc>
          <w:tcPr>
            <w:tcW w:w="1245" w:type="dxa"/>
          </w:tcPr>
          <w:p w14:paraId="7FF45D1D" w14:textId="403E90A3"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学号</w:t>
            </w:r>
          </w:p>
        </w:tc>
        <w:tc>
          <w:tcPr>
            <w:tcW w:w="1590" w:type="dxa"/>
          </w:tcPr>
          <w:p w14:paraId="5CA530DF" w14:textId="3B3FA3DE"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4850C748" w14:textId="137E4FA5" w:rsidR="00253422" w:rsidRPr="00253422" w:rsidRDefault="00253422" w:rsidP="000000BF">
            <w:pPr>
              <w:spacing w:after="0" w:line="240" w:lineRule="auto"/>
              <w:rPr>
                <w:rFonts w:ascii="等线" w:eastAsia="等线" w:hAnsi="等线" w:cs="宋体"/>
                <w:color w:val="FFFFFF" w:themeColor="background1"/>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F42F9F7" w14:textId="77777777" w:rsidTr="000000BF">
        <w:tc>
          <w:tcPr>
            <w:tcW w:w="1341" w:type="dxa"/>
          </w:tcPr>
          <w:p w14:paraId="5B073F24" w14:textId="27827181"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rPr>
              <w:t>项目经理</w:t>
            </w:r>
          </w:p>
        </w:tc>
        <w:tc>
          <w:tcPr>
            <w:tcW w:w="894" w:type="dxa"/>
          </w:tcPr>
          <w:p w14:paraId="400E25BD" w14:textId="52493987"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1984" w:type="dxa"/>
          </w:tcPr>
          <w:p w14:paraId="79CA9F72" w14:textId="5E30DDD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bCs/>
                <w:color w:val="000000"/>
                <w:sz w:val="22"/>
                <w:szCs w:val="22"/>
                <w:lang w:eastAsia="zh-CN"/>
              </w:rPr>
              <w:t>负责任务的分配，文案起草</w:t>
            </w:r>
          </w:p>
        </w:tc>
        <w:tc>
          <w:tcPr>
            <w:tcW w:w="1276" w:type="dxa"/>
          </w:tcPr>
          <w:p w14:paraId="6D53C5CF" w14:textId="13BA526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color w:val="000000"/>
                <w:sz w:val="22"/>
                <w:szCs w:val="22"/>
              </w:rPr>
              <w:t>软工</w:t>
            </w:r>
            <w:r w:rsidRPr="00253422">
              <w:rPr>
                <w:rFonts w:ascii="等线" w:eastAsia="等线" w:hAnsi="等线" w:cs="宋体"/>
                <w:color w:val="000000"/>
                <w:sz w:val="22"/>
                <w:szCs w:val="22"/>
              </w:rPr>
              <w:t>1601</w:t>
            </w:r>
          </w:p>
        </w:tc>
        <w:tc>
          <w:tcPr>
            <w:tcW w:w="1245" w:type="dxa"/>
          </w:tcPr>
          <w:p w14:paraId="41D87788" w14:textId="6DF6F03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31601377</w:t>
            </w:r>
          </w:p>
        </w:tc>
        <w:tc>
          <w:tcPr>
            <w:tcW w:w="1590" w:type="dxa"/>
          </w:tcPr>
          <w:p w14:paraId="286E7473" w14:textId="356B12F3"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bCs/>
                <w:color w:val="000000"/>
                <w:sz w:val="22"/>
                <w:szCs w:val="22"/>
              </w:rPr>
              <w:t>15968120935</w:t>
            </w:r>
          </w:p>
        </w:tc>
        <w:tc>
          <w:tcPr>
            <w:tcW w:w="1246" w:type="dxa"/>
          </w:tcPr>
          <w:p w14:paraId="307623AA" w14:textId="67C2D682"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549D0CFC" w14:textId="77777777" w:rsidR="00C12A8A" w:rsidRPr="00C12A8A" w:rsidRDefault="00C12A8A" w:rsidP="00C12A8A">
      <w:pPr>
        <w:spacing w:after="0" w:line="240" w:lineRule="auto"/>
        <w:rPr>
          <w:rFonts w:ascii="宋体" w:eastAsia="宋体" w:hAnsi="宋体" w:cs="宋体"/>
          <w:sz w:val="21"/>
          <w:szCs w:val="22"/>
          <w:lang w:eastAsia="zh-CN"/>
        </w:rPr>
      </w:pPr>
    </w:p>
    <w:p w14:paraId="2807F14C" w14:textId="77777777" w:rsidR="00C12A8A" w:rsidRPr="00C12A8A" w:rsidRDefault="00C12A8A" w:rsidP="00C12A8A">
      <w:pPr>
        <w:pStyle w:val="31"/>
        <w:ind w:left="1712"/>
        <w:rPr>
          <w:noProof/>
          <w:lang w:eastAsia="zh-CN"/>
        </w:rPr>
      </w:pPr>
      <w:bookmarkStart w:id="30" w:name="_Toc497223480"/>
      <w:bookmarkStart w:id="31" w:name="_Toc499772366"/>
      <w:bookmarkStart w:id="32" w:name="_Toc528354514"/>
      <w:r w:rsidRPr="00C12A8A">
        <w:rPr>
          <w:rFonts w:hint="eastAsia"/>
          <w:noProof/>
          <w:lang w:eastAsia="zh-CN"/>
        </w:rPr>
        <w:lastRenderedPageBreak/>
        <w:t>任务审核员</w:t>
      </w:r>
      <w:bookmarkEnd w:id="30"/>
      <w:bookmarkEnd w:id="31"/>
      <w:bookmarkEnd w:id="32"/>
    </w:p>
    <w:p w14:paraId="25919CA3" w14:textId="244ABBF1" w:rsidR="00C12A8A" w:rsidRDefault="00C12A8A" w:rsidP="00C12A8A">
      <w:pPr>
        <w:spacing w:after="0" w:line="240" w:lineRule="auto"/>
        <w:rPr>
          <w:rFonts w:ascii="等线" w:eastAsia="等线" w:hAnsi="等线" w:cs="宋体"/>
          <w:sz w:val="22"/>
          <w:szCs w:val="22"/>
          <w:lang w:eastAsia="zh-CN"/>
        </w:rPr>
      </w:pPr>
      <w:r w:rsidRPr="00253422">
        <w:rPr>
          <w:rFonts w:ascii="等线" w:eastAsia="等线" w:hAnsi="等线" w:cs="宋体" w:hint="eastAsia"/>
          <w:sz w:val="22"/>
          <w:szCs w:val="22"/>
          <w:lang w:eastAsia="zh-CN"/>
        </w:rPr>
        <w:t>本职概述：对分配下去任务的完成情况进行审查与核实并进行评价</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253422" w14:paraId="1A641575" w14:textId="77777777" w:rsidTr="000000BF">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5A813D1" w14:textId="7DF36A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C0D17DB" w14:textId="7E40C3D6"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D593215" w14:textId="15A5E2CE"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1E31D7C" w14:textId="17FAA845"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0EEC6F6" w14:textId="061611B9"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3538596" w14:textId="17B29198"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638C180" w14:textId="38882E37" w:rsidR="00253422" w:rsidRDefault="00253422" w:rsidP="000000BF">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253422" w14:paraId="3A652EEE" w14:textId="77777777" w:rsidTr="000000BF">
        <w:tc>
          <w:tcPr>
            <w:tcW w:w="1341" w:type="dxa"/>
          </w:tcPr>
          <w:p w14:paraId="0C97E7B3" w14:textId="4C73D3EC"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3AA0685D" w14:textId="1295E58B"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6D08350" w14:textId="1B93D30D"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lang w:eastAsia="zh-CN"/>
              </w:rPr>
              <w:t>对分配下去任务的完成情况进行审查与核实并进行评价</w:t>
            </w:r>
          </w:p>
        </w:tc>
        <w:tc>
          <w:tcPr>
            <w:tcW w:w="1234" w:type="dxa"/>
          </w:tcPr>
          <w:p w14:paraId="784A717F" w14:textId="11144D20"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5AF10262" w14:textId="52DF8F54"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6AF53D25" w14:textId="658A670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5D37A296" w14:textId="099F4566" w:rsidR="00253422" w:rsidRDefault="00253422" w:rsidP="000000BF">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5555A1D" w14:textId="77777777" w:rsidR="00C12A8A" w:rsidRPr="00C12A8A" w:rsidRDefault="00C12A8A" w:rsidP="00C12A8A">
      <w:pPr>
        <w:spacing w:after="0" w:line="240" w:lineRule="auto"/>
        <w:rPr>
          <w:rFonts w:ascii="宋体" w:eastAsia="宋体" w:hAnsi="宋体" w:cs="宋体"/>
          <w:sz w:val="21"/>
          <w:szCs w:val="22"/>
          <w:lang w:eastAsia="zh-CN"/>
        </w:rPr>
      </w:pPr>
    </w:p>
    <w:p w14:paraId="066ED0AC" w14:textId="77777777" w:rsidR="00C12A8A" w:rsidRPr="00C12A8A" w:rsidRDefault="00C12A8A" w:rsidP="00C12A8A">
      <w:pPr>
        <w:pStyle w:val="31"/>
        <w:ind w:left="1712"/>
        <w:rPr>
          <w:noProof/>
          <w:lang w:eastAsia="zh-CN"/>
        </w:rPr>
      </w:pPr>
      <w:bookmarkStart w:id="33" w:name="_Toc497223481"/>
      <w:bookmarkStart w:id="34" w:name="_Toc499772367"/>
      <w:bookmarkStart w:id="35" w:name="_Toc528354515"/>
      <w:r w:rsidRPr="00C12A8A">
        <w:rPr>
          <w:rFonts w:hint="eastAsia"/>
          <w:noProof/>
          <w:lang w:eastAsia="zh-CN"/>
        </w:rPr>
        <w:t>计划调整员</w:t>
      </w:r>
      <w:bookmarkEnd w:id="33"/>
      <w:bookmarkEnd w:id="34"/>
      <w:bookmarkEnd w:id="35"/>
    </w:p>
    <w:p w14:paraId="707C4C25" w14:textId="20D51017" w:rsidR="00C12A8A" w:rsidRPr="00E20CB0" w:rsidRDefault="00C12A8A" w:rsidP="00C12A8A">
      <w:pPr>
        <w:spacing w:after="0" w:line="240" w:lineRule="auto"/>
        <w:rPr>
          <w:rFonts w:ascii="等线" w:eastAsia="等线" w:hAnsi="等线" w:cs="宋体"/>
          <w:sz w:val="22"/>
          <w:szCs w:val="22"/>
        </w:rPr>
      </w:pPr>
      <w:r w:rsidRPr="00E20CB0">
        <w:rPr>
          <w:rFonts w:ascii="等线" w:eastAsia="等线" w:hAnsi="等线" w:cs="宋体" w:hint="eastAsia"/>
          <w:sz w:val="22"/>
          <w:szCs w:val="22"/>
        </w:rPr>
        <w:t>本职概述：更新甘特图</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53005509" w14:textId="77777777" w:rsidTr="00E20CB0">
        <w:trPr>
          <w:cnfStyle w:val="100000000000" w:firstRow="1" w:lastRow="0" w:firstColumn="0" w:lastColumn="0" w:oddVBand="0" w:evenVBand="0" w:oddHBand="0" w:evenHBand="0" w:firstRowFirstColumn="0" w:firstRowLastColumn="0" w:lastRowFirstColumn="0" w:lastRowLastColumn="0"/>
          <w:cantSplit/>
          <w:trHeight w:val="361"/>
        </w:trPr>
        <w:tc>
          <w:tcPr>
            <w:tcW w:w="1341" w:type="dxa"/>
          </w:tcPr>
          <w:p w14:paraId="1BC2D270"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C0FCF3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8DDB4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E22329F"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10FCD2F5"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4E35C8A3"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05EE192"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0187B699" w14:textId="77777777" w:rsidTr="009C2775">
        <w:tc>
          <w:tcPr>
            <w:tcW w:w="1341" w:type="dxa"/>
          </w:tcPr>
          <w:p w14:paraId="4ECB208C"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任务审核员</w:t>
            </w:r>
          </w:p>
        </w:tc>
        <w:tc>
          <w:tcPr>
            <w:tcW w:w="893" w:type="dxa"/>
          </w:tcPr>
          <w:p w14:paraId="61AC80C3"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赵豪杰</w:t>
            </w:r>
          </w:p>
        </w:tc>
        <w:tc>
          <w:tcPr>
            <w:tcW w:w="2127" w:type="dxa"/>
          </w:tcPr>
          <w:p w14:paraId="31D493E1" w14:textId="69B15C5B" w:rsidR="00E20CB0" w:rsidRDefault="00E20CB0" w:rsidP="009C2775">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lang w:eastAsia="zh-CN"/>
              </w:rPr>
              <w:t>在会议结束之后，根据前一周完任务完成情况与本周任务分配情况更新计划（甘特图），上传Git</w:t>
            </w:r>
          </w:p>
        </w:tc>
        <w:tc>
          <w:tcPr>
            <w:tcW w:w="1234" w:type="dxa"/>
          </w:tcPr>
          <w:p w14:paraId="4339ECD0"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软工</w:t>
            </w:r>
            <w:r w:rsidRPr="00253422">
              <w:rPr>
                <w:rFonts w:ascii="等线" w:eastAsia="等线" w:hAnsi="等线" w:cs="宋体"/>
                <w:sz w:val="22"/>
                <w:szCs w:val="22"/>
              </w:rPr>
              <w:t>1601</w:t>
            </w:r>
          </w:p>
        </w:tc>
        <w:tc>
          <w:tcPr>
            <w:tcW w:w="1144" w:type="dxa"/>
          </w:tcPr>
          <w:p w14:paraId="203ECBBE"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31601377</w:t>
            </w:r>
          </w:p>
        </w:tc>
        <w:tc>
          <w:tcPr>
            <w:tcW w:w="1591" w:type="dxa"/>
          </w:tcPr>
          <w:p w14:paraId="241B0C3F"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sz w:val="22"/>
                <w:szCs w:val="22"/>
              </w:rPr>
              <w:t>15968120935</w:t>
            </w:r>
          </w:p>
        </w:tc>
        <w:tc>
          <w:tcPr>
            <w:tcW w:w="1246" w:type="dxa"/>
          </w:tcPr>
          <w:p w14:paraId="3CB186A8" w14:textId="77777777" w:rsidR="00E20CB0" w:rsidRDefault="00E20CB0" w:rsidP="009C2775">
            <w:pPr>
              <w:spacing w:after="0" w:line="240" w:lineRule="auto"/>
              <w:jc w:val="center"/>
              <w:rPr>
                <w:rFonts w:ascii="等线" w:eastAsia="等线" w:hAnsi="等线" w:cs="宋体"/>
                <w:sz w:val="22"/>
                <w:szCs w:val="22"/>
                <w:lang w:eastAsia="zh-CN"/>
              </w:rPr>
            </w:pPr>
            <w:r w:rsidRPr="00253422">
              <w:rPr>
                <w:rFonts w:ascii="等线" w:eastAsia="等线" w:hAnsi="等线" w:cs="宋体" w:hint="eastAsia"/>
                <w:sz w:val="22"/>
                <w:szCs w:val="22"/>
              </w:rPr>
              <w:t>理四</w:t>
            </w:r>
            <w:r w:rsidRPr="00253422">
              <w:rPr>
                <w:rFonts w:ascii="等线" w:eastAsia="等线" w:hAnsi="等线" w:cs="宋体"/>
                <w:sz w:val="22"/>
                <w:szCs w:val="22"/>
              </w:rPr>
              <w:t>-409</w:t>
            </w:r>
          </w:p>
        </w:tc>
      </w:tr>
    </w:tbl>
    <w:p w14:paraId="164BEEFA" w14:textId="77777777" w:rsidR="00C12A8A" w:rsidRPr="00C12A8A" w:rsidRDefault="00C12A8A" w:rsidP="00C12A8A">
      <w:pPr>
        <w:spacing w:after="0" w:line="240" w:lineRule="auto"/>
        <w:rPr>
          <w:rFonts w:ascii="宋体" w:eastAsia="宋体" w:hAnsi="宋体" w:cs="宋体"/>
          <w:sz w:val="21"/>
          <w:szCs w:val="22"/>
          <w:lang w:eastAsia="zh-CN"/>
        </w:rPr>
      </w:pPr>
    </w:p>
    <w:p w14:paraId="7A1BA47D" w14:textId="77777777" w:rsidR="00C12A8A" w:rsidRPr="00C12A8A" w:rsidRDefault="00C12A8A" w:rsidP="00C12A8A">
      <w:pPr>
        <w:pStyle w:val="31"/>
        <w:ind w:left="1712"/>
        <w:rPr>
          <w:noProof/>
          <w:lang w:eastAsia="zh-CN"/>
        </w:rPr>
      </w:pPr>
      <w:bookmarkStart w:id="36" w:name="_Toc497223483"/>
      <w:bookmarkStart w:id="37" w:name="_Toc499772369"/>
      <w:bookmarkStart w:id="38" w:name="_Toc528354516"/>
      <w:r w:rsidRPr="00C12A8A">
        <w:rPr>
          <w:rFonts w:hint="eastAsia"/>
          <w:noProof/>
          <w:lang w:eastAsia="zh-CN"/>
        </w:rPr>
        <w:t>文档编写员</w:t>
      </w:r>
      <w:bookmarkEnd w:id="36"/>
      <w:bookmarkEnd w:id="37"/>
      <w:bookmarkEnd w:id="38"/>
    </w:p>
    <w:p w14:paraId="4EF8AE92" w14:textId="504FC6E2" w:rsidR="00C12A8A" w:rsidRPr="00E20CB0" w:rsidRDefault="00C12A8A" w:rsidP="00E20CB0">
      <w:pPr>
        <w:spacing w:after="0" w:line="240" w:lineRule="auto"/>
        <w:rPr>
          <w:rFonts w:ascii="等线" w:eastAsia="等线" w:hAnsi="等线" w:cs="宋体"/>
          <w:sz w:val="22"/>
          <w:szCs w:val="22"/>
          <w:lang w:eastAsia="zh-CN"/>
        </w:rPr>
      </w:pPr>
      <w:r w:rsidRPr="00E20CB0">
        <w:rPr>
          <w:rFonts w:ascii="等线" w:eastAsia="等线" w:hAnsi="等线" w:cs="宋体" w:hint="eastAsia"/>
          <w:sz w:val="22"/>
          <w:szCs w:val="22"/>
          <w:lang w:eastAsia="zh-CN"/>
        </w:rPr>
        <w:t>本职概述：负责文档编写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E20CB0" w14:paraId="3A539DE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A48DF7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8B0DFF8"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48D18EB"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401B176"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01B749"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6CE146EE"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6B0961" w14:textId="77777777" w:rsidR="00E20CB0" w:rsidRDefault="00E20CB0"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E20CB0" w14:paraId="1C124480" w14:textId="77777777" w:rsidTr="009C2775">
        <w:tc>
          <w:tcPr>
            <w:tcW w:w="1341" w:type="dxa"/>
          </w:tcPr>
          <w:p w14:paraId="34DCEA87" w14:textId="5733912F"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文档编写员</w:t>
            </w:r>
          </w:p>
        </w:tc>
        <w:tc>
          <w:tcPr>
            <w:tcW w:w="893" w:type="dxa"/>
          </w:tcPr>
          <w:p w14:paraId="1A1E0773" w14:textId="66693E3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罗培铖</w:t>
            </w:r>
          </w:p>
        </w:tc>
        <w:tc>
          <w:tcPr>
            <w:tcW w:w="2127" w:type="dxa"/>
          </w:tcPr>
          <w:p w14:paraId="0D10886B" w14:textId="19E5308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E4E28D8" w14:textId="2FB293F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781B43F" w14:textId="50403D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31601358</w:t>
            </w:r>
          </w:p>
        </w:tc>
        <w:tc>
          <w:tcPr>
            <w:tcW w:w="1591" w:type="dxa"/>
          </w:tcPr>
          <w:p w14:paraId="35EC9D32" w14:textId="31DD7FE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18767675982</w:t>
            </w:r>
          </w:p>
        </w:tc>
        <w:tc>
          <w:tcPr>
            <w:tcW w:w="1246" w:type="dxa"/>
          </w:tcPr>
          <w:p w14:paraId="51574581" w14:textId="089B50C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14FE90D1" w14:textId="77777777" w:rsidTr="009C2775">
        <w:tc>
          <w:tcPr>
            <w:tcW w:w="1341" w:type="dxa"/>
          </w:tcPr>
          <w:p w14:paraId="06ACA320" w14:textId="0506507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7FAA698" w14:textId="6E85413C"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郑丞钧</w:t>
            </w:r>
          </w:p>
        </w:tc>
        <w:tc>
          <w:tcPr>
            <w:tcW w:w="2127" w:type="dxa"/>
          </w:tcPr>
          <w:p w14:paraId="55D5CFE3" w14:textId="0882A6C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069519ED" w14:textId="70E4131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21104023" w14:textId="4B8FA3B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31602276</w:t>
            </w:r>
          </w:p>
        </w:tc>
        <w:tc>
          <w:tcPr>
            <w:tcW w:w="1591" w:type="dxa"/>
          </w:tcPr>
          <w:p w14:paraId="07794A8C" w14:textId="1980D74D"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15988194055</w:t>
            </w:r>
          </w:p>
        </w:tc>
        <w:tc>
          <w:tcPr>
            <w:tcW w:w="1246" w:type="dxa"/>
          </w:tcPr>
          <w:p w14:paraId="532D8971" w14:textId="49766A3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7DAB556" w14:textId="77777777" w:rsidTr="009C2775">
        <w:tc>
          <w:tcPr>
            <w:tcW w:w="1341" w:type="dxa"/>
          </w:tcPr>
          <w:p w14:paraId="50F1238B" w14:textId="4C6BA0B3"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4DED7897" w14:textId="092498E8"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张嘉诚</w:t>
            </w:r>
          </w:p>
        </w:tc>
        <w:tc>
          <w:tcPr>
            <w:tcW w:w="2127" w:type="dxa"/>
          </w:tcPr>
          <w:p w14:paraId="2A3824AE" w14:textId="1745A31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46E3E94C" w14:textId="78BC8249"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3079EA64" w14:textId="60884678"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w:t>
            </w:r>
            <w:r w:rsidRPr="00E20CB0">
              <w:rPr>
                <w:rFonts w:ascii="等线" w:eastAsia="等线" w:hAnsi="等线" w:cs="宋体" w:hint="eastAsia"/>
                <w:bCs/>
                <w:color w:val="000000"/>
                <w:sz w:val="22"/>
                <w:szCs w:val="22"/>
              </w:rPr>
              <w:t>5</w:t>
            </w:r>
          </w:p>
        </w:tc>
        <w:tc>
          <w:tcPr>
            <w:tcW w:w="1591" w:type="dxa"/>
          </w:tcPr>
          <w:p w14:paraId="5021D9BD" w14:textId="7ED06DA6"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13305847480</w:t>
            </w:r>
          </w:p>
        </w:tc>
        <w:tc>
          <w:tcPr>
            <w:tcW w:w="1246" w:type="dxa"/>
          </w:tcPr>
          <w:p w14:paraId="3DAB1894" w14:textId="5ED6636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077D892D" w14:textId="77777777" w:rsidTr="009C2775">
        <w:tc>
          <w:tcPr>
            <w:tcW w:w="1341" w:type="dxa"/>
          </w:tcPr>
          <w:p w14:paraId="07FA7E3B" w14:textId="760434A6"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2FC96092" w14:textId="5C0AA45E"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苏碧青</w:t>
            </w:r>
          </w:p>
        </w:tc>
        <w:tc>
          <w:tcPr>
            <w:tcW w:w="2127" w:type="dxa"/>
          </w:tcPr>
          <w:p w14:paraId="5B8A9149" w14:textId="658EB86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DF48BF6" w14:textId="72DF2852"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1602</w:t>
            </w:r>
          </w:p>
        </w:tc>
        <w:tc>
          <w:tcPr>
            <w:tcW w:w="1144" w:type="dxa"/>
          </w:tcPr>
          <w:p w14:paraId="59AA5287" w14:textId="67046320"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31601382</w:t>
            </w:r>
          </w:p>
        </w:tc>
        <w:tc>
          <w:tcPr>
            <w:tcW w:w="1591" w:type="dxa"/>
          </w:tcPr>
          <w:p w14:paraId="762CF01D" w14:textId="1D0B80DA"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15988140170</w:t>
            </w:r>
          </w:p>
        </w:tc>
        <w:tc>
          <w:tcPr>
            <w:tcW w:w="1246" w:type="dxa"/>
          </w:tcPr>
          <w:p w14:paraId="35047808" w14:textId="61AF4313"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r w:rsidR="00E20CB0" w14:paraId="606D2596" w14:textId="77777777" w:rsidTr="009C2775">
        <w:tc>
          <w:tcPr>
            <w:tcW w:w="1341" w:type="dxa"/>
          </w:tcPr>
          <w:p w14:paraId="09DCFF25" w14:textId="5647D597"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文档编写员</w:t>
            </w:r>
          </w:p>
        </w:tc>
        <w:tc>
          <w:tcPr>
            <w:tcW w:w="893" w:type="dxa"/>
          </w:tcPr>
          <w:p w14:paraId="7E34E4D6" w14:textId="1F508ACF" w:rsidR="00E20CB0" w:rsidRPr="00E20CB0" w:rsidRDefault="00E20CB0" w:rsidP="00E20CB0">
            <w:pPr>
              <w:spacing w:after="0" w:line="240" w:lineRule="auto"/>
              <w:jc w:val="center"/>
              <w:rPr>
                <w:rFonts w:ascii="等线" w:eastAsia="等线" w:hAnsi="等线" w:cs="宋体"/>
                <w:sz w:val="22"/>
                <w:szCs w:val="22"/>
              </w:rPr>
            </w:pPr>
            <w:r w:rsidRPr="00E20CB0">
              <w:rPr>
                <w:rFonts w:ascii="等线" w:eastAsia="等线" w:hAnsi="等线" w:cs="宋体" w:hint="eastAsia"/>
                <w:sz w:val="22"/>
                <w:szCs w:val="22"/>
              </w:rPr>
              <w:t>赵豪杰</w:t>
            </w:r>
          </w:p>
        </w:tc>
        <w:tc>
          <w:tcPr>
            <w:tcW w:w="2127" w:type="dxa"/>
          </w:tcPr>
          <w:p w14:paraId="4E3BE100" w14:textId="2F44CB04"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lang w:eastAsia="zh-CN"/>
              </w:rPr>
              <w:t>负责分配到文档模块的编写，上传</w:t>
            </w:r>
            <w:r w:rsidRPr="00E20CB0">
              <w:rPr>
                <w:rFonts w:ascii="等线" w:eastAsia="等线" w:hAnsi="等线" w:cs="宋体"/>
                <w:color w:val="000000"/>
                <w:sz w:val="22"/>
                <w:szCs w:val="22"/>
                <w:lang w:eastAsia="zh-CN"/>
              </w:rPr>
              <w:t>Git</w:t>
            </w:r>
          </w:p>
        </w:tc>
        <w:tc>
          <w:tcPr>
            <w:tcW w:w="1234" w:type="dxa"/>
          </w:tcPr>
          <w:p w14:paraId="6A338F32" w14:textId="761AD117"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color w:val="000000"/>
                <w:sz w:val="22"/>
                <w:szCs w:val="22"/>
              </w:rPr>
              <w:t>软工</w:t>
            </w:r>
            <w:r w:rsidRPr="00E20CB0">
              <w:rPr>
                <w:rFonts w:ascii="等线" w:eastAsia="等线" w:hAnsi="等线" w:cs="宋体"/>
                <w:color w:val="000000"/>
                <w:sz w:val="22"/>
                <w:szCs w:val="22"/>
              </w:rPr>
              <w:t>1601</w:t>
            </w:r>
          </w:p>
        </w:tc>
        <w:tc>
          <w:tcPr>
            <w:tcW w:w="1144" w:type="dxa"/>
          </w:tcPr>
          <w:p w14:paraId="570954F8" w14:textId="2E5BB44B"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31601377</w:t>
            </w:r>
          </w:p>
        </w:tc>
        <w:tc>
          <w:tcPr>
            <w:tcW w:w="1591" w:type="dxa"/>
          </w:tcPr>
          <w:p w14:paraId="1C0D85D6" w14:textId="5D5AF54C"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bCs/>
                <w:color w:val="000000"/>
                <w:sz w:val="22"/>
                <w:szCs w:val="22"/>
              </w:rPr>
              <w:t>15968120935</w:t>
            </w:r>
          </w:p>
        </w:tc>
        <w:tc>
          <w:tcPr>
            <w:tcW w:w="1246" w:type="dxa"/>
          </w:tcPr>
          <w:p w14:paraId="4DD4311E" w14:textId="1BAD0AA5" w:rsidR="00E20CB0" w:rsidRPr="00E20CB0" w:rsidRDefault="00E20CB0" w:rsidP="00E20CB0">
            <w:pPr>
              <w:spacing w:after="0" w:line="240" w:lineRule="auto"/>
              <w:jc w:val="center"/>
              <w:rPr>
                <w:rFonts w:ascii="等线" w:eastAsia="等线" w:hAnsi="等线" w:cs="宋体"/>
                <w:sz w:val="22"/>
                <w:szCs w:val="22"/>
                <w:lang w:eastAsia="zh-CN"/>
              </w:rPr>
            </w:pPr>
            <w:r w:rsidRPr="00E20CB0">
              <w:rPr>
                <w:rFonts w:ascii="等线" w:eastAsia="等线" w:hAnsi="等线" w:cs="宋体" w:hint="eastAsia"/>
                <w:sz w:val="22"/>
                <w:szCs w:val="22"/>
              </w:rPr>
              <w:t>理四</w:t>
            </w:r>
            <w:r w:rsidRPr="00E20CB0">
              <w:rPr>
                <w:rFonts w:ascii="等线" w:eastAsia="等线" w:hAnsi="等线" w:cs="宋体"/>
                <w:sz w:val="22"/>
                <w:szCs w:val="22"/>
              </w:rPr>
              <w:t>-409</w:t>
            </w:r>
          </w:p>
        </w:tc>
      </w:tr>
    </w:tbl>
    <w:p w14:paraId="1B36C388" w14:textId="77777777" w:rsidR="00C12A8A" w:rsidRPr="00C12A8A" w:rsidRDefault="00C12A8A" w:rsidP="00C12A8A">
      <w:pPr>
        <w:spacing w:after="0" w:line="240" w:lineRule="auto"/>
        <w:rPr>
          <w:rFonts w:ascii="宋体" w:eastAsia="宋体" w:hAnsi="宋体" w:cs="宋体"/>
          <w:sz w:val="21"/>
          <w:szCs w:val="22"/>
          <w:lang w:eastAsia="zh-CN"/>
        </w:rPr>
      </w:pPr>
    </w:p>
    <w:p w14:paraId="1EF7E66A" w14:textId="77777777" w:rsidR="00C12A8A" w:rsidRPr="009818C3" w:rsidRDefault="00C12A8A" w:rsidP="009818C3">
      <w:pPr>
        <w:pStyle w:val="31"/>
        <w:ind w:leftChars="300" w:left="1712" w:hanging="992"/>
        <w:rPr>
          <w:noProof/>
          <w:lang w:eastAsia="zh-CN"/>
        </w:rPr>
      </w:pPr>
      <w:bookmarkStart w:id="39" w:name="_Toc497223484"/>
      <w:bookmarkStart w:id="40" w:name="_Toc499772370"/>
      <w:bookmarkStart w:id="41" w:name="_Toc528354517"/>
      <w:r w:rsidRPr="009818C3">
        <w:rPr>
          <w:rFonts w:hint="eastAsia"/>
          <w:noProof/>
          <w:lang w:eastAsia="zh-CN"/>
        </w:rPr>
        <w:t>文档整合员</w:t>
      </w:r>
      <w:bookmarkEnd w:id="39"/>
      <w:bookmarkEnd w:id="40"/>
      <w:bookmarkEnd w:id="41"/>
    </w:p>
    <w:p w14:paraId="40A27488" w14:textId="3E37DF32" w:rsid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本职概述：负责整合文档</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BC75DCD"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7EEF7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598769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250A109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0E2C32C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50A3AF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29CA4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3E4D05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1DCC35C7" w14:textId="77777777" w:rsidTr="009C2775">
        <w:tc>
          <w:tcPr>
            <w:tcW w:w="1341" w:type="dxa"/>
          </w:tcPr>
          <w:p w14:paraId="1A663D0B" w14:textId="641B278D"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文档整合员</w:t>
            </w:r>
          </w:p>
        </w:tc>
        <w:tc>
          <w:tcPr>
            <w:tcW w:w="893" w:type="dxa"/>
            <w:vAlign w:val="top"/>
          </w:tcPr>
          <w:p w14:paraId="5F4091FB" w14:textId="23B0DA8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赵豪杰</w:t>
            </w:r>
          </w:p>
        </w:tc>
        <w:tc>
          <w:tcPr>
            <w:tcW w:w="2127" w:type="dxa"/>
            <w:vAlign w:val="top"/>
          </w:tcPr>
          <w:p w14:paraId="4B2D32DC" w14:textId="7AAD3D39"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把大家写好的文档模块进行整合，更</w:t>
            </w:r>
            <w:r w:rsidRPr="007E5BDE">
              <w:rPr>
                <w:rFonts w:ascii="等线" w:eastAsia="等线" w:hAnsi="等线" w:cs="宋体" w:hint="eastAsia"/>
                <w:sz w:val="22"/>
                <w:szCs w:val="22"/>
                <w:lang w:eastAsia="zh-CN"/>
              </w:rPr>
              <w:lastRenderedPageBreak/>
              <w:t>新目录，上传</w:t>
            </w:r>
            <w:r w:rsidRPr="007E5BDE">
              <w:rPr>
                <w:rFonts w:ascii="等线" w:eastAsia="等线" w:hAnsi="等线" w:cs="宋体"/>
                <w:sz w:val="22"/>
                <w:szCs w:val="22"/>
                <w:lang w:eastAsia="zh-CN"/>
              </w:rPr>
              <w:t>Git</w:t>
            </w:r>
          </w:p>
        </w:tc>
        <w:tc>
          <w:tcPr>
            <w:tcW w:w="1234" w:type="dxa"/>
          </w:tcPr>
          <w:p w14:paraId="2004F23F" w14:textId="5CA444CF"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lastRenderedPageBreak/>
              <w:t>软工</w:t>
            </w:r>
            <w:r w:rsidRPr="007E5BDE">
              <w:rPr>
                <w:rFonts w:ascii="等线" w:eastAsia="等线" w:hAnsi="等线" w:cs="宋体"/>
                <w:sz w:val="22"/>
                <w:szCs w:val="22"/>
                <w:lang w:eastAsia="zh-CN"/>
              </w:rPr>
              <w:t>1601</w:t>
            </w:r>
          </w:p>
        </w:tc>
        <w:tc>
          <w:tcPr>
            <w:tcW w:w="1144" w:type="dxa"/>
          </w:tcPr>
          <w:p w14:paraId="78CE29EF" w14:textId="40EEA2A2"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31601377</w:t>
            </w:r>
          </w:p>
        </w:tc>
        <w:tc>
          <w:tcPr>
            <w:tcW w:w="1591" w:type="dxa"/>
          </w:tcPr>
          <w:p w14:paraId="182BA7DE" w14:textId="03B3EEF3"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15968120935</w:t>
            </w:r>
          </w:p>
        </w:tc>
        <w:tc>
          <w:tcPr>
            <w:tcW w:w="1246" w:type="dxa"/>
          </w:tcPr>
          <w:p w14:paraId="5DD3B4CE" w14:textId="14A1E370" w:rsidR="007E5BDE" w:rsidRPr="00E20CB0"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1A2B3F9" w14:textId="79DF1977" w:rsidR="007E5BDE" w:rsidRDefault="007E5BDE" w:rsidP="00C12A8A">
      <w:pPr>
        <w:spacing w:after="0" w:line="240" w:lineRule="auto"/>
        <w:rPr>
          <w:rFonts w:ascii="等线" w:eastAsia="等线" w:hAnsi="等线" w:cs="宋体"/>
          <w:sz w:val="22"/>
          <w:szCs w:val="22"/>
          <w:lang w:eastAsia="zh-CN"/>
        </w:rPr>
      </w:pPr>
    </w:p>
    <w:p w14:paraId="2210D720" w14:textId="77777777" w:rsidR="00C12A8A" w:rsidRPr="00C12A8A" w:rsidRDefault="00C12A8A" w:rsidP="00C12A8A">
      <w:pPr>
        <w:pStyle w:val="31"/>
        <w:ind w:left="1712"/>
        <w:rPr>
          <w:noProof/>
          <w:lang w:eastAsia="zh-CN"/>
        </w:rPr>
      </w:pPr>
      <w:bookmarkStart w:id="42" w:name="_Toc497223486"/>
      <w:bookmarkStart w:id="43" w:name="_Toc499772372"/>
      <w:bookmarkStart w:id="44" w:name="_Toc528354518"/>
      <w:r w:rsidRPr="00C12A8A">
        <w:rPr>
          <w:noProof/>
          <w:lang w:eastAsia="zh-CN"/>
        </w:rPr>
        <w:t>PPT</w:t>
      </w:r>
      <w:r w:rsidRPr="00C12A8A">
        <w:rPr>
          <w:rFonts w:hint="eastAsia"/>
          <w:noProof/>
          <w:lang w:eastAsia="zh-CN"/>
        </w:rPr>
        <w:t>编写员</w:t>
      </w:r>
      <w:bookmarkEnd w:id="42"/>
      <w:bookmarkEnd w:id="43"/>
      <w:bookmarkEnd w:id="44"/>
    </w:p>
    <w:p w14:paraId="0E155F13" w14:textId="787A33CF"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w:t>
      </w:r>
      <w:r w:rsidRPr="007E5BDE">
        <w:rPr>
          <w:rFonts w:ascii="等线" w:eastAsia="等线" w:hAnsi="等线" w:cs="宋体"/>
          <w:sz w:val="22"/>
          <w:szCs w:val="22"/>
          <w:lang w:eastAsia="zh-CN"/>
        </w:rPr>
        <w:t>PPT</w:t>
      </w:r>
      <w:r w:rsidRPr="007E5BDE">
        <w:rPr>
          <w:rFonts w:ascii="等线" w:eastAsia="等线" w:hAnsi="等线" w:cs="宋体" w:hint="eastAsia"/>
          <w:sz w:val="22"/>
          <w:szCs w:val="22"/>
          <w:lang w:eastAsia="zh-CN"/>
        </w:rPr>
        <w:t>编写</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C55CEAE"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78124C73"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710BC2D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6B3EEE6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84CAAB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603E7C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582DFB8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7171A3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033063D9" w14:textId="77777777" w:rsidTr="009C2775">
        <w:tc>
          <w:tcPr>
            <w:tcW w:w="1341" w:type="dxa"/>
          </w:tcPr>
          <w:p w14:paraId="12E6B843" w14:textId="3AF8B9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3837AE05" w14:textId="3FCD294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4B1BBAD3" w14:textId="0CC817E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01DB15A9" w14:textId="049719C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4CDAA22D" w14:textId="38A6565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A8C7183" w14:textId="313FAEF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13305847480</w:t>
            </w:r>
          </w:p>
        </w:tc>
        <w:tc>
          <w:tcPr>
            <w:tcW w:w="1246" w:type="dxa"/>
          </w:tcPr>
          <w:p w14:paraId="78EBA546" w14:textId="7C93790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E20CB0" w14:paraId="3FB51575" w14:textId="77777777" w:rsidTr="009C2775">
        <w:tc>
          <w:tcPr>
            <w:tcW w:w="1341" w:type="dxa"/>
          </w:tcPr>
          <w:p w14:paraId="461C47F4" w14:textId="2104EF57"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sz w:val="22"/>
                <w:szCs w:val="22"/>
              </w:rPr>
              <w:t>PPT</w:t>
            </w:r>
            <w:r w:rsidRPr="007E5BDE">
              <w:rPr>
                <w:rFonts w:ascii="等线" w:eastAsia="等线" w:hAnsi="等线" w:cs="宋体" w:hint="eastAsia"/>
                <w:sz w:val="22"/>
                <w:szCs w:val="22"/>
              </w:rPr>
              <w:t>编写员</w:t>
            </w:r>
          </w:p>
        </w:tc>
        <w:tc>
          <w:tcPr>
            <w:tcW w:w="893" w:type="dxa"/>
          </w:tcPr>
          <w:p w14:paraId="460127FE" w14:textId="1A67E71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356818A3" w14:textId="1F18444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负责分配到</w:t>
            </w:r>
            <w:r w:rsidRPr="007E5BDE">
              <w:rPr>
                <w:rFonts w:ascii="等线" w:eastAsia="等线" w:hAnsi="等线" w:cs="宋体"/>
                <w:color w:val="000000"/>
                <w:sz w:val="22"/>
                <w:szCs w:val="22"/>
                <w:lang w:eastAsia="zh-CN"/>
              </w:rPr>
              <w:t>PPT</w:t>
            </w:r>
            <w:r w:rsidRPr="007E5BDE">
              <w:rPr>
                <w:rFonts w:ascii="等线" w:eastAsia="等线" w:hAnsi="等线" w:cs="宋体" w:hint="eastAsia"/>
                <w:color w:val="000000"/>
                <w:sz w:val="22"/>
                <w:szCs w:val="22"/>
                <w:lang w:eastAsia="zh-CN"/>
              </w:rPr>
              <w:t>模块的编写，上传</w:t>
            </w:r>
            <w:r w:rsidRPr="007E5BDE">
              <w:rPr>
                <w:rFonts w:ascii="等线" w:eastAsia="等线" w:hAnsi="等线" w:cs="宋体"/>
                <w:color w:val="000000"/>
                <w:sz w:val="22"/>
                <w:szCs w:val="22"/>
                <w:lang w:eastAsia="zh-CN"/>
              </w:rPr>
              <w:t>Git</w:t>
            </w:r>
          </w:p>
        </w:tc>
        <w:tc>
          <w:tcPr>
            <w:tcW w:w="1234" w:type="dxa"/>
          </w:tcPr>
          <w:p w14:paraId="7585E520" w14:textId="01002E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2CB3FA82" w14:textId="7EF5CB9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F9E06B3" w14:textId="3690AE3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C73C0B8" w14:textId="677815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03228A02" w14:textId="752BEC04" w:rsidR="007E5BDE" w:rsidRDefault="007E5BDE" w:rsidP="00C12A8A">
      <w:pPr>
        <w:spacing w:after="0" w:line="240" w:lineRule="auto"/>
        <w:rPr>
          <w:rFonts w:ascii="等线" w:eastAsia="等线" w:hAnsi="等线" w:cs="宋体"/>
          <w:sz w:val="22"/>
          <w:szCs w:val="22"/>
          <w:lang w:eastAsia="zh-CN"/>
        </w:rPr>
      </w:pPr>
    </w:p>
    <w:p w14:paraId="080C41FB" w14:textId="77777777" w:rsidR="00C12A8A" w:rsidRPr="00C12A8A" w:rsidRDefault="00C12A8A" w:rsidP="00C12A8A">
      <w:pPr>
        <w:pStyle w:val="31"/>
        <w:ind w:left="1712"/>
        <w:rPr>
          <w:noProof/>
          <w:lang w:eastAsia="zh-CN"/>
        </w:rPr>
      </w:pPr>
      <w:bookmarkStart w:id="45" w:name="_Toc497223488"/>
      <w:bookmarkStart w:id="46" w:name="_Toc499772374"/>
      <w:bookmarkStart w:id="47" w:name="_Toc528354519"/>
      <w:r w:rsidRPr="00C12A8A">
        <w:rPr>
          <w:rFonts w:hint="eastAsia"/>
          <w:noProof/>
          <w:lang w:eastAsia="zh-CN"/>
        </w:rPr>
        <w:t>会议记录员</w:t>
      </w:r>
      <w:bookmarkEnd w:id="45"/>
      <w:bookmarkEnd w:id="46"/>
      <w:bookmarkEnd w:id="47"/>
    </w:p>
    <w:p w14:paraId="6F86D56D" w14:textId="45158963"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本职概述：负责会议记录</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37602D65"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C9BEF2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1532C23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5751E5B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7BE766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77455A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3AA607E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E88F65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E20CB0" w14:paraId="6E50544B" w14:textId="77777777" w:rsidTr="009C2775">
        <w:tc>
          <w:tcPr>
            <w:tcW w:w="1341" w:type="dxa"/>
            <w:vAlign w:val="top"/>
          </w:tcPr>
          <w:p w14:paraId="7FBA4CD6" w14:textId="290DC99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会议记录员</w:t>
            </w:r>
          </w:p>
        </w:tc>
        <w:tc>
          <w:tcPr>
            <w:tcW w:w="893" w:type="dxa"/>
            <w:vAlign w:val="top"/>
          </w:tcPr>
          <w:p w14:paraId="2922A315" w14:textId="75DAF16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vAlign w:val="top"/>
          </w:tcPr>
          <w:p w14:paraId="30D7217D" w14:textId="339D14A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记录开会内容，写好会议任务分配和任务检查表，上传</w:t>
            </w:r>
            <w:r w:rsidRPr="007E5BDE">
              <w:rPr>
                <w:rFonts w:ascii="等线" w:eastAsia="等线" w:hAnsi="等线" w:cs="宋体"/>
                <w:sz w:val="22"/>
                <w:szCs w:val="22"/>
                <w:lang w:eastAsia="zh-CN"/>
              </w:rPr>
              <w:t>Git</w:t>
            </w:r>
          </w:p>
        </w:tc>
        <w:tc>
          <w:tcPr>
            <w:tcW w:w="1234" w:type="dxa"/>
          </w:tcPr>
          <w:p w14:paraId="482C8F7A" w14:textId="665F963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08917B4" w14:textId="1DB21D2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565F532B" w14:textId="7DBE11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22067F5A" w14:textId="6F858A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64482F7" w14:textId="6D611C10" w:rsidR="007E5BDE" w:rsidRDefault="007E5BDE" w:rsidP="00C12A8A">
      <w:pPr>
        <w:spacing w:after="0" w:line="240" w:lineRule="auto"/>
        <w:rPr>
          <w:rFonts w:ascii="等线" w:eastAsia="等线" w:hAnsi="等线" w:cs="宋体"/>
          <w:sz w:val="22"/>
          <w:szCs w:val="22"/>
          <w:lang w:eastAsia="zh-CN"/>
        </w:rPr>
      </w:pPr>
    </w:p>
    <w:p w14:paraId="122BDC8A" w14:textId="77777777" w:rsidR="00C12A8A" w:rsidRPr="00C12A8A" w:rsidRDefault="00C12A8A" w:rsidP="00C12A8A">
      <w:pPr>
        <w:pStyle w:val="31"/>
        <w:ind w:left="1712"/>
        <w:rPr>
          <w:noProof/>
          <w:lang w:eastAsia="zh-CN"/>
        </w:rPr>
      </w:pPr>
      <w:bookmarkStart w:id="48" w:name="_Toc497223489"/>
      <w:bookmarkStart w:id="49" w:name="_Toc499772375"/>
      <w:bookmarkStart w:id="50" w:name="_Toc528354520"/>
      <w:r w:rsidRPr="00C12A8A">
        <w:rPr>
          <w:rFonts w:hint="eastAsia"/>
          <w:noProof/>
          <w:lang w:eastAsia="zh-CN"/>
        </w:rPr>
        <w:t>录音记录员</w:t>
      </w:r>
      <w:bookmarkEnd w:id="48"/>
      <w:bookmarkEnd w:id="49"/>
      <w:bookmarkEnd w:id="50"/>
    </w:p>
    <w:p w14:paraId="07E480B8" w14:textId="12EECD0C" w:rsidR="00C12A8A" w:rsidRDefault="00C12A8A" w:rsidP="00C12A8A">
      <w:pPr>
        <w:spacing w:after="0" w:line="240" w:lineRule="auto"/>
        <w:rPr>
          <w:rFonts w:ascii="等线" w:eastAsia="等线" w:hAnsi="等线" w:cs="宋体"/>
          <w:color w:val="000000"/>
          <w:sz w:val="22"/>
          <w:szCs w:val="22"/>
        </w:rPr>
      </w:pPr>
      <w:r w:rsidRPr="007E5BDE">
        <w:rPr>
          <w:rFonts w:ascii="等线" w:eastAsia="等线" w:hAnsi="等线" w:cs="宋体" w:hint="eastAsia"/>
          <w:color w:val="000000"/>
          <w:sz w:val="22"/>
          <w:szCs w:val="22"/>
        </w:rPr>
        <w:t>本职概述：负责录音</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2D78683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3029FF1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2CDA0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1B4CD8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603D9A7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D3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BBC4AF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01943315"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46FA4B61" w14:textId="77777777" w:rsidTr="009C2775">
        <w:tc>
          <w:tcPr>
            <w:tcW w:w="1341" w:type="dxa"/>
            <w:vAlign w:val="top"/>
          </w:tcPr>
          <w:p w14:paraId="7F422F83" w14:textId="6DBCFD55"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录音记录员</w:t>
            </w:r>
          </w:p>
        </w:tc>
        <w:tc>
          <w:tcPr>
            <w:tcW w:w="893" w:type="dxa"/>
            <w:vAlign w:val="top"/>
          </w:tcPr>
          <w:p w14:paraId="2925A8C5" w14:textId="33A9DE98"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苏碧青</w:t>
            </w:r>
          </w:p>
        </w:tc>
        <w:tc>
          <w:tcPr>
            <w:tcW w:w="2127" w:type="dxa"/>
            <w:vAlign w:val="top"/>
          </w:tcPr>
          <w:p w14:paraId="24C8464A" w14:textId="59BC182F"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开会时、上课时、审核时、用户访谈师，进行录音，录音链接上传Git</w:t>
            </w:r>
          </w:p>
        </w:tc>
        <w:tc>
          <w:tcPr>
            <w:tcW w:w="1234" w:type="dxa"/>
          </w:tcPr>
          <w:p w14:paraId="323D4B9E"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1602</w:t>
            </w:r>
          </w:p>
        </w:tc>
        <w:tc>
          <w:tcPr>
            <w:tcW w:w="1144" w:type="dxa"/>
          </w:tcPr>
          <w:p w14:paraId="748AB1DB"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31601382</w:t>
            </w:r>
          </w:p>
        </w:tc>
        <w:tc>
          <w:tcPr>
            <w:tcW w:w="1591" w:type="dxa"/>
          </w:tcPr>
          <w:p w14:paraId="07D60703"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15988140170</w:t>
            </w:r>
          </w:p>
        </w:tc>
        <w:tc>
          <w:tcPr>
            <w:tcW w:w="1246" w:type="dxa"/>
          </w:tcPr>
          <w:p w14:paraId="38D7B9A9"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6E3D0665" w14:textId="362B4402" w:rsidR="007E5BDE" w:rsidRDefault="007E5BDE" w:rsidP="00C12A8A">
      <w:pPr>
        <w:spacing w:after="0" w:line="240" w:lineRule="auto"/>
        <w:rPr>
          <w:rFonts w:ascii="等线" w:eastAsia="等线" w:hAnsi="等线" w:cs="宋体"/>
          <w:color w:val="000000"/>
          <w:sz w:val="22"/>
          <w:szCs w:val="22"/>
        </w:rPr>
      </w:pPr>
    </w:p>
    <w:p w14:paraId="3816FA5D" w14:textId="77777777" w:rsidR="00C12A8A" w:rsidRPr="00C12A8A" w:rsidRDefault="00C12A8A" w:rsidP="00C12A8A">
      <w:pPr>
        <w:pStyle w:val="31"/>
        <w:ind w:left="1712"/>
        <w:rPr>
          <w:noProof/>
          <w:lang w:eastAsia="zh-CN"/>
        </w:rPr>
      </w:pPr>
      <w:bookmarkStart w:id="51" w:name="_Toc497072232"/>
      <w:bookmarkStart w:id="52" w:name="_Toc497223490"/>
      <w:bookmarkStart w:id="53" w:name="_Toc499772376"/>
      <w:bookmarkStart w:id="54" w:name="_Toc528354521"/>
      <w:r w:rsidRPr="00C12A8A">
        <w:rPr>
          <w:rFonts w:hint="eastAsia"/>
          <w:noProof/>
          <w:lang w:eastAsia="zh-CN"/>
        </w:rPr>
        <w:t>配置</w:t>
      </w:r>
      <w:bookmarkEnd w:id="51"/>
      <w:r w:rsidRPr="00C12A8A">
        <w:rPr>
          <w:rFonts w:hint="eastAsia"/>
          <w:noProof/>
          <w:lang w:eastAsia="zh-CN"/>
        </w:rPr>
        <w:t>管理员</w:t>
      </w:r>
      <w:bookmarkEnd w:id="52"/>
      <w:bookmarkEnd w:id="53"/>
      <w:bookmarkEnd w:id="54"/>
    </w:p>
    <w:p w14:paraId="6B6DB273" w14:textId="088BCBE0" w:rsidR="00C12A8A" w:rsidRDefault="00C12A8A" w:rsidP="00C12A8A">
      <w:pPr>
        <w:spacing w:after="0" w:line="240" w:lineRule="auto"/>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本职概述：负责计划软件配置管理活动，标识配置项，建立基线，进行版本和变更控制，保证相关人员能够方便地通过软件配置管理获得有用的信息</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F45EF24"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F98DE0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568B6B4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D9FFCA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DAD704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41B9688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0EBCBE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70F9192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3921834C" w14:textId="77777777" w:rsidTr="009C2775">
        <w:tc>
          <w:tcPr>
            <w:tcW w:w="1341" w:type="dxa"/>
          </w:tcPr>
          <w:p w14:paraId="58F40986" w14:textId="0CA3BD1A"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配置管理员</w:t>
            </w:r>
          </w:p>
        </w:tc>
        <w:tc>
          <w:tcPr>
            <w:tcW w:w="893" w:type="dxa"/>
          </w:tcPr>
          <w:p w14:paraId="251E4488" w14:textId="39DFA0E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罗培铖</w:t>
            </w:r>
          </w:p>
        </w:tc>
        <w:tc>
          <w:tcPr>
            <w:tcW w:w="2127" w:type="dxa"/>
          </w:tcPr>
          <w:p w14:paraId="1537C9A2" w14:textId="67BCD2B8" w:rsidR="007E5BDE" w:rsidRPr="007E5BDE" w:rsidRDefault="007E5BDE" w:rsidP="007E5BDE">
            <w:pPr>
              <w:spacing w:after="0" w:line="240" w:lineRule="auto"/>
              <w:jc w:val="center"/>
              <w:rPr>
                <w:rFonts w:ascii="等线" w:eastAsia="等线" w:hAnsi="等线" w:cs="宋体"/>
                <w:color w:val="000000"/>
                <w:sz w:val="22"/>
                <w:szCs w:val="22"/>
                <w:lang w:eastAsia="zh-CN"/>
              </w:rPr>
            </w:pPr>
            <w:r w:rsidRPr="007E5BDE">
              <w:rPr>
                <w:rFonts w:ascii="等线" w:eastAsia="等线" w:hAnsi="等线" w:cs="宋体" w:hint="eastAsia"/>
                <w:color w:val="000000"/>
                <w:sz w:val="22"/>
                <w:szCs w:val="22"/>
                <w:lang w:eastAsia="zh-CN"/>
              </w:rPr>
              <w:t>负责维护配置管理</w:t>
            </w:r>
            <w:r w:rsidRPr="007E5BDE">
              <w:rPr>
                <w:rFonts w:ascii="等线" w:eastAsia="等线" w:hAnsi="等线" w:cs="宋体"/>
                <w:color w:val="000000"/>
                <w:sz w:val="22"/>
                <w:szCs w:val="22"/>
                <w:lang w:eastAsia="zh-CN"/>
              </w:rPr>
              <w:t xml:space="preserve"> </w:t>
            </w:r>
            <w:r w:rsidRPr="007E5BDE">
              <w:rPr>
                <w:rFonts w:ascii="等线" w:eastAsia="等线" w:hAnsi="等线" w:cs="宋体" w:hint="eastAsia"/>
                <w:color w:val="000000"/>
                <w:sz w:val="22"/>
                <w:szCs w:val="22"/>
                <w:lang w:eastAsia="zh-CN"/>
              </w:rPr>
              <w:t>，系统，制定标识配置项，建立基线，进行版本和变更控制，负责日常提交项目产出与过</w:t>
            </w:r>
            <w:r w:rsidRPr="007E5BDE">
              <w:rPr>
                <w:rFonts w:ascii="等线" w:eastAsia="等线" w:hAnsi="等线" w:cs="宋体" w:hint="eastAsia"/>
                <w:color w:val="000000"/>
                <w:sz w:val="22"/>
                <w:szCs w:val="22"/>
                <w:lang w:eastAsia="zh-CN"/>
              </w:rPr>
              <w:lastRenderedPageBreak/>
              <w:t xml:space="preserve">程文档，帮助其他成员解决配置管理的问题。　</w:t>
            </w:r>
          </w:p>
        </w:tc>
        <w:tc>
          <w:tcPr>
            <w:tcW w:w="1234" w:type="dxa"/>
          </w:tcPr>
          <w:p w14:paraId="183F167C" w14:textId="029ED870"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lastRenderedPageBreak/>
              <w:t>软工</w:t>
            </w:r>
            <w:r w:rsidRPr="007E5BDE">
              <w:rPr>
                <w:rFonts w:ascii="等线" w:eastAsia="等线" w:hAnsi="等线" w:cs="宋体"/>
                <w:color w:val="000000"/>
                <w:sz w:val="22"/>
                <w:szCs w:val="22"/>
              </w:rPr>
              <w:t>1601</w:t>
            </w:r>
          </w:p>
        </w:tc>
        <w:tc>
          <w:tcPr>
            <w:tcW w:w="1144" w:type="dxa"/>
          </w:tcPr>
          <w:p w14:paraId="474E433A" w14:textId="51833F61"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31601358</w:t>
            </w:r>
          </w:p>
        </w:tc>
        <w:tc>
          <w:tcPr>
            <w:tcW w:w="1591" w:type="dxa"/>
          </w:tcPr>
          <w:p w14:paraId="2075DA0B" w14:textId="6CFC0B26"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color w:val="000000"/>
                <w:sz w:val="22"/>
                <w:szCs w:val="22"/>
              </w:rPr>
              <w:t>18767675982</w:t>
            </w:r>
          </w:p>
        </w:tc>
        <w:tc>
          <w:tcPr>
            <w:tcW w:w="1246" w:type="dxa"/>
          </w:tcPr>
          <w:p w14:paraId="643AA6E5" w14:textId="0FB5292B" w:rsidR="007E5BDE" w:rsidRPr="007E5BDE" w:rsidRDefault="007E5BDE" w:rsidP="007E5BDE">
            <w:pPr>
              <w:spacing w:after="0" w:line="240" w:lineRule="auto"/>
              <w:jc w:val="center"/>
              <w:rPr>
                <w:rFonts w:ascii="等线" w:eastAsia="等线" w:hAnsi="等线" w:cs="宋体"/>
                <w:color w:val="000000"/>
                <w:sz w:val="22"/>
                <w:szCs w:val="22"/>
              </w:rPr>
            </w:pPr>
            <w:r w:rsidRPr="007E5BDE">
              <w:rPr>
                <w:rFonts w:ascii="等线" w:eastAsia="等线" w:hAnsi="等线" w:cs="宋体" w:hint="eastAsia"/>
                <w:color w:val="000000"/>
                <w:sz w:val="22"/>
                <w:szCs w:val="22"/>
              </w:rPr>
              <w:t>理四</w:t>
            </w:r>
            <w:r w:rsidRPr="007E5BDE">
              <w:rPr>
                <w:rFonts w:ascii="等线" w:eastAsia="等线" w:hAnsi="等线" w:cs="宋体"/>
                <w:color w:val="000000"/>
                <w:sz w:val="22"/>
                <w:szCs w:val="22"/>
              </w:rPr>
              <w:t>-409</w:t>
            </w:r>
          </w:p>
        </w:tc>
      </w:tr>
    </w:tbl>
    <w:p w14:paraId="76190B31" w14:textId="579152BA" w:rsidR="007E5BDE" w:rsidRDefault="007E5BDE" w:rsidP="00C12A8A">
      <w:pPr>
        <w:spacing w:after="0" w:line="240" w:lineRule="auto"/>
        <w:rPr>
          <w:rFonts w:ascii="等线" w:eastAsia="等线" w:hAnsi="等线" w:cs="宋体"/>
          <w:color w:val="000000"/>
          <w:sz w:val="22"/>
          <w:szCs w:val="22"/>
        </w:rPr>
      </w:pPr>
    </w:p>
    <w:p w14:paraId="4EC34743" w14:textId="77777777" w:rsidR="00C12A8A" w:rsidRPr="00C12A8A" w:rsidRDefault="00C12A8A" w:rsidP="00C12A8A">
      <w:pPr>
        <w:pStyle w:val="31"/>
        <w:ind w:left="1712"/>
        <w:rPr>
          <w:noProof/>
          <w:lang w:eastAsia="zh-CN"/>
        </w:rPr>
      </w:pPr>
      <w:bookmarkStart w:id="55" w:name="_Toc497223491"/>
      <w:bookmarkStart w:id="56" w:name="_Toc499772377"/>
      <w:bookmarkStart w:id="57" w:name="_Toc528354522"/>
      <w:r w:rsidRPr="00C12A8A">
        <w:rPr>
          <w:rFonts w:hint="eastAsia"/>
          <w:noProof/>
          <w:lang w:eastAsia="zh-CN"/>
        </w:rPr>
        <w:t>网络管理员</w:t>
      </w:r>
      <w:bookmarkEnd w:id="55"/>
      <w:bookmarkEnd w:id="56"/>
      <w:bookmarkEnd w:id="57"/>
    </w:p>
    <w:p w14:paraId="53344B9C" w14:textId="43A093E2" w:rsidR="00C12A8A" w:rsidRPr="007E5BDE"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本职概述：负责设备的网络情况</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726DAFEC"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49E9E2D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2CB0E4C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946158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30B5282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0D20B8D"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512009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AD1E3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00CE4E13" w14:textId="77777777" w:rsidTr="009C2775">
        <w:tc>
          <w:tcPr>
            <w:tcW w:w="1341" w:type="dxa"/>
          </w:tcPr>
          <w:p w14:paraId="7502DF8D" w14:textId="54B85BC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网络管理员</w:t>
            </w:r>
          </w:p>
        </w:tc>
        <w:tc>
          <w:tcPr>
            <w:tcW w:w="893" w:type="dxa"/>
          </w:tcPr>
          <w:p w14:paraId="0A4716F1" w14:textId="5A32F20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罗培铖</w:t>
            </w:r>
          </w:p>
        </w:tc>
        <w:tc>
          <w:tcPr>
            <w:tcW w:w="2127" w:type="dxa"/>
          </w:tcPr>
          <w:p w14:paraId="6447D29F" w14:textId="764A729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开会时、上课时、审核时，检查网络状况，保持网络畅通</w:t>
            </w:r>
          </w:p>
        </w:tc>
        <w:tc>
          <w:tcPr>
            <w:tcW w:w="1234" w:type="dxa"/>
          </w:tcPr>
          <w:p w14:paraId="32680B02"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5C7B1F1F"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31601358</w:t>
            </w:r>
          </w:p>
        </w:tc>
        <w:tc>
          <w:tcPr>
            <w:tcW w:w="1591" w:type="dxa"/>
          </w:tcPr>
          <w:p w14:paraId="7A65C877"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18767675982</w:t>
            </w:r>
          </w:p>
        </w:tc>
        <w:tc>
          <w:tcPr>
            <w:tcW w:w="1246" w:type="dxa"/>
          </w:tcPr>
          <w:p w14:paraId="2DC88620" w14:textId="7777777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2CD0F331" w14:textId="24789613" w:rsidR="00C12A8A" w:rsidRPr="00C12A8A" w:rsidRDefault="00C12A8A" w:rsidP="00C12A8A">
      <w:pPr>
        <w:spacing w:after="0" w:line="240" w:lineRule="auto"/>
        <w:rPr>
          <w:rFonts w:ascii="宋体" w:eastAsia="宋体" w:hAnsi="宋体" w:cs="宋体"/>
          <w:sz w:val="21"/>
          <w:szCs w:val="22"/>
          <w:lang w:eastAsia="zh-CN"/>
        </w:rPr>
      </w:pPr>
    </w:p>
    <w:p w14:paraId="670E641B" w14:textId="77777777" w:rsidR="00C12A8A" w:rsidRPr="00C12A8A" w:rsidRDefault="00C12A8A" w:rsidP="00C12A8A">
      <w:pPr>
        <w:pStyle w:val="31"/>
        <w:ind w:left="1712"/>
        <w:rPr>
          <w:noProof/>
          <w:lang w:eastAsia="zh-CN"/>
        </w:rPr>
      </w:pPr>
      <w:bookmarkStart w:id="58" w:name="_Toc497223492"/>
      <w:bookmarkStart w:id="59" w:name="_Toc499772378"/>
      <w:bookmarkStart w:id="60" w:name="_Toc528354523"/>
      <w:r w:rsidRPr="00C12A8A">
        <w:rPr>
          <w:rFonts w:hint="eastAsia"/>
          <w:noProof/>
          <w:lang w:eastAsia="zh-CN"/>
        </w:rPr>
        <w:t>设备管理员</w:t>
      </w:r>
      <w:bookmarkEnd w:id="58"/>
      <w:bookmarkEnd w:id="59"/>
      <w:bookmarkEnd w:id="60"/>
    </w:p>
    <w:p w14:paraId="3F33DF3F" w14:textId="1351A8E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本职概述：负责设备的管理</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45A4A2F9"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0A47620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F89012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75FF42F6"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5CB8BDF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365BBA0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7FC01C4"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9DCC60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737F361B" w14:textId="77777777" w:rsidTr="009C2775">
        <w:tc>
          <w:tcPr>
            <w:tcW w:w="1341" w:type="dxa"/>
          </w:tcPr>
          <w:p w14:paraId="580D1468" w14:textId="44250EC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设备管理员</w:t>
            </w:r>
          </w:p>
        </w:tc>
        <w:tc>
          <w:tcPr>
            <w:tcW w:w="893" w:type="dxa"/>
          </w:tcPr>
          <w:p w14:paraId="08D4AD7B" w14:textId="0A40E21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郑丞钧</w:t>
            </w:r>
          </w:p>
        </w:tc>
        <w:tc>
          <w:tcPr>
            <w:tcW w:w="2127" w:type="dxa"/>
          </w:tcPr>
          <w:p w14:paraId="620FF709" w14:textId="588FAA1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负责评审时电脑的正常运转与投影，</w:t>
            </w:r>
            <w:r w:rsidRPr="007E5BDE">
              <w:rPr>
                <w:rFonts w:ascii="等线" w:eastAsia="等线" w:hAnsi="等线" w:cs="宋体"/>
                <w:sz w:val="22"/>
                <w:szCs w:val="22"/>
                <w:lang w:eastAsia="zh-CN"/>
              </w:rPr>
              <w:t>HDMI</w:t>
            </w:r>
            <w:r w:rsidRPr="007E5BDE">
              <w:rPr>
                <w:rFonts w:ascii="等线" w:eastAsia="等线" w:hAnsi="等线" w:cs="宋体" w:hint="eastAsia"/>
                <w:sz w:val="22"/>
                <w:szCs w:val="22"/>
                <w:lang w:eastAsia="zh-CN"/>
              </w:rPr>
              <w:t>转</w:t>
            </w:r>
            <w:r w:rsidRPr="007E5BDE">
              <w:rPr>
                <w:rFonts w:ascii="等线" w:eastAsia="等线" w:hAnsi="等线" w:cs="宋体"/>
                <w:sz w:val="22"/>
                <w:szCs w:val="22"/>
                <w:lang w:eastAsia="zh-CN"/>
              </w:rPr>
              <w:t>VGA</w:t>
            </w:r>
          </w:p>
        </w:tc>
        <w:tc>
          <w:tcPr>
            <w:tcW w:w="1234" w:type="dxa"/>
          </w:tcPr>
          <w:p w14:paraId="19850CAF" w14:textId="6E84C7F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软工</w:t>
            </w:r>
            <w:r w:rsidRPr="007E5BDE">
              <w:rPr>
                <w:rFonts w:ascii="等线" w:eastAsia="等线" w:hAnsi="等线" w:cs="宋体"/>
                <w:sz w:val="22"/>
                <w:szCs w:val="22"/>
                <w:lang w:eastAsia="zh-CN"/>
              </w:rPr>
              <w:t>1601</w:t>
            </w:r>
          </w:p>
        </w:tc>
        <w:tc>
          <w:tcPr>
            <w:tcW w:w="1144" w:type="dxa"/>
          </w:tcPr>
          <w:p w14:paraId="20444515" w14:textId="52D61B8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31602276</w:t>
            </w:r>
          </w:p>
        </w:tc>
        <w:tc>
          <w:tcPr>
            <w:tcW w:w="1591" w:type="dxa"/>
          </w:tcPr>
          <w:p w14:paraId="761AF03F" w14:textId="7E186FA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sz w:val="22"/>
                <w:szCs w:val="22"/>
                <w:lang w:eastAsia="zh-CN"/>
              </w:rPr>
              <w:t>15988194055</w:t>
            </w:r>
          </w:p>
        </w:tc>
        <w:tc>
          <w:tcPr>
            <w:tcW w:w="1246" w:type="dxa"/>
          </w:tcPr>
          <w:p w14:paraId="027F94E1" w14:textId="06727717"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lang w:eastAsia="zh-CN"/>
              </w:rPr>
              <w:t>理四</w:t>
            </w:r>
            <w:r w:rsidRPr="007E5BDE">
              <w:rPr>
                <w:rFonts w:ascii="等线" w:eastAsia="等线" w:hAnsi="等线" w:cs="宋体"/>
                <w:sz w:val="22"/>
                <w:szCs w:val="22"/>
                <w:lang w:eastAsia="zh-CN"/>
              </w:rPr>
              <w:t>-409</w:t>
            </w:r>
          </w:p>
        </w:tc>
      </w:tr>
    </w:tbl>
    <w:p w14:paraId="12E3318D" w14:textId="77777777" w:rsidR="00C12A8A" w:rsidRPr="00C12A8A" w:rsidRDefault="00C12A8A" w:rsidP="00C12A8A">
      <w:pPr>
        <w:spacing w:after="0" w:line="240" w:lineRule="auto"/>
        <w:rPr>
          <w:rFonts w:ascii="宋体" w:eastAsia="宋体" w:hAnsi="宋体" w:cs="宋体"/>
          <w:sz w:val="21"/>
          <w:szCs w:val="22"/>
          <w:lang w:eastAsia="zh-CN"/>
        </w:rPr>
      </w:pPr>
    </w:p>
    <w:p w14:paraId="30F0ABBD" w14:textId="77777777" w:rsidR="00C12A8A" w:rsidRPr="00C12A8A" w:rsidRDefault="00C12A8A" w:rsidP="00C12A8A">
      <w:pPr>
        <w:pStyle w:val="31"/>
        <w:ind w:left="1712"/>
        <w:rPr>
          <w:noProof/>
          <w:lang w:eastAsia="zh-CN"/>
        </w:rPr>
      </w:pPr>
      <w:bookmarkStart w:id="61" w:name="_Toc497223493"/>
      <w:bookmarkStart w:id="62" w:name="_Toc499772379"/>
      <w:bookmarkStart w:id="63" w:name="_Toc528354524"/>
      <w:r w:rsidRPr="00C12A8A">
        <w:rPr>
          <w:rFonts w:hint="eastAsia"/>
          <w:noProof/>
          <w:lang w:eastAsia="zh-CN"/>
        </w:rPr>
        <w:t>原型设计员</w:t>
      </w:r>
      <w:bookmarkEnd w:id="61"/>
      <w:bookmarkEnd w:id="62"/>
      <w:bookmarkEnd w:id="63"/>
    </w:p>
    <w:p w14:paraId="468D16C4" w14:textId="54817F8D" w:rsidR="00C12A8A" w:rsidRPr="007E5BDE" w:rsidRDefault="00C12A8A" w:rsidP="007E5BDE">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本职概述：负责网站原型设计</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0D98B0D0"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2A4C3AFB"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497F7CE2"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3AE6D1C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440B8E4C"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0A5ED7D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738C4CD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686BE0B7"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7E5BDE" w:rsidRPr="007E5BDE" w14:paraId="5AB039B0" w14:textId="77777777" w:rsidTr="009C2775">
        <w:tc>
          <w:tcPr>
            <w:tcW w:w="1341" w:type="dxa"/>
          </w:tcPr>
          <w:p w14:paraId="35C3D75B" w14:textId="37CE5C1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原型设计员</w:t>
            </w:r>
          </w:p>
        </w:tc>
        <w:tc>
          <w:tcPr>
            <w:tcW w:w="893" w:type="dxa"/>
          </w:tcPr>
          <w:p w14:paraId="352995F3" w14:textId="2974E66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赵豪杰</w:t>
            </w:r>
          </w:p>
        </w:tc>
        <w:tc>
          <w:tcPr>
            <w:tcW w:w="2127" w:type="dxa"/>
          </w:tcPr>
          <w:p w14:paraId="176A6798" w14:textId="30068C0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814DD4D" w14:textId="31574504"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037ABDD3" w14:textId="127D9A33"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31601377</w:t>
            </w:r>
          </w:p>
        </w:tc>
        <w:tc>
          <w:tcPr>
            <w:tcW w:w="1591" w:type="dxa"/>
          </w:tcPr>
          <w:p w14:paraId="16D0FBE1" w14:textId="1DB3C450"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6A5BB15D" w14:textId="62C1D76D"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0403F888" w14:textId="77777777" w:rsidTr="009C2775">
        <w:tc>
          <w:tcPr>
            <w:tcW w:w="1341" w:type="dxa"/>
          </w:tcPr>
          <w:p w14:paraId="40956FC4" w14:textId="27622BAF"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3FED7650" w14:textId="04B6CAB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张嘉诚</w:t>
            </w:r>
          </w:p>
        </w:tc>
        <w:tc>
          <w:tcPr>
            <w:tcW w:w="2127" w:type="dxa"/>
          </w:tcPr>
          <w:p w14:paraId="13E0B92D" w14:textId="0635D89C"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2F2CAC38" w14:textId="5859623A"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FD7B503" w14:textId="781A232F"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3160137</w:t>
            </w:r>
            <w:r w:rsidRPr="007E5BDE">
              <w:rPr>
                <w:rFonts w:ascii="等线" w:eastAsia="等线" w:hAnsi="等线" w:cs="宋体" w:hint="eastAsia"/>
                <w:bCs/>
                <w:color w:val="000000"/>
                <w:sz w:val="22"/>
                <w:szCs w:val="22"/>
              </w:rPr>
              <w:t>5</w:t>
            </w:r>
          </w:p>
        </w:tc>
        <w:tc>
          <w:tcPr>
            <w:tcW w:w="1591" w:type="dxa"/>
          </w:tcPr>
          <w:p w14:paraId="714817AB" w14:textId="1DC4B34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75C0E451" w14:textId="1E1F0968"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r w:rsidR="007E5BDE" w:rsidRPr="007E5BDE" w14:paraId="654D5AC5" w14:textId="77777777" w:rsidTr="009C2775">
        <w:tc>
          <w:tcPr>
            <w:tcW w:w="1341" w:type="dxa"/>
          </w:tcPr>
          <w:p w14:paraId="43D194B3" w14:textId="63A02F26" w:rsidR="007E5BDE" w:rsidRPr="007E5BDE" w:rsidRDefault="007E5BDE" w:rsidP="007E5BDE">
            <w:pPr>
              <w:spacing w:after="0" w:line="240" w:lineRule="auto"/>
              <w:jc w:val="center"/>
              <w:rPr>
                <w:rFonts w:ascii="等线" w:eastAsia="等线" w:hAnsi="等线" w:cs="宋体"/>
                <w:sz w:val="22"/>
                <w:szCs w:val="22"/>
              </w:rPr>
            </w:pPr>
            <w:r w:rsidRPr="007E5BDE">
              <w:rPr>
                <w:rFonts w:ascii="等线" w:eastAsia="等线" w:hAnsi="等线" w:cs="宋体" w:hint="eastAsia"/>
                <w:sz w:val="22"/>
                <w:szCs w:val="22"/>
              </w:rPr>
              <w:t>原型设计员</w:t>
            </w:r>
          </w:p>
        </w:tc>
        <w:tc>
          <w:tcPr>
            <w:tcW w:w="893" w:type="dxa"/>
          </w:tcPr>
          <w:p w14:paraId="5A426793" w14:textId="738BA026"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苏碧青</w:t>
            </w:r>
          </w:p>
        </w:tc>
        <w:tc>
          <w:tcPr>
            <w:tcW w:w="2127" w:type="dxa"/>
          </w:tcPr>
          <w:p w14:paraId="408C565B" w14:textId="5AC38EC5"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lang w:eastAsia="zh-CN"/>
              </w:rPr>
              <w:t>负责网站的原型设计，上传</w:t>
            </w:r>
            <w:r w:rsidRPr="007E5BDE">
              <w:rPr>
                <w:rFonts w:ascii="等线" w:eastAsia="等线" w:hAnsi="等线" w:cs="宋体"/>
                <w:color w:val="000000"/>
                <w:sz w:val="22"/>
                <w:szCs w:val="22"/>
                <w:lang w:eastAsia="zh-CN"/>
              </w:rPr>
              <w:t>Git</w:t>
            </w:r>
          </w:p>
        </w:tc>
        <w:tc>
          <w:tcPr>
            <w:tcW w:w="1234" w:type="dxa"/>
          </w:tcPr>
          <w:p w14:paraId="62D9C6BC" w14:textId="62C84239"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color w:val="000000"/>
                <w:sz w:val="22"/>
                <w:szCs w:val="22"/>
              </w:rPr>
              <w:t>软工</w:t>
            </w:r>
            <w:r w:rsidRPr="007E5BDE">
              <w:rPr>
                <w:rFonts w:ascii="等线" w:eastAsia="等线" w:hAnsi="等线" w:cs="宋体"/>
                <w:color w:val="000000"/>
                <w:sz w:val="22"/>
                <w:szCs w:val="22"/>
              </w:rPr>
              <w:t>1601</w:t>
            </w:r>
          </w:p>
        </w:tc>
        <w:tc>
          <w:tcPr>
            <w:tcW w:w="1144" w:type="dxa"/>
          </w:tcPr>
          <w:p w14:paraId="57AA06CB" w14:textId="37A1619E"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316013</w:t>
            </w:r>
            <w:r w:rsidRPr="007E5BDE">
              <w:rPr>
                <w:rFonts w:ascii="等线" w:eastAsia="等线" w:hAnsi="等线" w:cs="宋体" w:hint="eastAsia"/>
                <w:bCs/>
                <w:color w:val="000000"/>
                <w:sz w:val="22"/>
                <w:szCs w:val="22"/>
              </w:rPr>
              <w:t>82</w:t>
            </w:r>
          </w:p>
        </w:tc>
        <w:tc>
          <w:tcPr>
            <w:tcW w:w="1591" w:type="dxa"/>
          </w:tcPr>
          <w:p w14:paraId="30D37430" w14:textId="452ACD3B"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bCs/>
                <w:color w:val="000000"/>
                <w:sz w:val="22"/>
                <w:szCs w:val="22"/>
              </w:rPr>
              <w:t>15968120935</w:t>
            </w:r>
          </w:p>
        </w:tc>
        <w:tc>
          <w:tcPr>
            <w:tcW w:w="1246" w:type="dxa"/>
          </w:tcPr>
          <w:p w14:paraId="3B1D1221" w14:textId="16101A51" w:rsidR="007E5BDE" w:rsidRPr="007E5BDE" w:rsidRDefault="007E5BDE" w:rsidP="007E5BDE">
            <w:pPr>
              <w:spacing w:after="0" w:line="240" w:lineRule="auto"/>
              <w:jc w:val="center"/>
              <w:rPr>
                <w:rFonts w:ascii="等线" w:eastAsia="等线" w:hAnsi="等线" w:cs="宋体"/>
                <w:sz w:val="22"/>
                <w:szCs w:val="22"/>
                <w:lang w:eastAsia="zh-CN"/>
              </w:rPr>
            </w:pPr>
            <w:r w:rsidRPr="007E5BDE">
              <w:rPr>
                <w:rFonts w:ascii="等线" w:eastAsia="等线" w:hAnsi="等线" w:cs="宋体" w:hint="eastAsia"/>
                <w:sz w:val="22"/>
                <w:szCs w:val="22"/>
              </w:rPr>
              <w:t>理四</w:t>
            </w:r>
            <w:r w:rsidRPr="007E5BDE">
              <w:rPr>
                <w:rFonts w:ascii="等线" w:eastAsia="等线" w:hAnsi="等线" w:cs="宋体"/>
                <w:sz w:val="22"/>
                <w:szCs w:val="22"/>
              </w:rPr>
              <w:t>-409</w:t>
            </w:r>
          </w:p>
        </w:tc>
      </w:tr>
    </w:tbl>
    <w:p w14:paraId="2E7F515B" w14:textId="6560E45A" w:rsidR="007E5BDE" w:rsidRDefault="007E5BDE" w:rsidP="00C12A8A">
      <w:pPr>
        <w:spacing w:after="0" w:line="240" w:lineRule="auto"/>
        <w:rPr>
          <w:rFonts w:ascii="宋体" w:eastAsia="宋体" w:hAnsi="宋体" w:cs="宋体"/>
          <w:sz w:val="21"/>
          <w:szCs w:val="22"/>
          <w:lang w:eastAsia="zh-CN"/>
        </w:rPr>
      </w:pPr>
    </w:p>
    <w:p w14:paraId="24726871" w14:textId="77777777" w:rsidR="00C12A8A" w:rsidRPr="00C12A8A" w:rsidRDefault="00C12A8A" w:rsidP="00C12A8A">
      <w:pPr>
        <w:pStyle w:val="31"/>
        <w:ind w:left="1712"/>
        <w:rPr>
          <w:noProof/>
          <w:lang w:eastAsia="zh-CN"/>
        </w:rPr>
      </w:pPr>
      <w:bookmarkStart w:id="64" w:name="_Toc497223494"/>
      <w:bookmarkStart w:id="65" w:name="_Toc499772380"/>
      <w:bookmarkStart w:id="66" w:name="_Toc528354525"/>
      <w:r w:rsidRPr="00C12A8A">
        <w:rPr>
          <w:rFonts w:hint="eastAsia"/>
          <w:noProof/>
          <w:lang w:eastAsia="zh-CN"/>
        </w:rPr>
        <w:t>用户访谈员</w:t>
      </w:r>
      <w:bookmarkEnd w:id="64"/>
      <w:bookmarkEnd w:id="65"/>
      <w:bookmarkEnd w:id="66"/>
    </w:p>
    <w:p w14:paraId="2A660F10" w14:textId="42B4E846" w:rsidR="00C12A8A" w:rsidRDefault="00C12A8A" w:rsidP="00C12A8A">
      <w:pPr>
        <w:spacing w:after="0" w:line="240" w:lineRule="auto"/>
        <w:rPr>
          <w:rFonts w:ascii="等线" w:eastAsia="等线" w:hAnsi="等线" w:cs="宋体"/>
          <w:sz w:val="22"/>
          <w:szCs w:val="22"/>
          <w:lang w:eastAsia="zh-CN"/>
        </w:rPr>
      </w:pPr>
      <w:r w:rsidRPr="007E5BDE">
        <w:rPr>
          <w:rFonts w:ascii="等线" w:eastAsia="等线" w:hAnsi="等线" w:cs="宋体" w:hint="eastAsia"/>
          <w:sz w:val="22"/>
          <w:szCs w:val="22"/>
          <w:lang w:eastAsia="zh-CN"/>
        </w:rPr>
        <w:t>本职概述：负责用户访谈</w:t>
      </w:r>
    </w:p>
    <w:tbl>
      <w:tblPr>
        <w:tblStyle w:val="ae"/>
        <w:tblW w:w="0" w:type="auto"/>
        <w:tblLook w:val="04A0" w:firstRow="1" w:lastRow="0" w:firstColumn="1" w:lastColumn="0" w:noHBand="0" w:noVBand="1"/>
      </w:tblPr>
      <w:tblGrid>
        <w:gridCol w:w="1341"/>
        <w:gridCol w:w="893"/>
        <w:gridCol w:w="2127"/>
        <w:gridCol w:w="1234"/>
        <w:gridCol w:w="1144"/>
        <w:gridCol w:w="1591"/>
        <w:gridCol w:w="1246"/>
      </w:tblGrid>
      <w:tr w:rsidR="007E5BDE" w14:paraId="1364D693" w14:textId="77777777" w:rsidTr="009C2775">
        <w:trPr>
          <w:cnfStyle w:val="100000000000" w:firstRow="1" w:lastRow="0" w:firstColumn="0" w:lastColumn="0" w:oddVBand="0" w:evenVBand="0" w:oddHBand="0" w:evenHBand="0" w:firstRowFirstColumn="0" w:firstRowLastColumn="0" w:lastRowFirstColumn="0" w:lastRowLastColumn="0"/>
          <w:trHeight w:val="361"/>
        </w:trPr>
        <w:tc>
          <w:tcPr>
            <w:tcW w:w="1341" w:type="dxa"/>
          </w:tcPr>
          <w:p w14:paraId="6810F9E8"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职务</w:t>
            </w:r>
          </w:p>
        </w:tc>
        <w:tc>
          <w:tcPr>
            <w:tcW w:w="893" w:type="dxa"/>
          </w:tcPr>
          <w:p w14:paraId="6E5026F9"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姓名</w:t>
            </w:r>
          </w:p>
        </w:tc>
        <w:tc>
          <w:tcPr>
            <w:tcW w:w="2127" w:type="dxa"/>
          </w:tcPr>
          <w:p w14:paraId="13F41BAA"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负责内容</w:t>
            </w:r>
          </w:p>
        </w:tc>
        <w:tc>
          <w:tcPr>
            <w:tcW w:w="1234" w:type="dxa"/>
          </w:tcPr>
          <w:p w14:paraId="16D61051"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班级</w:t>
            </w:r>
          </w:p>
        </w:tc>
        <w:tc>
          <w:tcPr>
            <w:tcW w:w="1144" w:type="dxa"/>
          </w:tcPr>
          <w:p w14:paraId="2D3CB8D0"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学号</w:t>
            </w:r>
          </w:p>
        </w:tc>
        <w:tc>
          <w:tcPr>
            <w:tcW w:w="1591" w:type="dxa"/>
          </w:tcPr>
          <w:p w14:paraId="0D8ABEAF"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电话号码</w:t>
            </w:r>
          </w:p>
        </w:tc>
        <w:tc>
          <w:tcPr>
            <w:tcW w:w="1246" w:type="dxa"/>
          </w:tcPr>
          <w:p w14:paraId="1EC1FF1E" w14:textId="77777777" w:rsidR="007E5BDE" w:rsidRDefault="007E5BDE" w:rsidP="009C2775">
            <w:pPr>
              <w:spacing w:after="0" w:line="240" w:lineRule="auto"/>
              <w:rPr>
                <w:rFonts w:ascii="等线" w:eastAsia="等线" w:hAnsi="等线" w:cs="宋体"/>
                <w:sz w:val="22"/>
                <w:szCs w:val="22"/>
                <w:lang w:eastAsia="zh-CN"/>
              </w:rPr>
            </w:pPr>
            <w:r w:rsidRPr="00253422">
              <w:rPr>
                <w:rFonts w:ascii="等线" w:eastAsia="等线" w:hAnsi="等线" w:cs="宋体" w:hint="eastAsia"/>
                <w:color w:val="FFFFFF" w:themeColor="background1"/>
                <w:sz w:val="22"/>
                <w:szCs w:val="22"/>
              </w:rPr>
              <w:t>联系地址</w:t>
            </w:r>
          </w:p>
        </w:tc>
      </w:tr>
      <w:tr w:rsidR="00394364" w:rsidRPr="007E5BDE" w14:paraId="08AC5291" w14:textId="77777777" w:rsidTr="009C2775">
        <w:tc>
          <w:tcPr>
            <w:tcW w:w="1341" w:type="dxa"/>
          </w:tcPr>
          <w:p w14:paraId="1E88937B" w14:textId="66F20AC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788E937F" w14:textId="54CFBA5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赵豪杰</w:t>
            </w:r>
          </w:p>
        </w:tc>
        <w:tc>
          <w:tcPr>
            <w:tcW w:w="2127" w:type="dxa"/>
          </w:tcPr>
          <w:p w14:paraId="10BD69B9" w14:textId="5CB93BD0"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4D8D97FA" w14:textId="21061D2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4C0C2D62" w14:textId="02235E9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31601377</w:t>
            </w:r>
          </w:p>
        </w:tc>
        <w:tc>
          <w:tcPr>
            <w:tcW w:w="1591" w:type="dxa"/>
          </w:tcPr>
          <w:p w14:paraId="0A35E118" w14:textId="7D58500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15968120935</w:t>
            </w:r>
          </w:p>
        </w:tc>
        <w:tc>
          <w:tcPr>
            <w:tcW w:w="1246" w:type="dxa"/>
          </w:tcPr>
          <w:p w14:paraId="50091D0D" w14:textId="35CD35A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07B6FFDC" w14:textId="77777777" w:rsidTr="009C2775">
        <w:tc>
          <w:tcPr>
            <w:tcW w:w="1341" w:type="dxa"/>
          </w:tcPr>
          <w:p w14:paraId="55E84C28" w14:textId="77679B1B"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4BBE7F4F" w14:textId="5BDFFD8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罗培铖</w:t>
            </w:r>
          </w:p>
        </w:tc>
        <w:tc>
          <w:tcPr>
            <w:tcW w:w="2127" w:type="dxa"/>
          </w:tcPr>
          <w:p w14:paraId="6626DF4D" w14:textId="1696FC6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C51727F" w14:textId="4D81D5FD"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BA2770F" w14:textId="7D05658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31601358</w:t>
            </w:r>
          </w:p>
        </w:tc>
        <w:tc>
          <w:tcPr>
            <w:tcW w:w="1591" w:type="dxa"/>
          </w:tcPr>
          <w:p w14:paraId="02BE5D49" w14:textId="4BC16A36"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18767675982</w:t>
            </w:r>
          </w:p>
        </w:tc>
        <w:tc>
          <w:tcPr>
            <w:tcW w:w="1246" w:type="dxa"/>
          </w:tcPr>
          <w:p w14:paraId="5C0D5D09" w14:textId="4DA4C1BE"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6ACD7D14" w14:textId="77777777" w:rsidTr="009C2775">
        <w:tc>
          <w:tcPr>
            <w:tcW w:w="1341" w:type="dxa"/>
          </w:tcPr>
          <w:p w14:paraId="12826062" w14:textId="58A66CA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lastRenderedPageBreak/>
              <w:t>用户访谈员</w:t>
            </w:r>
          </w:p>
        </w:tc>
        <w:tc>
          <w:tcPr>
            <w:tcW w:w="893" w:type="dxa"/>
          </w:tcPr>
          <w:p w14:paraId="2EB851B1" w14:textId="33A956C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郑丞钧</w:t>
            </w:r>
          </w:p>
        </w:tc>
        <w:tc>
          <w:tcPr>
            <w:tcW w:w="2127" w:type="dxa"/>
          </w:tcPr>
          <w:p w14:paraId="7022AEB7" w14:textId="0115F734"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7D95A441" w14:textId="28DFBE58"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70CB4287" w14:textId="43A3BBA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31602276</w:t>
            </w:r>
          </w:p>
        </w:tc>
        <w:tc>
          <w:tcPr>
            <w:tcW w:w="1591" w:type="dxa"/>
          </w:tcPr>
          <w:p w14:paraId="40C42B0E" w14:textId="6ABAB45F"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15988194055</w:t>
            </w:r>
          </w:p>
        </w:tc>
        <w:tc>
          <w:tcPr>
            <w:tcW w:w="1246" w:type="dxa"/>
          </w:tcPr>
          <w:p w14:paraId="40B49539" w14:textId="34CA90B9"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r w:rsidR="00394364" w:rsidRPr="007E5BDE" w14:paraId="568BBC62" w14:textId="77777777" w:rsidTr="009C2775">
        <w:tc>
          <w:tcPr>
            <w:tcW w:w="1341" w:type="dxa"/>
          </w:tcPr>
          <w:p w14:paraId="1FA3EB71" w14:textId="49C6EB3F"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用户访谈员</w:t>
            </w:r>
          </w:p>
        </w:tc>
        <w:tc>
          <w:tcPr>
            <w:tcW w:w="893" w:type="dxa"/>
          </w:tcPr>
          <w:p w14:paraId="6E8C23C4" w14:textId="02733151"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张嘉诚</w:t>
            </w:r>
          </w:p>
        </w:tc>
        <w:tc>
          <w:tcPr>
            <w:tcW w:w="2127" w:type="dxa"/>
          </w:tcPr>
          <w:p w14:paraId="11450E9E" w14:textId="42B92583"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负责访谈问题的编写</w:t>
            </w:r>
          </w:p>
        </w:tc>
        <w:tc>
          <w:tcPr>
            <w:tcW w:w="1234" w:type="dxa"/>
          </w:tcPr>
          <w:p w14:paraId="214E72FB" w14:textId="2A96076B"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软工</w:t>
            </w:r>
            <w:r w:rsidRPr="00394364">
              <w:rPr>
                <w:rFonts w:ascii="等线" w:eastAsia="等线" w:hAnsi="等线" w:cs="宋体"/>
                <w:sz w:val="22"/>
                <w:szCs w:val="22"/>
                <w:lang w:eastAsia="zh-CN"/>
              </w:rPr>
              <w:t>1601</w:t>
            </w:r>
          </w:p>
        </w:tc>
        <w:tc>
          <w:tcPr>
            <w:tcW w:w="1144" w:type="dxa"/>
          </w:tcPr>
          <w:p w14:paraId="599DC7C5" w14:textId="7B61DB50"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3160137</w:t>
            </w:r>
            <w:r w:rsidRPr="00394364">
              <w:rPr>
                <w:rFonts w:ascii="等线" w:eastAsia="等线" w:hAnsi="等线" w:cs="宋体" w:hint="eastAsia"/>
                <w:sz w:val="22"/>
                <w:szCs w:val="22"/>
                <w:lang w:eastAsia="zh-CN"/>
              </w:rPr>
              <w:t>5</w:t>
            </w:r>
          </w:p>
        </w:tc>
        <w:tc>
          <w:tcPr>
            <w:tcW w:w="1591" w:type="dxa"/>
          </w:tcPr>
          <w:p w14:paraId="1505C070" w14:textId="17A687EA" w:rsidR="00394364" w:rsidRPr="00394364"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sz w:val="22"/>
                <w:szCs w:val="22"/>
                <w:lang w:eastAsia="zh-CN"/>
              </w:rPr>
              <w:t>13305847480</w:t>
            </w:r>
          </w:p>
        </w:tc>
        <w:tc>
          <w:tcPr>
            <w:tcW w:w="1246" w:type="dxa"/>
          </w:tcPr>
          <w:p w14:paraId="18B4436F" w14:textId="5A1EDCFA" w:rsidR="00394364" w:rsidRPr="007E5BDE" w:rsidRDefault="00394364" w:rsidP="00394364">
            <w:pPr>
              <w:spacing w:after="0" w:line="240" w:lineRule="auto"/>
              <w:jc w:val="center"/>
              <w:rPr>
                <w:rFonts w:ascii="等线" w:eastAsia="等线" w:hAnsi="等线" w:cs="宋体"/>
                <w:sz w:val="22"/>
                <w:szCs w:val="22"/>
                <w:lang w:eastAsia="zh-CN"/>
              </w:rPr>
            </w:pPr>
            <w:r w:rsidRPr="00394364">
              <w:rPr>
                <w:rFonts w:ascii="等线" w:eastAsia="等线" w:hAnsi="等线" w:cs="宋体" w:hint="eastAsia"/>
                <w:sz w:val="22"/>
                <w:szCs w:val="22"/>
                <w:lang w:eastAsia="zh-CN"/>
              </w:rPr>
              <w:t>理四</w:t>
            </w:r>
            <w:r w:rsidRPr="00394364">
              <w:rPr>
                <w:rFonts w:ascii="等线" w:eastAsia="等线" w:hAnsi="等线" w:cs="宋体"/>
                <w:sz w:val="22"/>
                <w:szCs w:val="22"/>
                <w:lang w:eastAsia="zh-CN"/>
              </w:rPr>
              <w:t>-409</w:t>
            </w:r>
          </w:p>
        </w:tc>
      </w:tr>
    </w:tbl>
    <w:p w14:paraId="5581AF39" w14:textId="77777777" w:rsidR="00F219BD" w:rsidRPr="00F219BD" w:rsidRDefault="00F219BD" w:rsidP="00C12A8A">
      <w:pPr>
        <w:pStyle w:val="20"/>
        <w:numPr>
          <w:ilvl w:val="0"/>
          <w:numId w:val="0"/>
        </w:numPr>
        <w:rPr>
          <w:lang w:eastAsia="zh-CN"/>
        </w:rPr>
      </w:pPr>
    </w:p>
    <w:p w14:paraId="6B2C0508" w14:textId="77777777" w:rsidR="00F219BD" w:rsidRDefault="00F219BD" w:rsidP="00AC51AE">
      <w:pPr>
        <w:pStyle w:val="20"/>
        <w:rPr>
          <w:lang w:eastAsia="zh-CN"/>
        </w:rPr>
      </w:pPr>
      <w:bookmarkStart w:id="67" w:name="_Toc528354526"/>
      <w:r>
        <w:rPr>
          <w:rFonts w:hint="eastAsia"/>
          <w:lang w:eastAsia="zh-CN"/>
        </w:rPr>
        <w:t>项目组织结构</w:t>
      </w:r>
      <w:r>
        <w:rPr>
          <w:rFonts w:hint="eastAsia"/>
          <w:lang w:eastAsia="zh-CN"/>
        </w:rPr>
        <w:t>(</w:t>
      </w:r>
      <w:r>
        <w:rPr>
          <w:lang w:eastAsia="zh-CN"/>
        </w:rPr>
        <w:t>OBS)</w:t>
      </w:r>
      <w:bookmarkEnd w:id="67"/>
    </w:p>
    <w:p w14:paraId="12C9F041" w14:textId="0546D064" w:rsidR="00F219BD" w:rsidRDefault="00F219BD" w:rsidP="00F81C03">
      <w:pPr>
        <w:jc w:val="center"/>
        <w:rPr>
          <w:lang w:eastAsia="zh-CN"/>
        </w:rPr>
      </w:pPr>
      <w:r w:rsidRPr="00F219BD">
        <w:rPr>
          <w:noProof/>
          <w:lang w:eastAsia="zh-CN"/>
        </w:rPr>
        <w:drawing>
          <wp:inline distT="0" distB="0" distL="0" distR="0" wp14:anchorId="7320FC63" wp14:editId="20A8F877">
            <wp:extent cx="4956211" cy="2105891"/>
            <wp:effectExtent l="114300" t="114300" r="149225" b="142240"/>
            <wp:docPr id="2" name="图片 2" descr="C:\Users\Jonesnow\AppData\Local\Temp\WeChat Files\385148702065342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nesnow\AppData\Local\Temp\WeChat Files\38514870206534206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78875" cy="211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8B52E46" w14:textId="06D9E51D" w:rsidR="0016010F"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b/>
          <w:color w:val="000000"/>
          <w:sz w:val="20"/>
          <w:szCs w:val="20"/>
          <w:lang w:eastAsia="zh-CN"/>
        </w:rPr>
        <w:t> 2</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组织结构分解图</w:t>
      </w:r>
    </w:p>
    <w:p w14:paraId="6812BA43" w14:textId="70374F97" w:rsidR="0002693F" w:rsidRDefault="0002693F" w:rsidP="0075404C">
      <w:pPr>
        <w:pStyle w:val="a9"/>
        <w:rPr>
          <w:rFonts w:ascii="微软雅黑" w:hAnsi="微软雅黑"/>
        </w:rPr>
      </w:pPr>
      <w:r w:rsidRPr="0002693F">
        <w:rPr>
          <w:rStyle w:val="notranslate"/>
          <w:rFonts w:ascii="Cambria" w:hAnsi="Cambria" w:cs="Times New Roman"/>
          <w:bCs/>
          <w:i/>
          <w:iCs/>
          <w:caps/>
          <w:noProof/>
          <w:color w:val="000000"/>
          <w:sz w:val="24"/>
          <w:szCs w:val="24"/>
          <w:lang w:eastAsia="zh-CN"/>
        </w:rPr>
        <w:lastRenderedPageBreak/>
        <w:drawing>
          <wp:inline distT="0" distB="0" distL="0" distR="0" wp14:anchorId="54D82C21" wp14:editId="07775AD6">
            <wp:extent cx="5943600" cy="3594567"/>
            <wp:effectExtent l="133350" t="114300" r="133350" b="158750"/>
            <wp:docPr id="1" name="图片 1" descr="C:\Users\Jonesnow\AppData\Local\Temp\WeChat Files\3523358492744767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Jonesnow\AppData\Local\Temp\WeChat Files\35233584927447678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5945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F54DB1" w14:textId="39C57883"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3</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O</w:t>
      </w:r>
      <w:r>
        <w:rPr>
          <w:rStyle w:val="notranslate"/>
          <w:rFonts w:ascii="等线" w:eastAsia="等线" w:hAnsi="等线"/>
          <w:b/>
          <w:bCs/>
          <w:color w:val="000000"/>
          <w:sz w:val="20"/>
          <w:szCs w:val="20"/>
          <w:lang w:eastAsia="zh-CN"/>
        </w:rPr>
        <w:t>BS</w:t>
      </w:r>
      <w:r>
        <w:rPr>
          <w:rStyle w:val="notranslate"/>
          <w:rFonts w:ascii="等线" w:eastAsia="等线" w:hAnsi="等线" w:hint="eastAsia"/>
          <w:b/>
          <w:bCs/>
          <w:color w:val="000000"/>
          <w:sz w:val="20"/>
          <w:szCs w:val="20"/>
          <w:lang w:eastAsia="zh-CN"/>
        </w:rPr>
        <w:t>图（含业务逻辑）</w:t>
      </w:r>
    </w:p>
    <w:p w14:paraId="06569831" w14:textId="77777777" w:rsidR="00F81C03" w:rsidRPr="00EF70CE" w:rsidRDefault="00F81C03" w:rsidP="00F81C03">
      <w:pPr>
        <w:pStyle w:val="20"/>
        <w:rPr>
          <w:lang w:eastAsia="zh-CN"/>
        </w:rPr>
      </w:pPr>
      <w:bookmarkStart w:id="68" w:name="_Toc496991633"/>
      <w:bookmarkStart w:id="69" w:name="_Toc499772420"/>
      <w:bookmarkStart w:id="70" w:name="_Toc528354527"/>
      <w:r w:rsidRPr="00EF70CE">
        <w:rPr>
          <w:lang w:eastAsia="zh-CN"/>
        </w:rPr>
        <w:t>绩效测量规则</w:t>
      </w:r>
      <w:bookmarkEnd w:id="68"/>
      <w:bookmarkEnd w:id="69"/>
      <w:bookmarkEnd w:id="70"/>
    </w:p>
    <w:p w14:paraId="431938DD" w14:textId="17A849C4" w:rsidR="00F81C03" w:rsidRDefault="00F81C03" w:rsidP="00F81C03">
      <w:pPr>
        <w:pStyle w:val="31"/>
        <w:ind w:left="1712"/>
        <w:rPr>
          <w:noProof/>
          <w:lang w:eastAsia="zh-CN"/>
        </w:rPr>
      </w:pPr>
      <w:bookmarkStart w:id="71" w:name="_Toc496991634"/>
      <w:bookmarkStart w:id="72" w:name="_Toc499772421"/>
      <w:bookmarkStart w:id="73" w:name="_Toc528354528"/>
      <w:r w:rsidRPr="00EF70CE">
        <w:rPr>
          <w:noProof/>
          <w:lang w:eastAsia="zh-CN"/>
        </w:rPr>
        <w:t>绩效考核规则</w:t>
      </w:r>
      <w:bookmarkEnd w:id="71"/>
      <w:bookmarkEnd w:id="72"/>
      <w:bookmarkEnd w:id="73"/>
    </w:p>
    <w:tbl>
      <w:tblPr>
        <w:tblStyle w:val="ae"/>
        <w:tblW w:w="0" w:type="auto"/>
        <w:tblLook w:val="04A0" w:firstRow="1" w:lastRow="0" w:firstColumn="1" w:lastColumn="0" w:noHBand="0" w:noVBand="1"/>
      </w:tblPr>
      <w:tblGrid>
        <w:gridCol w:w="959"/>
        <w:gridCol w:w="5670"/>
        <w:gridCol w:w="2947"/>
      </w:tblGrid>
      <w:tr w:rsidR="00F81C03" w14:paraId="56074820" w14:textId="77777777" w:rsidTr="0016010F">
        <w:trPr>
          <w:cnfStyle w:val="100000000000" w:firstRow="1" w:lastRow="0" w:firstColumn="0" w:lastColumn="0" w:oddVBand="0" w:evenVBand="0" w:oddHBand="0" w:evenHBand="0" w:firstRowFirstColumn="0" w:firstRowLastColumn="0" w:lastRowFirstColumn="0" w:lastRowLastColumn="0"/>
          <w:trHeight w:val="373"/>
          <w:tblHeader/>
        </w:trPr>
        <w:tc>
          <w:tcPr>
            <w:tcW w:w="959" w:type="dxa"/>
            <w:vAlign w:val="top"/>
          </w:tcPr>
          <w:p w14:paraId="269855F5" w14:textId="1D93401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等级</w:t>
            </w:r>
          </w:p>
        </w:tc>
        <w:tc>
          <w:tcPr>
            <w:tcW w:w="5670" w:type="dxa"/>
            <w:vAlign w:val="top"/>
          </w:tcPr>
          <w:p w14:paraId="3D265A17" w14:textId="350DE6D4"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考核</w:t>
            </w:r>
            <w:r w:rsidRPr="00F81C03">
              <w:rPr>
                <w:rFonts w:ascii="等线" w:eastAsia="等线" w:hAnsi="等线" w:cs="宋体"/>
                <w:sz w:val="22"/>
                <w:szCs w:val="21"/>
              </w:rPr>
              <w:t>要求</w:t>
            </w:r>
          </w:p>
        </w:tc>
        <w:tc>
          <w:tcPr>
            <w:tcW w:w="2947" w:type="dxa"/>
            <w:vAlign w:val="top"/>
          </w:tcPr>
          <w:p w14:paraId="035B0624" w14:textId="715D2941"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措施</w:t>
            </w:r>
          </w:p>
        </w:tc>
      </w:tr>
      <w:tr w:rsidR="00F81C03" w14:paraId="3D9F751E" w14:textId="77777777" w:rsidTr="00F81C03">
        <w:tc>
          <w:tcPr>
            <w:tcW w:w="959" w:type="dxa"/>
            <w:vAlign w:val="top"/>
          </w:tcPr>
          <w:p w14:paraId="7066E48A" w14:textId="26A10CD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优秀</w:t>
            </w:r>
          </w:p>
        </w:tc>
        <w:tc>
          <w:tcPr>
            <w:tcW w:w="5670" w:type="dxa"/>
            <w:vAlign w:val="top"/>
          </w:tcPr>
          <w:p w14:paraId="365A7812" w14:textId="359D2700"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依据小组测评结果，超额</w:t>
            </w:r>
            <w:r w:rsidRPr="00F81C03">
              <w:rPr>
                <w:rFonts w:ascii="等线" w:eastAsia="等线" w:hAnsi="等线" w:cs="宋体"/>
                <w:sz w:val="22"/>
                <w:szCs w:val="21"/>
                <w:lang w:eastAsia="zh-CN"/>
              </w:rPr>
              <w:t>完成任务或内容非常优秀</w:t>
            </w:r>
            <w:r w:rsidRPr="00F81C03">
              <w:rPr>
                <w:rFonts w:ascii="等线" w:eastAsia="等线" w:hAnsi="等线" w:cs="宋体" w:hint="eastAsia"/>
                <w:sz w:val="22"/>
                <w:szCs w:val="21"/>
                <w:lang w:eastAsia="zh-CN"/>
              </w:rPr>
              <w:t>者评为优秀</w:t>
            </w:r>
          </w:p>
        </w:tc>
        <w:tc>
          <w:tcPr>
            <w:tcW w:w="2947" w:type="dxa"/>
            <w:vMerge w:val="restart"/>
            <w:vAlign w:val="top"/>
          </w:tcPr>
          <w:p w14:paraId="6DEDC08B" w14:textId="77777777" w:rsidR="00F81C03" w:rsidRPr="00F81C03" w:rsidRDefault="00F81C03" w:rsidP="00F81C03">
            <w:pPr>
              <w:rPr>
                <w:rFonts w:ascii="等线" w:eastAsia="等线" w:hAnsi="等线" w:cs="宋体"/>
                <w:sz w:val="22"/>
                <w:szCs w:val="21"/>
                <w:lang w:eastAsia="zh-CN"/>
              </w:rPr>
            </w:pPr>
            <w:r w:rsidRPr="00F81C03">
              <w:rPr>
                <w:rFonts w:ascii="等线" w:eastAsia="等线" w:hAnsi="等线" w:cs="宋体" w:hint="eastAsia"/>
                <w:sz w:val="22"/>
                <w:szCs w:val="21"/>
                <w:lang w:eastAsia="zh-CN"/>
              </w:rPr>
              <w:t>依据</w:t>
            </w:r>
            <w:r w:rsidRPr="00F81C03">
              <w:rPr>
                <w:rFonts w:ascii="等线" w:eastAsia="等线" w:hAnsi="等线" w:cs="宋体"/>
                <w:sz w:val="22"/>
                <w:szCs w:val="21"/>
                <w:lang w:eastAsia="zh-CN"/>
              </w:rPr>
              <w:t>本组的奖惩结果，</w:t>
            </w:r>
            <w:r w:rsidRPr="00F81C03">
              <w:rPr>
                <w:rFonts w:ascii="等线" w:eastAsia="等线" w:hAnsi="等线" w:cs="宋体" w:hint="eastAsia"/>
                <w:sz w:val="22"/>
                <w:szCs w:val="21"/>
                <w:lang w:eastAsia="zh-CN"/>
              </w:rPr>
              <w:t>折算成</w:t>
            </w:r>
            <w:r w:rsidRPr="00F81C03">
              <w:rPr>
                <w:rFonts w:ascii="等线" w:eastAsia="等线" w:hAnsi="等线" w:cs="宋体"/>
                <w:sz w:val="22"/>
                <w:szCs w:val="21"/>
                <w:lang w:eastAsia="zh-CN"/>
              </w:rPr>
              <w:t>相应的费用，上交组经费；</w:t>
            </w:r>
          </w:p>
          <w:p w14:paraId="47BD20C8" w14:textId="55007E72"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优秀</w:t>
            </w:r>
            <w:r w:rsidRPr="00F81C03">
              <w:rPr>
                <w:rFonts w:ascii="等线" w:eastAsia="等线" w:hAnsi="等线" w:cs="宋体"/>
                <w:sz w:val="22"/>
                <w:szCs w:val="21"/>
                <w:lang w:eastAsia="zh-CN"/>
              </w:rPr>
              <w:t>，良好，</w:t>
            </w:r>
            <w:r w:rsidRPr="00F81C03">
              <w:rPr>
                <w:rFonts w:ascii="等线" w:eastAsia="等线" w:hAnsi="等线" w:cs="宋体" w:hint="eastAsia"/>
                <w:sz w:val="22"/>
                <w:szCs w:val="21"/>
                <w:lang w:eastAsia="zh-CN"/>
              </w:rPr>
              <w:t>及格上交的</w:t>
            </w:r>
            <w:r w:rsidRPr="00F81C03">
              <w:rPr>
                <w:rFonts w:ascii="等线" w:eastAsia="等线" w:hAnsi="等线" w:cs="宋体"/>
                <w:sz w:val="22"/>
                <w:szCs w:val="21"/>
                <w:lang w:eastAsia="zh-CN"/>
              </w:rPr>
              <w:t>经费逐级递增</w:t>
            </w:r>
          </w:p>
        </w:tc>
      </w:tr>
      <w:tr w:rsidR="00F81C03" w14:paraId="75EF535E" w14:textId="77777777" w:rsidTr="00F81C03">
        <w:tc>
          <w:tcPr>
            <w:tcW w:w="959" w:type="dxa"/>
            <w:vAlign w:val="top"/>
          </w:tcPr>
          <w:p w14:paraId="295CDF49" w14:textId="0B75D339"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rPr>
              <w:t>良好</w:t>
            </w:r>
          </w:p>
        </w:tc>
        <w:tc>
          <w:tcPr>
            <w:tcW w:w="5670" w:type="dxa"/>
            <w:vAlign w:val="top"/>
          </w:tcPr>
          <w:p w14:paraId="6AEEAFC2" w14:textId="68EDF0FB"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完成任务，并且无需返工</w:t>
            </w:r>
            <w:r w:rsidRPr="00F81C03">
              <w:rPr>
                <w:rFonts w:ascii="等线" w:eastAsia="等线" w:hAnsi="等线" w:cs="宋体" w:hint="eastAsia"/>
                <w:sz w:val="22"/>
                <w:szCs w:val="21"/>
                <w:lang w:eastAsia="zh-CN"/>
              </w:rPr>
              <w:t>者评为良好</w:t>
            </w:r>
          </w:p>
        </w:tc>
        <w:tc>
          <w:tcPr>
            <w:tcW w:w="2947" w:type="dxa"/>
            <w:vMerge/>
            <w:vAlign w:val="top"/>
          </w:tcPr>
          <w:p w14:paraId="61D9A72D" w14:textId="77777777" w:rsidR="00F81C03" w:rsidRPr="00F81C03" w:rsidRDefault="00F81C03" w:rsidP="00F81C03">
            <w:pPr>
              <w:rPr>
                <w:rFonts w:ascii="等线" w:eastAsia="等线" w:hAnsi="等线"/>
                <w:lang w:eastAsia="zh-CN"/>
              </w:rPr>
            </w:pPr>
          </w:p>
        </w:tc>
      </w:tr>
      <w:tr w:rsidR="00F81C03" w14:paraId="6E7EB535" w14:textId="77777777" w:rsidTr="00F81C03">
        <w:tc>
          <w:tcPr>
            <w:tcW w:w="959" w:type="dxa"/>
            <w:vAlign w:val="top"/>
          </w:tcPr>
          <w:p w14:paraId="12172E4C" w14:textId="0DFAB455"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合格</w:t>
            </w:r>
          </w:p>
        </w:tc>
        <w:tc>
          <w:tcPr>
            <w:tcW w:w="5670" w:type="dxa"/>
            <w:vAlign w:val="top"/>
          </w:tcPr>
          <w:p w14:paraId="1E57CFC9" w14:textId="0B42C00D"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依据小组测评结果，按时</w:t>
            </w:r>
            <w:r w:rsidRPr="00F81C03">
              <w:rPr>
                <w:rFonts w:ascii="等线" w:eastAsia="等线" w:hAnsi="等线" w:cs="宋体"/>
                <w:sz w:val="22"/>
                <w:szCs w:val="21"/>
                <w:lang w:eastAsia="zh-CN"/>
              </w:rPr>
              <w:t>完成任务，但</w:t>
            </w:r>
            <w:r w:rsidRPr="00F81C03">
              <w:rPr>
                <w:rFonts w:ascii="等线" w:eastAsia="等线" w:hAnsi="等线" w:cs="宋体" w:hint="eastAsia"/>
                <w:sz w:val="22"/>
                <w:szCs w:val="21"/>
                <w:lang w:eastAsia="zh-CN"/>
              </w:rPr>
              <w:t>内容一般者评为合格</w:t>
            </w:r>
          </w:p>
        </w:tc>
        <w:tc>
          <w:tcPr>
            <w:tcW w:w="2947" w:type="dxa"/>
            <w:vMerge/>
            <w:vAlign w:val="top"/>
          </w:tcPr>
          <w:p w14:paraId="29CB1203" w14:textId="77777777" w:rsidR="00F81C03" w:rsidRPr="00F81C03" w:rsidRDefault="00F81C03" w:rsidP="00F81C03">
            <w:pPr>
              <w:rPr>
                <w:rFonts w:ascii="等线" w:eastAsia="等线" w:hAnsi="等线"/>
                <w:lang w:eastAsia="zh-CN"/>
              </w:rPr>
            </w:pPr>
          </w:p>
        </w:tc>
      </w:tr>
      <w:tr w:rsidR="00F81C03" w14:paraId="289ACF3C" w14:textId="77777777" w:rsidTr="00F81C03">
        <w:tc>
          <w:tcPr>
            <w:tcW w:w="959" w:type="dxa"/>
            <w:vAlign w:val="top"/>
          </w:tcPr>
          <w:p w14:paraId="0EA21B72" w14:textId="560CE8B1" w:rsidR="00F81C03" w:rsidRPr="00F81C03" w:rsidRDefault="00F81C03" w:rsidP="00F81C03">
            <w:pPr>
              <w:rPr>
                <w:rFonts w:ascii="等线" w:eastAsia="等线" w:hAnsi="等线" w:cs="宋体"/>
                <w:sz w:val="22"/>
                <w:szCs w:val="21"/>
              </w:rPr>
            </w:pPr>
            <w:r w:rsidRPr="00F81C03">
              <w:rPr>
                <w:rFonts w:ascii="等线" w:eastAsia="等线" w:hAnsi="等线" w:cs="宋体" w:hint="eastAsia"/>
                <w:sz w:val="22"/>
                <w:szCs w:val="21"/>
              </w:rPr>
              <w:t>不合格</w:t>
            </w:r>
          </w:p>
        </w:tc>
        <w:tc>
          <w:tcPr>
            <w:tcW w:w="5670" w:type="dxa"/>
          </w:tcPr>
          <w:p w14:paraId="7C039FFB" w14:textId="77777777" w:rsidR="00F81C03" w:rsidRPr="00F81C03" w:rsidRDefault="00F81C03" w:rsidP="00F81C03">
            <w:pPr>
              <w:rPr>
                <w:rFonts w:ascii="等线" w:eastAsia="等线" w:hAnsi="等线"/>
                <w:lang w:eastAsia="zh-CN"/>
              </w:rPr>
            </w:pPr>
          </w:p>
        </w:tc>
        <w:tc>
          <w:tcPr>
            <w:tcW w:w="2947" w:type="dxa"/>
            <w:vAlign w:val="top"/>
          </w:tcPr>
          <w:p w14:paraId="321D4989" w14:textId="0EFFAF43" w:rsidR="00F81C03" w:rsidRPr="00F81C03" w:rsidRDefault="00F81C03" w:rsidP="00F81C03">
            <w:pPr>
              <w:rPr>
                <w:rFonts w:ascii="等线" w:eastAsia="等线" w:hAnsi="等线"/>
                <w:lang w:eastAsia="zh-CN"/>
              </w:rPr>
            </w:pPr>
            <w:r w:rsidRPr="00F81C03">
              <w:rPr>
                <w:rFonts w:ascii="等线" w:eastAsia="等线" w:hAnsi="等线" w:cs="宋体" w:hint="eastAsia"/>
                <w:sz w:val="22"/>
                <w:szCs w:val="21"/>
                <w:lang w:eastAsia="zh-CN"/>
              </w:rPr>
              <w:t>警告一次，再犯遣退该人员</w:t>
            </w:r>
          </w:p>
        </w:tc>
      </w:tr>
    </w:tbl>
    <w:p w14:paraId="31809593" w14:textId="32FBD01C" w:rsidR="006A7F49" w:rsidRPr="00F81C03" w:rsidRDefault="006A7F49" w:rsidP="00F81C03">
      <w:pPr>
        <w:spacing w:after="0" w:line="240" w:lineRule="auto"/>
        <w:rPr>
          <w:rFonts w:ascii="Calibri" w:eastAsia="宋体" w:hAnsi="Calibri" w:cs="Times New Roman"/>
          <w:kern w:val="2"/>
          <w:sz w:val="21"/>
          <w:szCs w:val="22"/>
          <w:lang w:eastAsia="zh-CN"/>
        </w:rPr>
      </w:pPr>
    </w:p>
    <w:p w14:paraId="7ACFF66C" w14:textId="094C76CB" w:rsidR="0037606D" w:rsidRDefault="0037606D" w:rsidP="006A7F49">
      <w:pPr>
        <w:pStyle w:val="1"/>
        <w:rPr>
          <w:lang w:val="en-GB" w:eastAsia="zh-CN"/>
        </w:rPr>
      </w:pPr>
      <w:bookmarkStart w:id="74" w:name="_Toc528354529"/>
      <w:r>
        <w:rPr>
          <w:rFonts w:hint="eastAsia"/>
          <w:lang w:val="en-GB" w:eastAsia="zh-CN"/>
        </w:rPr>
        <w:t>干系人管理计划</w:t>
      </w:r>
      <w:bookmarkEnd w:id="74"/>
    </w:p>
    <w:p w14:paraId="004F41BB" w14:textId="77777777" w:rsidR="0037606D" w:rsidRDefault="0037606D" w:rsidP="0037606D">
      <w:pPr>
        <w:pStyle w:val="20"/>
      </w:pPr>
      <w:bookmarkStart w:id="75" w:name="_Toc496982476"/>
      <w:bookmarkStart w:id="76" w:name="_Toc497402867"/>
      <w:bookmarkStart w:id="77" w:name="_Toc528354530"/>
      <w:r>
        <w:rPr>
          <w:rFonts w:hint="eastAsia"/>
        </w:rPr>
        <w:lastRenderedPageBreak/>
        <w:t>项目干系人</w:t>
      </w:r>
      <w:r>
        <w:t>分析</w:t>
      </w:r>
      <w:bookmarkEnd w:id="75"/>
      <w:bookmarkEnd w:id="76"/>
      <w:bookmarkEnd w:id="77"/>
    </w:p>
    <w:p w14:paraId="7B9945C6" w14:textId="77777777" w:rsidR="0037606D" w:rsidRPr="00EA7ED0" w:rsidRDefault="0037606D" w:rsidP="0037606D">
      <w:pPr>
        <w:pStyle w:val="a9"/>
        <w:spacing w:line="240" w:lineRule="auto"/>
        <w:ind w:firstLine="420"/>
        <w:rPr>
          <w:rFonts w:ascii="等线" w:eastAsia="等线" w:hAnsi="等线"/>
          <w:lang w:eastAsia="zh-CN"/>
        </w:rPr>
      </w:pPr>
      <w:r w:rsidRPr="00EA7ED0">
        <w:rPr>
          <w:rFonts w:ascii="等线" w:eastAsia="等线" w:hAnsi="等线" w:hint="eastAsia"/>
          <w:lang w:eastAsia="zh-CN"/>
        </w:rPr>
        <w:t>项目组织内部与外部人员涉及重点关系的干系人如下：</w:t>
      </w:r>
    </w:p>
    <w:p w14:paraId="4216A887"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客户：是指提出项目需求的个人，杨老师和侯老师。是我们需要关注的第一对象。</w:t>
      </w:r>
    </w:p>
    <w:p w14:paraId="7A4C24F9"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用户：是指使用该渔乐生活软件的组织和个人，需要分析用户的使用感受，时刻关注改进意向等。</w:t>
      </w:r>
    </w:p>
    <w:p w14:paraId="56334DCE"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项目经理：是项目的关键人物，是小组的领导者，起重要协调作用。</w:t>
      </w:r>
    </w:p>
    <w:p w14:paraId="093CC0AA" w14:textId="77777777" w:rsidR="0037606D" w:rsidRPr="00EA7ED0" w:rsidRDefault="0037606D" w:rsidP="0037606D">
      <w:pPr>
        <w:pStyle w:val="a9"/>
        <w:numPr>
          <w:ilvl w:val="0"/>
          <w:numId w:val="33"/>
        </w:numPr>
        <w:spacing w:line="240" w:lineRule="auto"/>
        <w:rPr>
          <w:rFonts w:ascii="等线" w:eastAsia="等线" w:hAnsi="等线"/>
          <w:lang w:eastAsia="zh-CN"/>
        </w:rPr>
      </w:pPr>
      <w:r w:rsidRPr="00EA7ED0">
        <w:rPr>
          <w:rFonts w:ascii="等线" w:eastAsia="等线" w:hAnsi="等线" w:hint="eastAsia"/>
          <w:lang w:eastAsia="zh-CN"/>
        </w:rPr>
        <w:t>项目组成员：是让项目落到实处分担项目任务的人员，项目成败的关键。</w:t>
      </w:r>
    </w:p>
    <w:p w14:paraId="7AB7F1A7" w14:textId="77777777" w:rsidR="0037606D" w:rsidRDefault="0037606D" w:rsidP="0037606D">
      <w:pPr>
        <w:pStyle w:val="a9"/>
        <w:numPr>
          <w:ilvl w:val="0"/>
          <w:numId w:val="33"/>
        </w:numPr>
        <w:spacing w:line="240" w:lineRule="auto"/>
        <w:rPr>
          <w:rFonts w:ascii="等线" w:eastAsia="等线" w:hAnsi="等线"/>
          <w:lang w:eastAsia="zh-CN"/>
        </w:rPr>
      </w:pPr>
      <w:r>
        <w:rPr>
          <w:rFonts w:ascii="等线" w:eastAsia="等线" w:hAnsi="等线" w:hint="eastAsia"/>
          <w:lang w:eastAsia="zh-CN"/>
        </w:rPr>
        <w:t>主要项目发起人</w:t>
      </w:r>
      <w:r w:rsidRPr="00EA7ED0">
        <w:rPr>
          <w:rFonts w:ascii="等线" w:eastAsia="等线" w:hAnsi="等线" w:hint="eastAsia"/>
          <w:lang w:eastAsia="zh-CN"/>
        </w:rPr>
        <w:t>：对项目产生积极或消极的影响的人。</w:t>
      </w:r>
    </w:p>
    <w:tbl>
      <w:tblPr>
        <w:tblStyle w:val="ae"/>
        <w:tblW w:w="9606" w:type="dxa"/>
        <w:tblLook w:val="04A0" w:firstRow="1" w:lastRow="0" w:firstColumn="1" w:lastColumn="0" w:noHBand="0" w:noVBand="1"/>
      </w:tblPr>
      <w:tblGrid>
        <w:gridCol w:w="959"/>
        <w:gridCol w:w="1417"/>
        <w:gridCol w:w="1418"/>
        <w:gridCol w:w="5812"/>
      </w:tblGrid>
      <w:tr w:rsidR="0037606D" w14:paraId="27C6CB2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959" w:type="dxa"/>
          </w:tcPr>
          <w:p w14:paraId="7DBE80D6"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1417" w:type="dxa"/>
          </w:tcPr>
          <w:p w14:paraId="1061849C" w14:textId="77777777" w:rsidR="0037606D" w:rsidRDefault="0037606D" w:rsidP="008E1D57">
            <w:pPr>
              <w:pStyle w:val="a9"/>
              <w:rPr>
                <w:rFonts w:ascii="等线" w:eastAsia="等线" w:hAnsi="等线"/>
                <w:lang w:eastAsia="zh-CN"/>
              </w:rPr>
            </w:pPr>
            <w:r>
              <w:rPr>
                <w:rFonts w:ascii="等线" w:eastAsia="等线" w:hAnsi="等线" w:hint="eastAsia"/>
                <w:lang w:eastAsia="zh-CN"/>
              </w:rPr>
              <w:t>权力/兴趣</w:t>
            </w:r>
          </w:p>
        </w:tc>
        <w:tc>
          <w:tcPr>
            <w:tcW w:w="1418" w:type="dxa"/>
          </w:tcPr>
          <w:p w14:paraId="082919AF" w14:textId="77777777" w:rsidR="0037606D" w:rsidRDefault="0037606D" w:rsidP="008E1D57">
            <w:pPr>
              <w:pStyle w:val="a9"/>
              <w:rPr>
                <w:rFonts w:ascii="等线" w:eastAsia="等线" w:hAnsi="等线"/>
                <w:lang w:eastAsia="zh-CN"/>
              </w:rPr>
            </w:pPr>
            <w:r>
              <w:rPr>
                <w:rFonts w:ascii="等线" w:eastAsia="等线" w:hAnsi="等线" w:hint="eastAsia"/>
                <w:lang w:eastAsia="zh-CN"/>
              </w:rPr>
              <w:t>现在的状态</w:t>
            </w:r>
          </w:p>
        </w:tc>
        <w:tc>
          <w:tcPr>
            <w:tcW w:w="5812" w:type="dxa"/>
          </w:tcPr>
          <w:p w14:paraId="2BCB0D37" w14:textId="77777777" w:rsidR="0037606D" w:rsidRDefault="0037606D" w:rsidP="008E1D57">
            <w:pPr>
              <w:pStyle w:val="a9"/>
              <w:rPr>
                <w:rFonts w:ascii="等线" w:eastAsia="等线" w:hAnsi="等线"/>
                <w:lang w:eastAsia="zh-CN"/>
              </w:rPr>
            </w:pPr>
            <w:r>
              <w:rPr>
                <w:rFonts w:ascii="等线" w:eastAsia="等线" w:hAnsi="等线" w:hint="eastAsia"/>
                <w:lang w:eastAsia="zh-CN"/>
              </w:rPr>
              <w:t>潜在管理策略</w:t>
            </w:r>
          </w:p>
        </w:tc>
      </w:tr>
      <w:tr w:rsidR="0037606D" w14:paraId="7425B988" w14:textId="77777777" w:rsidTr="008E1D57">
        <w:tc>
          <w:tcPr>
            <w:tcW w:w="959" w:type="dxa"/>
          </w:tcPr>
          <w:p w14:paraId="106B63CB"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1417" w:type="dxa"/>
          </w:tcPr>
          <w:p w14:paraId="02E01C1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高/高</w:t>
            </w:r>
          </w:p>
        </w:tc>
        <w:tc>
          <w:tcPr>
            <w:tcW w:w="1418" w:type="dxa"/>
          </w:tcPr>
          <w:p w14:paraId="6AA1904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领导</w:t>
            </w:r>
          </w:p>
        </w:tc>
        <w:tc>
          <w:tcPr>
            <w:tcW w:w="5812" w:type="dxa"/>
          </w:tcPr>
          <w:p w14:paraId="5329581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杨枨为该项目主要发起人，是一名钓鱼发烧友，他曾经在去年也要求相关团队开发过类似的软件，明确知道自己想要什么，征求他的意见是很有必要的，是关键访谈对象。</w:t>
            </w:r>
          </w:p>
        </w:tc>
      </w:tr>
      <w:tr w:rsidR="0037606D" w14:paraId="2F7FD699" w14:textId="77777777" w:rsidTr="008E1D57">
        <w:tc>
          <w:tcPr>
            <w:tcW w:w="959" w:type="dxa"/>
          </w:tcPr>
          <w:p w14:paraId="664B794F"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1417" w:type="dxa"/>
          </w:tcPr>
          <w:p w14:paraId="7879C2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高/低</w:t>
            </w:r>
          </w:p>
        </w:tc>
        <w:tc>
          <w:tcPr>
            <w:tcW w:w="1418" w:type="dxa"/>
          </w:tcPr>
          <w:p w14:paraId="72373E1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中性</w:t>
            </w:r>
          </w:p>
        </w:tc>
        <w:tc>
          <w:tcPr>
            <w:tcW w:w="5812" w:type="dxa"/>
          </w:tcPr>
          <w:p w14:paraId="4C568D8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侯宏仑</w:t>
            </w:r>
            <w:r>
              <w:rPr>
                <w:rFonts w:ascii="等线" w:eastAsia="等线" w:hAnsi="等线" w:hint="eastAsia"/>
                <w:lang w:eastAsia="zh-CN"/>
              </w:rPr>
              <w:t>为该项目被动发起人，曾经反对杨枨提出这个项目但未成功，有多年专业的项目管理经验，可以指导本项目进行较好的管理。</w:t>
            </w:r>
          </w:p>
        </w:tc>
      </w:tr>
      <w:tr w:rsidR="0037606D" w14:paraId="2601F42E" w14:textId="77777777" w:rsidTr="008E1D57">
        <w:tc>
          <w:tcPr>
            <w:tcW w:w="959" w:type="dxa"/>
          </w:tcPr>
          <w:p w14:paraId="565876A9"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赵豪杰</w:t>
            </w:r>
          </w:p>
        </w:tc>
        <w:tc>
          <w:tcPr>
            <w:tcW w:w="1417" w:type="dxa"/>
          </w:tcPr>
          <w:p w14:paraId="1ACD0B6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高/高</w:t>
            </w:r>
          </w:p>
        </w:tc>
        <w:tc>
          <w:tcPr>
            <w:tcW w:w="1418" w:type="dxa"/>
          </w:tcPr>
          <w:p w14:paraId="473A8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支持</w:t>
            </w:r>
          </w:p>
        </w:tc>
        <w:tc>
          <w:tcPr>
            <w:tcW w:w="5812" w:type="dxa"/>
          </w:tcPr>
          <w:p w14:paraId="2C6E7EC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赵豪杰为本项目开发小组通过民主选举推选出的组长及项目经理，有较强的组织协调能力，能够较好的控制项目进展，协调好组内工作，是项目组的核心。</w:t>
            </w:r>
          </w:p>
        </w:tc>
      </w:tr>
      <w:tr w:rsidR="0037606D" w14:paraId="270F40E8" w14:textId="77777777" w:rsidTr="008E1D57">
        <w:tc>
          <w:tcPr>
            <w:tcW w:w="959" w:type="dxa"/>
          </w:tcPr>
          <w:p w14:paraId="34014D6C"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罗培铖</w:t>
            </w:r>
          </w:p>
        </w:tc>
        <w:tc>
          <w:tcPr>
            <w:tcW w:w="1417" w:type="dxa"/>
          </w:tcPr>
          <w:p w14:paraId="3103F15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中/高</w:t>
            </w:r>
          </w:p>
        </w:tc>
        <w:tc>
          <w:tcPr>
            <w:tcW w:w="1418" w:type="dxa"/>
          </w:tcPr>
          <w:p w14:paraId="7F4F616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支持</w:t>
            </w:r>
          </w:p>
        </w:tc>
        <w:tc>
          <w:tcPr>
            <w:tcW w:w="5812" w:type="dxa"/>
          </w:tcPr>
          <w:p w14:paraId="2358F72D"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罗培铖为本项目的配置管理员，非常专业，逻辑性强，能够灵活使用版本管理工具，掌握多种开发技术，对本项目的技术实现起到至关重要的作用。</w:t>
            </w:r>
          </w:p>
        </w:tc>
      </w:tr>
      <w:tr w:rsidR="0037606D" w14:paraId="00CB7346" w14:textId="77777777" w:rsidTr="008E1D57">
        <w:tc>
          <w:tcPr>
            <w:tcW w:w="959" w:type="dxa"/>
          </w:tcPr>
          <w:p w14:paraId="0F39C9AB"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苏碧青</w:t>
            </w:r>
          </w:p>
        </w:tc>
        <w:tc>
          <w:tcPr>
            <w:tcW w:w="1417" w:type="dxa"/>
          </w:tcPr>
          <w:p w14:paraId="36FA603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中/高</w:t>
            </w:r>
          </w:p>
        </w:tc>
        <w:tc>
          <w:tcPr>
            <w:tcW w:w="1418" w:type="dxa"/>
          </w:tcPr>
          <w:p w14:paraId="3E4AEA1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支持</w:t>
            </w:r>
          </w:p>
        </w:tc>
        <w:tc>
          <w:tcPr>
            <w:tcW w:w="5812" w:type="dxa"/>
          </w:tcPr>
          <w:p w14:paraId="5B0242D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苏碧青为本项目的会议记录员，同时也负责项目文档的编写，逻辑性强，对本项目能够提出一些有意义的意见，对本项目的技术实现起到至关重要的作用。</w:t>
            </w:r>
          </w:p>
        </w:tc>
      </w:tr>
      <w:tr w:rsidR="0037606D" w14:paraId="64AAA247" w14:textId="77777777" w:rsidTr="008E1D57">
        <w:tc>
          <w:tcPr>
            <w:tcW w:w="959" w:type="dxa"/>
          </w:tcPr>
          <w:p w14:paraId="18120240"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郑丞钧</w:t>
            </w:r>
          </w:p>
        </w:tc>
        <w:tc>
          <w:tcPr>
            <w:tcW w:w="1417" w:type="dxa"/>
          </w:tcPr>
          <w:p w14:paraId="05ECFF1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中/高</w:t>
            </w:r>
          </w:p>
        </w:tc>
        <w:tc>
          <w:tcPr>
            <w:tcW w:w="1418" w:type="dxa"/>
          </w:tcPr>
          <w:p w14:paraId="70039A7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支持</w:t>
            </w:r>
          </w:p>
        </w:tc>
        <w:tc>
          <w:tcPr>
            <w:tcW w:w="5812" w:type="dxa"/>
          </w:tcPr>
          <w:p w14:paraId="5548CB4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郑丞钧为本项目的技术支持员，非常专业，逻辑性强，能够灵活使用项目管理工具，掌握多种开发技术，对本项目的技术实现起到至关重要的作用。</w:t>
            </w:r>
          </w:p>
        </w:tc>
      </w:tr>
      <w:tr w:rsidR="0037606D" w14:paraId="135B77EE" w14:textId="77777777" w:rsidTr="008E1D57">
        <w:tc>
          <w:tcPr>
            <w:tcW w:w="959" w:type="dxa"/>
          </w:tcPr>
          <w:p w14:paraId="01206EF0"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张嘉诚</w:t>
            </w:r>
          </w:p>
        </w:tc>
        <w:tc>
          <w:tcPr>
            <w:tcW w:w="1417" w:type="dxa"/>
          </w:tcPr>
          <w:p w14:paraId="544CAB4D"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中/高</w:t>
            </w:r>
          </w:p>
        </w:tc>
        <w:tc>
          <w:tcPr>
            <w:tcW w:w="1418" w:type="dxa"/>
          </w:tcPr>
          <w:p w14:paraId="1C54991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支持</w:t>
            </w:r>
          </w:p>
        </w:tc>
        <w:tc>
          <w:tcPr>
            <w:tcW w:w="5812" w:type="dxa"/>
          </w:tcPr>
          <w:p w14:paraId="7480FC4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张嘉诚为本项目的文档管理员，同时也负责P</w:t>
            </w:r>
            <w:r>
              <w:rPr>
                <w:rFonts w:ascii="等线" w:eastAsia="等线" w:hAnsi="等线"/>
                <w:lang w:eastAsia="zh-CN"/>
              </w:rPr>
              <w:t>PT</w:t>
            </w:r>
            <w:r>
              <w:rPr>
                <w:rFonts w:ascii="等线" w:eastAsia="等线" w:hAnsi="等线" w:hint="eastAsia"/>
                <w:lang w:eastAsia="zh-CN"/>
              </w:rPr>
              <w:t>的制作，逻辑性强，能够灵活使用需求建模工具，对本项目的技术实现与文档整合起到至关重要的作用。</w:t>
            </w:r>
          </w:p>
        </w:tc>
      </w:tr>
    </w:tbl>
    <w:p w14:paraId="37149F3B" w14:textId="77777777" w:rsidR="0037606D" w:rsidRPr="00EA7ED0" w:rsidRDefault="0037606D" w:rsidP="0037606D">
      <w:pPr>
        <w:pStyle w:val="a9"/>
        <w:jc w:val="center"/>
        <w:rPr>
          <w:rFonts w:ascii="等线" w:eastAsia="等线" w:hAnsi="等线"/>
          <w:lang w:eastAsia="zh-CN"/>
        </w:rPr>
      </w:pPr>
      <w:commentRangeStart w:id="78"/>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干系人分析</w:t>
      </w:r>
      <w:commentRangeEnd w:id="78"/>
      <w:r>
        <w:rPr>
          <w:rStyle w:val="af2"/>
          <w:rFonts w:ascii="Cambria" w:hAnsi="Cambria"/>
        </w:rPr>
        <w:commentReference w:id="78"/>
      </w:r>
    </w:p>
    <w:p w14:paraId="2D2D75FF" w14:textId="77777777" w:rsidR="0037606D" w:rsidRDefault="0037606D" w:rsidP="0037606D">
      <w:pPr>
        <w:pStyle w:val="20"/>
      </w:pPr>
      <w:bookmarkStart w:id="79" w:name="_Toc496982477"/>
      <w:bookmarkStart w:id="80" w:name="_Toc497402868"/>
      <w:bookmarkStart w:id="81" w:name="_Toc528354531"/>
      <w:r>
        <w:rPr>
          <w:rFonts w:hint="eastAsia"/>
        </w:rPr>
        <w:lastRenderedPageBreak/>
        <w:t>项目</w:t>
      </w:r>
      <w:r>
        <w:t>干系人管理</w:t>
      </w:r>
      <w:bookmarkEnd w:id="79"/>
      <w:bookmarkEnd w:id="80"/>
      <w:bookmarkEnd w:id="81"/>
    </w:p>
    <w:p w14:paraId="44149021" w14:textId="77777777" w:rsidR="0037606D" w:rsidRDefault="0037606D" w:rsidP="0037606D">
      <w:pPr>
        <w:pStyle w:val="a9"/>
        <w:spacing w:line="240" w:lineRule="auto"/>
        <w:ind w:firstLine="420"/>
        <w:rPr>
          <w:rFonts w:ascii="等线" w:eastAsia="等线" w:hAnsi="等线"/>
          <w:lang w:eastAsia="zh-CN"/>
        </w:rPr>
      </w:pPr>
      <w:bookmarkStart w:id="82" w:name="_Toc496982478"/>
      <w:bookmarkStart w:id="83" w:name="_Toc497402869"/>
      <w:r w:rsidRPr="00EA7ED0">
        <w:rPr>
          <w:rFonts w:ascii="等线" w:eastAsia="等线" w:hAnsi="等线" w:hint="eastAsia"/>
          <w:lang w:eastAsia="zh-CN"/>
        </w:rPr>
        <w:t>项目干系人管理包括用于开展下列工作的各个过程：识别能够影响项目或者受项目影响的全部人员、群体或组织，分析干系人对项目的期望和影响，制定合适的管理策略来有效调动干系人参与项目决策和执行。干系人管理还关注与干系人的持续沟通，以便于了解干系人的需要和期望，解决实际发生的问题，管理利益冲突，促进干系人合理参与项目决策和活动。应该把干系人满意度作为一个关键的项目目标来进行管理。</w:t>
      </w:r>
    </w:p>
    <w:tbl>
      <w:tblPr>
        <w:tblStyle w:val="ae"/>
        <w:tblW w:w="0" w:type="auto"/>
        <w:tblLook w:val="04A0" w:firstRow="1" w:lastRow="0" w:firstColumn="1" w:lastColumn="0" w:noHBand="0" w:noVBand="1"/>
      </w:tblPr>
      <w:tblGrid>
        <w:gridCol w:w="1242"/>
        <w:gridCol w:w="993"/>
        <w:gridCol w:w="3260"/>
        <w:gridCol w:w="4081"/>
      </w:tblGrid>
      <w:tr w:rsidR="0037606D" w14:paraId="42F786A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242" w:type="dxa"/>
          </w:tcPr>
          <w:p w14:paraId="63EA0951" w14:textId="77777777" w:rsidR="0037606D" w:rsidRDefault="0037606D" w:rsidP="008E1D57">
            <w:pPr>
              <w:pStyle w:val="a9"/>
              <w:rPr>
                <w:rFonts w:ascii="等线" w:eastAsia="等线" w:hAnsi="等线"/>
                <w:lang w:eastAsia="zh-CN"/>
              </w:rPr>
            </w:pPr>
            <w:r>
              <w:rPr>
                <w:rFonts w:ascii="等线" w:eastAsia="等线" w:hAnsi="等线" w:hint="eastAsia"/>
                <w:lang w:eastAsia="zh-CN"/>
              </w:rPr>
              <w:t>衡量成功</w:t>
            </w:r>
          </w:p>
        </w:tc>
        <w:tc>
          <w:tcPr>
            <w:tcW w:w="993" w:type="dxa"/>
          </w:tcPr>
          <w:p w14:paraId="247465A2" w14:textId="77777777" w:rsidR="0037606D" w:rsidRDefault="0037606D" w:rsidP="008E1D57">
            <w:pPr>
              <w:pStyle w:val="a9"/>
              <w:rPr>
                <w:rFonts w:ascii="等线" w:eastAsia="等线" w:hAnsi="等线"/>
                <w:lang w:eastAsia="zh-CN"/>
              </w:rPr>
            </w:pPr>
            <w:r>
              <w:rPr>
                <w:rFonts w:ascii="等线" w:eastAsia="等线" w:hAnsi="等线" w:hint="eastAsia"/>
                <w:lang w:eastAsia="zh-CN"/>
              </w:rPr>
              <w:t>优先级</w:t>
            </w:r>
          </w:p>
        </w:tc>
        <w:tc>
          <w:tcPr>
            <w:tcW w:w="3260" w:type="dxa"/>
          </w:tcPr>
          <w:p w14:paraId="206BBF56" w14:textId="77777777" w:rsidR="0037606D" w:rsidRDefault="0037606D" w:rsidP="008E1D57">
            <w:pPr>
              <w:pStyle w:val="a9"/>
              <w:rPr>
                <w:rFonts w:ascii="等线" w:eastAsia="等线" w:hAnsi="等线"/>
                <w:lang w:eastAsia="zh-CN"/>
              </w:rPr>
            </w:pPr>
            <w:r>
              <w:rPr>
                <w:rFonts w:ascii="等线" w:eastAsia="等线" w:hAnsi="等线" w:hint="eastAsia"/>
                <w:lang w:eastAsia="zh-CN"/>
              </w:rPr>
              <w:t>期望</w:t>
            </w:r>
          </w:p>
        </w:tc>
        <w:tc>
          <w:tcPr>
            <w:tcW w:w="4081" w:type="dxa"/>
          </w:tcPr>
          <w:p w14:paraId="609804A8" w14:textId="77777777" w:rsidR="0037606D" w:rsidRDefault="0037606D" w:rsidP="008E1D57">
            <w:pPr>
              <w:pStyle w:val="a9"/>
              <w:rPr>
                <w:rFonts w:ascii="等线" w:eastAsia="等线" w:hAnsi="等线"/>
                <w:lang w:eastAsia="zh-CN"/>
              </w:rPr>
            </w:pPr>
            <w:r>
              <w:rPr>
                <w:rFonts w:ascii="等线" w:eastAsia="等线" w:hAnsi="等线" w:hint="eastAsia"/>
                <w:lang w:eastAsia="zh-CN"/>
              </w:rPr>
              <w:t>指导方针</w:t>
            </w:r>
          </w:p>
        </w:tc>
      </w:tr>
      <w:tr w:rsidR="0037606D" w14:paraId="23FD81C4" w14:textId="77777777" w:rsidTr="008E1D57">
        <w:tc>
          <w:tcPr>
            <w:tcW w:w="1242" w:type="dxa"/>
          </w:tcPr>
          <w:p w14:paraId="2CF4DA6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w:t>
            </w:r>
          </w:p>
        </w:tc>
        <w:tc>
          <w:tcPr>
            <w:tcW w:w="993" w:type="dxa"/>
          </w:tcPr>
          <w:p w14:paraId="486A99C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3C9B09C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范围声明，明确定义了强制要求和可选的需求</w:t>
            </w:r>
          </w:p>
        </w:tc>
        <w:tc>
          <w:tcPr>
            <w:tcW w:w="4081" w:type="dxa"/>
          </w:tcPr>
          <w:p w14:paraId="22D36CB1" w14:textId="77777777" w:rsidR="0037606D" w:rsidRPr="00A768F0" w:rsidRDefault="0037606D" w:rsidP="008E1D57">
            <w:pPr>
              <w:pStyle w:val="a9"/>
              <w:jc w:val="center"/>
              <w:rPr>
                <w:rFonts w:ascii="等线" w:eastAsia="等线" w:hAnsi="等线"/>
                <w:lang w:eastAsia="zh-CN"/>
              </w:rPr>
            </w:pPr>
            <w:r>
              <w:rPr>
                <w:rFonts w:ascii="等线" w:eastAsia="等线" w:hAnsi="等线" w:hint="eastAsia"/>
                <w:lang w:eastAsia="zh-CN"/>
              </w:rPr>
              <w:t>在考虑可选的要求之前，首先着眼满足强制性需求</w:t>
            </w:r>
          </w:p>
        </w:tc>
      </w:tr>
      <w:tr w:rsidR="0037606D" w14:paraId="25ABF344" w14:textId="77777777" w:rsidTr="008E1D57">
        <w:tc>
          <w:tcPr>
            <w:tcW w:w="1242" w:type="dxa"/>
          </w:tcPr>
          <w:p w14:paraId="4F68104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时间</w:t>
            </w:r>
          </w:p>
        </w:tc>
        <w:tc>
          <w:tcPr>
            <w:tcW w:w="993" w:type="dxa"/>
          </w:tcPr>
          <w:p w14:paraId="66451FA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1</w:t>
            </w:r>
          </w:p>
        </w:tc>
        <w:tc>
          <w:tcPr>
            <w:tcW w:w="3260" w:type="dxa"/>
          </w:tcPr>
          <w:p w14:paraId="04DB20E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项目完工日期几乎无可商量，日程是非常现实的</w:t>
            </w:r>
          </w:p>
        </w:tc>
        <w:tc>
          <w:tcPr>
            <w:tcW w:w="4081" w:type="dxa"/>
          </w:tcPr>
          <w:p w14:paraId="658B2233"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本项目项目进度主要以甘特图为指导，严格按照课程里程碑展开项目，一旦有任何问题，项目发起人必须做出提醒</w:t>
            </w:r>
          </w:p>
        </w:tc>
      </w:tr>
      <w:tr w:rsidR="0037606D" w14:paraId="65A41F70" w14:textId="77777777" w:rsidTr="008E1D57">
        <w:tc>
          <w:tcPr>
            <w:tcW w:w="1242" w:type="dxa"/>
          </w:tcPr>
          <w:p w14:paraId="50A051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成本</w:t>
            </w:r>
          </w:p>
        </w:tc>
        <w:tc>
          <w:tcPr>
            <w:tcW w:w="993" w:type="dxa"/>
          </w:tcPr>
          <w:p w14:paraId="315F536E"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3</w:t>
            </w:r>
          </w:p>
        </w:tc>
        <w:tc>
          <w:tcPr>
            <w:tcW w:w="3260" w:type="dxa"/>
          </w:tcPr>
          <w:p w14:paraId="31105E3B"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这个项目对组织至关重要。如果能清楚地证明需要更多的资金，他们就可以提供</w:t>
            </w:r>
          </w:p>
        </w:tc>
        <w:tc>
          <w:tcPr>
            <w:tcW w:w="4081" w:type="dxa"/>
          </w:tcPr>
          <w:p w14:paraId="5BFBCAE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本项目为课程要求项目，不计人力工资，尽量使用免费软件或盗版软件工具以降低成本</w:t>
            </w:r>
          </w:p>
        </w:tc>
      </w:tr>
      <w:tr w:rsidR="0037606D" w14:paraId="1157D457" w14:textId="77777777" w:rsidTr="008E1D57">
        <w:tc>
          <w:tcPr>
            <w:tcW w:w="1242" w:type="dxa"/>
          </w:tcPr>
          <w:p w14:paraId="645700E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技术/标准</w:t>
            </w:r>
          </w:p>
        </w:tc>
        <w:tc>
          <w:tcPr>
            <w:tcW w:w="993" w:type="dxa"/>
          </w:tcPr>
          <w:p w14:paraId="78C96E8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2</w:t>
            </w:r>
          </w:p>
        </w:tc>
        <w:tc>
          <w:tcPr>
            <w:tcW w:w="3260" w:type="dxa"/>
          </w:tcPr>
          <w:p w14:paraId="62A168F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有几种可能的解决方案可用，但只有一个满足所有的发起人的技术需求</w:t>
            </w:r>
          </w:p>
        </w:tc>
        <w:tc>
          <w:tcPr>
            <w:tcW w:w="4081" w:type="dxa"/>
          </w:tcPr>
          <w:p w14:paraId="6544896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本项目技术与标准主要以S</w:t>
            </w:r>
            <w:r>
              <w:rPr>
                <w:rFonts w:ascii="等线" w:eastAsia="等线" w:hAnsi="等线"/>
                <w:lang w:eastAsia="zh-CN"/>
              </w:rPr>
              <w:t>RS</w:t>
            </w:r>
            <w:r>
              <w:rPr>
                <w:rFonts w:ascii="等线" w:eastAsia="等线" w:hAnsi="等线" w:hint="eastAsia"/>
                <w:lang w:eastAsia="zh-CN"/>
              </w:rPr>
              <w:t>与可行性分析等技术文档作为指导，一旦有任何问题，项目经理与技术支持员需要及时确定方案</w:t>
            </w:r>
          </w:p>
        </w:tc>
      </w:tr>
    </w:tbl>
    <w:p w14:paraId="7179CF9D" w14:textId="77777777" w:rsidR="0037606D" w:rsidRPr="00EA7ED0" w:rsidRDefault="0037606D" w:rsidP="0037606D">
      <w:pPr>
        <w:pStyle w:val="a9"/>
        <w:ind w:firstLine="720"/>
        <w:jc w:val="center"/>
        <w:rPr>
          <w:rFonts w:ascii="等线" w:eastAsia="等线" w:hAnsi="等线"/>
          <w:lang w:eastAsia="zh-CN"/>
        </w:rPr>
      </w:pPr>
      <w:commentRangeStart w:id="84"/>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期望管理矩阵</w:t>
      </w:r>
      <w:commentRangeEnd w:id="84"/>
      <w:r>
        <w:rPr>
          <w:rStyle w:val="af2"/>
          <w:rFonts w:ascii="Cambria" w:hAnsi="Cambria"/>
        </w:rPr>
        <w:commentReference w:id="84"/>
      </w:r>
    </w:p>
    <w:p w14:paraId="691EBB36" w14:textId="06ACD6DD" w:rsidR="0037606D" w:rsidRDefault="0037606D" w:rsidP="0037606D">
      <w:pPr>
        <w:pStyle w:val="20"/>
        <w:rPr>
          <w:lang w:eastAsia="zh-CN"/>
        </w:rPr>
      </w:pPr>
      <w:bookmarkStart w:id="85" w:name="_Toc528354532"/>
      <w:r>
        <w:rPr>
          <w:rFonts w:hint="eastAsia"/>
          <w:lang w:eastAsia="zh-CN"/>
        </w:rPr>
        <w:t>识别干系人</w:t>
      </w:r>
      <w:bookmarkEnd w:id="82"/>
      <w:bookmarkEnd w:id="83"/>
      <w:bookmarkEnd w:id="85"/>
    </w:p>
    <w:p w14:paraId="5B00E626" w14:textId="77777777" w:rsidR="0037606D" w:rsidRDefault="0037606D" w:rsidP="0037606D">
      <w:pPr>
        <w:pStyle w:val="a9"/>
        <w:ind w:firstLine="720"/>
        <w:rPr>
          <w:rFonts w:ascii="等线" w:eastAsia="等线" w:hAnsi="等线"/>
          <w:lang w:eastAsia="zh-CN"/>
        </w:rPr>
      </w:pPr>
      <w:bookmarkStart w:id="86" w:name="_Toc496982479"/>
      <w:bookmarkStart w:id="87" w:name="_Toc497402870"/>
      <w:r w:rsidRPr="00EA7ED0">
        <w:rPr>
          <w:rFonts w:ascii="等线" w:eastAsia="等线" w:hAnsi="等线" w:hint="eastAsia"/>
          <w:lang w:eastAsia="zh-CN"/>
        </w:rPr>
        <w:t>识别干系人是识别能影响项目决策、活动或结果的个人、群体或组织，以及被项目决策、活动或结果所影响的个人、群体或组织，并分析和记录他们的相关信息的过程。识别干系人帮助项目经理建立对各个干系人或干系人群体的适度关注。</w:t>
      </w:r>
    </w:p>
    <w:tbl>
      <w:tblPr>
        <w:tblStyle w:val="ae"/>
        <w:tblW w:w="0" w:type="auto"/>
        <w:tblLook w:val="04A0" w:firstRow="1" w:lastRow="0" w:firstColumn="1" w:lastColumn="0" w:noHBand="0" w:noVBand="1"/>
      </w:tblPr>
      <w:tblGrid>
        <w:gridCol w:w="1101"/>
        <w:gridCol w:w="2313"/>
        <w:gridCol w:w="1514"/>
        <w:gridCol w:w="1868"/>
        <w:gridCol w:w="2780"/>
      </w:tblGrid>
      <w:tr w:rsidR="0037606D" w14:paraId="283A0F90"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101" w:type="dxa"/>
          </w:tcPr>
          <w:p w14:paraId="4C8A3059" w14:textId="77777777" w:rsidR="0037606D" w:rsidRDefault="0037606D" w:rsidP="008E1D57">
            <w:pPr>
              <w:pStyle w:val="a9"/>
              <w:rPr>
                <w:rFonts w:ascii="等线" w:eastAsia="等线" w:hAnsi="等线"/>
                <w:lang w:eastAsia="zh-CN"/>
              </w:rPr>
            </w:pPr>
            <w:r>
              <w:rPr>
                <w:rFonts w:ascii="等线" w:eastAsia="等线" w:hAnsi="等线" w:hint="eastAsia"/>
                <w:lang w:eastAsia="zh-CN"/>
              </w:rPr>
              <w:t>姓名</w:t>
            </w:r>
          </w:p>
        </w:tc>
        <w:tc>
          <w:tcPr>
            <w:tcW w:w="2313" w:type="dxa"/>
          </w:tcPr>
          <w:p w14:paraId="6C6D996D" w14:textId="77777777" w:rsidR="0037606D" w:rsidRDefault="0037606D" w:rsidP="008E1D57">
            <w:pPr>
              <w:pStyle w:val="a9"/>
              <w:rPr>
                <w:rFonts w:ascii="等线" w:eastAsia="等线" w:hAnsi="等线"/>
                <w:lang w:eastAsia="zh-CN"/>
              </w:rPr>
            </w:pPr>
            <w:r>
              <w:rPr>
                <w:rFonts w:ascii="等线" w:eastAsia="等线" w:hAnsi="等线" w:hint="eastAsia"/>
                <w:lang w:eastAsia="zh-CN"/>
              </w:rPr>
              <w:t>职位</w:t>
            </w:r>
          </w:p>
        </w:tc>
        <w:tc>
          <w:tcPr>
            <w:tcW w:w="1514" w:type="dxa"/>
          </w:tcPr>
          <w:p w14:paraId="43A3D54C" w14:textId="77777777" w:rsidR="0037606D" w:rsidRDefault="0037606D" w:rsidP="008E1D57">
            <w:pPr>
              <w:pStyle w:val="a9"/>
              <w:rPr>
                <w:rFonts w:ascii="等线" w:eastAsia="等线" w:hAnsi="等线"/>
                <w:lang w:eastAsia="zh-CN"/>
              </w:rPr>
            </w:pPr>
            <w:r>
              <w:rPr>
                <w:rFonts w:ascii="等线" w:eastAsia="等线" w:hAnsi="等线" w:hint="eastAsia"/>
                <w:lang w:eastAsia="zh-CN"/>
              </w:rPr>
              <w:t>内部/外部</w:t>
            </w:r>
          </w:p>
        </w:tc>
        <w:tc>
          <w:tcPr>
            <w:tcW w:w="1868" w:type="dxa"/>
          </w:tcPr>
          <w:p w14:paraId="7F3A9142" w14:textId="77777777" w:rsidR="0037606D" w:rsidRDefault="0037606D" w:rsidP="008E1D57">
            <w:pPr>
              <w:pStyle w:val="a9"/>
              <w:rPr>
                <w:rFonts w:ascii="等线" w:eastAsia="等线" w:hAnsi="等线"/>
                <w:lang w:eastAsia="zh-CN"/>
              </w:rPr>
            </w:pPr>
            <w:r>
              <w:rPr>
                <w:rFonts w:ascii="等线" w:eastAsia="等线" w:hAnsi="等线" w:hint="eastAsia"/>
                <w:lang w:eastAsia="zh-CN"/>
              </w:rPr>
              <w:t>项目角色</w:t>
            </w:r>
          </w:p>
        </w:tc>
        <w:tc>
          <w:tcPr>
            <w:tcW w:w="2780" w:type="dxa"/>
          </w:tcPr>
          <w:p w14:paraId="04E38A37" w14:textId="77777777" w:rsidR="0037606D" w:rsidRDefault="0037606D" w:rsidP="008E1D57">
            <w:pPr>
              <w:pStyle w:val="a9"/>
              <w:rPr>
                <w:rFonts w:ascii="等线" w:eastAsia="等线" w:hAnsi="等线"/>
                <w:lang w:eastAsia="zh-CN"/>
              </w:rPr>
            </w:pPr>
            <w:r>
              <w:rPr>
                <w:rFonts w:ascii="等线" w:eastAsia="等线" w:hAnsi="等线" w:hint="eastAsia"/>
                <w:lang w:eastAsia="zh-CN"/>
              </w:rPr>
              <w:t>联系方式</w:t>
            </w:r>
          </w:p>
        </w:tc>
      </w:tr>
      <w:tr w:rsidR="0037606D" w14:paraId="20DFF6A4" w14:textId="77777777" w:rsidTr="008E1D57">
        <w:tc>
          <w:tcPr>
            <w:tcW w:w="1101" w:type="dxa"/>
          </w:tcPr>
          <w:p w14:paraId="5673C7E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杨枨</w:t>
            </w:r>
          </w:p>
        </w:tc>
        <w:tc>
          <w:tcPr>
            <w:tcW w:w="2313" w:type="dxa"/>
          </w:tcPr>
          <w:p w14:paraId="32C8B26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软件需求课程教师</w:t>
            </w:r>
          </w:p>
        </w:tc>
        <w:tc>
          <w:tcPr>
            <w:tcW w:w="1514" w:type="dxa"/>
          </w:tcPr>
          <w:p w14:paraId="5871BA5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1E06850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780" w:type="dxa"/>
          </w:tcPr>
          <w:p w14:paraId="7B2A4D2F" w14:textId="77777777" w:rsidR="0037606D" w:rsidRDefault="003037D1" w:rsidP="008E1D57">
            <w:pPr>
              <w:pStyle w:val="a9"/>
              <w:jc w:val="center"/>
              <w:rPr>
                <w:rFonts w:ascii="等线" w:eastAsia="等线" w:hAnsi="等线"/>
                <w:lang w:eastAsia="zh-CN"/>
              </w:rPr>
            </w:pPr>
            <w:hyperlink r:id="rId27" w:history="1">
              <w:r w:rsidR="0037606D" w:rsidRPr="005770FB">
                <w:rPr>
                  <w:rStyle w:val="af5"/>
                  <w:rFonts w:ascii="等线" w:eastAsia="等线" w:hAnsi="等线"/>
                  <w:color w:val="auto"/>
                  <w:szCs w:val="24"/>
                  <w:u w:val="none"/>
                </w:rPr>
                <w:t>yangc@zucc.edu.cn</w:t>
              </w:r>
            </w:hyperlink>
          </w:p>
        </w:tc>
      </w:tr>
      <w:tr w:rsidR="0037606D" w14:paraId="79BB89B6" w14:textId="77777777" w:rsidTr="008E1D57">
        <w:tc>
          <w:tcPr>
            <w:tcW w:w="1101" w:type="dxa"/>
          </w:tcPr>
          <w:p w14:paraId="4B05C114"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侯宏仑</w:t>
            </w:r>
          </w:p>
        </w:tc>
        <w:tc>
          <w:tcPr>
            <w:tcW w:w="2313" w:type="dxa"/>
          </w:tcPr>
          <w:p w14:paraId="36CCEB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项目管理课程教师</w:t>
            </w:r>
          </w:p>
        </w:tc>
        <w:tc>
          <w:tcPr>
            <w:tcW w:w="1514" w:type="dxa"/>
          </w:tcPr>
          <w:p w14:paraId="6E6F2DF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3A4390B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项目发起人</w:t>
            </w:r>
          </w:p>
        </w:tc>
        <w:tc>
          <w:tcPr>
            <w:tcW w:w="2780" w:type="dxa"/>
          </w:tcPr>
          <w:p w14:paraId="4D135548" w14:textId="77777777" w:rsidR="0037606D" w:rsidRDefault="003037D1" w:rsidP="008E1D57">
            <w:pPr>
              <w:pStyle w:val="a9"/>
              <w:jc w:val="center"/>
              <w:rPr>
                <w:rFonts w:ascii="等线" w:eastAsia="等线" w:hAnsi="等线"/>
                <w:lang w:eastAsia="zh-CN"/>
              </w:rPr>
            </w:pPr>
            <w:hyperlink r:id="rId28" w:history="1">
              <w:r w:rsidR="0037606D" w:rsidRPr="005770FB">
                <w:rPr>
                  <w:rStyle w:val="af5"/>
                  <w:rFonts w:ascii="等线" w:eastAsia="等线" w:hAnsi="等线"/>
                  <w:color w:val="auto"/>
                  <w:szCs w:val="24"/>
                  <w:u w:val="none"/>
                </w:rPr>
                <w:t>ubilabs@zucc.edu.cn</w:t>
              </w:r>
            </w:hyperlink>
          </w:p>
        </w:tc>
      </w:tr>
      <w:tr w:rsidR="0037606D" w14:paraId="08695640" w14:textId="77777777" w:rsidTr="008E1D57">
        <w:tc>
          <w:tcPr>
            <w:tcW w:w="1101" w:type="dxa"/>
          </w:tcPr>
          <w:p w14:paraId="2A9F142A"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赵豪杰</w:t>
            </w:r>
          </w:p>
        </w:tc>
        <w:tc>
          <w:tcPr>
            <w:tcW w:w="2313" w:type="dxa"/>
          </w:tcPr>
          <w:p w14:paraId="33D54B4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G06组长</w:t>
            </w:r>
          </w:p>
        </w:tc>
        <w:tc>
          <w:tcPr>
            <w:tcW w:w="1514" w:type="dxa"/>
          </w:tcPr>
          <w:p w14:paraId="18B5A93A"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0C29E60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项目经理</w:t>
            </w:r>
          </w:p>
        </w:tc>
        <w:tc>
          <w:tcPr>
            <w:tcW w:w="2780" w:type="dxa"/>
          </w:tcPr>
          <w:p w14:paraId="3E6A2063" w14:textId="77777777" w:rsidR="0037606D" w:rsidRDefault="003037D1" w:rsidP="008E1D57">
            <w:pPr>
              <w:pStyle w:val="a9"/>
              <w:jc w:val="center"/>
              <w:rPr>
                <w:rFonts w:ascii="等线" w:eastAsia="等线" w:hAnsi="等线"/>
                <w:lang w:eastAsia="zh-CN"/>
              </w:rPr>
            </w:pPr>
            <w:hyperlink r:id="rId29" w:history="1">
              <w:r w:rsidR="0037606D" w:rsidRPr="005770FB">
                <w:rPr>
                  <w:rStyle w:val="af5"/>
                  <w:rFonts w:ascii="等线" w:eastAsia="等线" w:hAnsi="等线"/>
                  <w:color w:val="auto"/>
                  <w:u w:val="none"/>
                </w:rPr>
                <w:t>31601377@</w:t>
              </w:r>
              <w:r w:rsidR="0037606D" w:rsidRPr="005770FB">
                <w:rPr>
                  <w:rStyle w:val="af5"/>
                  <w:rFonts w:ascii="等线" w:eastAsia="等线" w:hAnsi="等线"/>
                  <w:color w:val="auto"/>
                  <w:u w:val="none"/>
                  <w:lang w:eastAsia="zh-CN"/>
                </w:rPr>
                <w:t>stu</w:t>
              </w:r>
              <w:r w:rsidR="0037606D" w:rsidRPr="005770FB">
                <w:rPr>
                  <w:rStyle w:val="af5"/>
                  <w:rFonts w:ascii="等线" w:eastAsia="等线" w:hAnsi="等线" w:hint="eastAsia"/>
                  <w:color w:val="auto"/>
                  <w:u w:val="none"/>
                  <w:lang w:eastAsia="zh-CN"/>
                </w:rPr>
                <w:t>.</w:t>
              </w:r>
              <w:r w:rsidR="0037606D" w:rsidRPr="005770FB">
                <w:rPr>
                  <w:rStyle w:val="af5"/>
                  <w:rFonts w:ascii="等线" w:eastAsia="等线" w:hAnsi="等线"/>
                  <w:color w:val="auto"/>
                  <w:u w:val="none"/>
                </w:rPr>
                <w:t>zucc.edu.cn</w:t>
              </w:r>
            </w:hyperlink>
          </w:p>
        </w:tc>
      </w:tr>
      <w:tr w:rsidR="0037606D" w14:paraId="05F1C0A6" w14:textId="77777777" w:rsidTr="008E1D57">
        <w:tc>
          <w:tcPr>
            <w:tcW w:w="1101" w:type="dxa"/>
          </w:tcPr>
          <w:p w14:paraId="4C1E98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罗培铖</w:t>
            </w:r>
          </w:p>
        </w:tc>
        <w:tc>
          <w:tcPr>
            <w:tcW w:w="2313" w:type="dxa"/>
          </w:tcPr>
          <w:p w14:paraId="4CC8DE36"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101AC10"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4832B19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5BD498AB" w14:textId="77777777" w:rsidR="0037606D" w:rsidRDefault="003037D1" w:rsidP="008E1D57">
            <w:pPr>
              <w:pStyle w:val="a9"/>
              <w:jc w:val="center"/>
              <w:rPr>
                <w:rFonts w:ascii="等线" w:eastAsia="等线" w:hAnsi="等线"/>
                <w:lang w:eastAsia="zh-CN"/>
              </w:rPr>
            </w:pPr>
            <w:hyperlink r:id="rId30" w:history="1">
              <w:r w:rsidR="0037606D" w:rsidRPr="005770FB">
                <w:rPr>
                  <w:rStyle w:val="af5"/>
                  <w:rFonts w:ascii="等线" w:eastAsia="等线" w:hAnsi="等线"/>
                  <w:color w:val="auto"/>
                  <w:u w:val="none"/>
                </w:rPr>
                <w:t>31601358@stu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59B67E8B" w14:textId="77777777" w:rsidTr="008E1D57">
        <w:tc>
          <w:tcPr>
            <w:tcW w:w="1101" w:type="dxa"/>
          </w:tcPr>
          <w:p w14:paraId="267862B1"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苏碧青</w:t>
            </w:r>
          </w:p>
        </w:tc>
        <w:tc>
          <w:tcPr>
            <w:tcW w:w="2313" w:type="dxa"/>
          </w:tcPr>
          <w:p w14:paraId="736EF79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031D4D27"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162576DC"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364D976A" w14:textId="77777777" w:rsidR="0037606D" w:rsidRDefault="003037D1" w:rsidP="008E1D57">
            <w:pPr>
              <w:pStyle w:val="a9"/>
              <w:jc w:val="center"/>
              <w:rPr>
                <w:rFonts w:ascii="等线" w:eastAsia="等线" w:hAnsi="等线"/>
                <w:lang w:eastAsia="zh-CN"/>
              </w:rPr>
            </w:pPr>
            <w:hyperlink r:id="rId31" w:history="1">
              <w:r w:rsidR="0037606D" w:rsidRPr="00612EE8">
                <w:rPr>
                  <w:rStyle w:val="af5"/>
                  <w:rFonts w:ascii="等线" w:eastAsia="等线" w:hAnsi="等线"/>
                </w:rPr>
                <w:t>31</w:t>
              </w:r>
              <w:r w:rsidR="0037606D" w:rsidRPr="00612EE8">
                <w:rPr>
                  <w:rStyle w:val="af5"/>
                  <w:rFonts w:ascii="等线" w:eastAsia="等线" w:hAnsi="等线" w:hint="eastAsia"/>
                </w:rPr>
                <w:t>5013</w:t>
              </w:r>
              <w:r w:rsidR="0037606D" w:rsidRPr="00612EE8">
                <w:rPr>
                  <w:rStyle w:val="af5"/>
                  <w:rFonts w:ascii="等线" w:eastAsia="等线" w:hAnsi="等线" w:hint="eastAsia"/>
                  <w:lang w:eastAsia="zh-CN"/>
                </w:rPr>
                <w:t>82</w:t>
              </w:r>
              <w:r w:rsidR="0037606D" w:rsidRPr="00612EE8">
                <w:rPr>
                  <w:rStyle w:val="af5"/>
                  <w:rFonts w:ascii="等线" w:eastAsia="等线" w:hAnsi="等线"/>
                </w:rPr>
                <w:t>@stu</w:t>
              </w:r>
              <w:r w:rsidR="0037606D" w:rsidRPr="00612EE8">
                <w:rPr>
                  <w:rStyle w:val="af5"/>
                  <w:rFonts w:ascii="等线" w:eastAsia="等线" w:hAnsi="等线" w:hint="eastAsia"/>
                </w:rPr>
                <w:t>.</w:t>
              </w:r>
              <w:r w:rsidR="0037606D" w:rsidRPr="00612EE8">
                <w:rPr>
                  <w:rStyle w:val="af5"/>
                  <w:rFonts w:ascii="等线" w:eastAsia="等线" w:hAnsi="等线"/>
                </w:rPr>
                <w:t xml:space="preserve">zucc.edu.cn </w:t>
              </w:r>
            </w:hyperlink>
          </w:p>
        </w:tc>
      </w:tr>
      <w:tr w:rsidR="0037606D" w14:paraId="3308ACD0" w14:textId="77777777" w:rsidTr="008E1D57">
        <w:tc>
          <w:tcPr>
            <w:tcW w:w="1101" w:type="dxa"/>
          </w:tcPr>
          <w:p w14:paraId="49218DCF"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lastRenderedPageBreak/>
              <w:t>郑丞钧</w:t>
            </w:r>
          </w:p>
        </w:tc>
        <w:tc>
          <w:tcPr>
            <w:tcW w:w="2313" w:type="dxa"/>
          </w:tcPr>
          <w:p w14:paraId="274A2CF2"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63AB05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32F43639"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5DD0EC5E" w14:textId="77777777" w:rsidR="0037606D" w:rsidRDefault="003037D1" w:rsidP="008E1D57">
            <w:pPr>
              <w:pStyle w:val="a9"/>
              <w:jc w:val="center"/>
              <w:rPr>
                <w:rFonts w:ascii="等线" w:eastAsia="等线" w:hAnsi="等线"/>
                <w:lang w:eastAsia="zh-CN"/>
              </w:rPr>
            </w:pPr>
            <w:hyperlink r:id="rId32" w:history="1">
              <w:r w:rsidR="0037606D" w:rsidRPr="005770FB">
                <w:rPr>
                  <w:rStyle w:val="af5"/>
                  <w:rFonts w:ascii="等线" w:eastAsia="等线" w:hAnsi="等线"/>
                  <w:color w:val="auto"/>
                  <w:u w:val="none"/>
                </w:rPr>
                <w:t>31602276@stu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73BEA5A6" w14:textId="77777777" w:rsidTr="008E1D57">
        <w:tc>
          <w:tcPr>
            <w:tcW w:w="1101" w:type="dxa"/>
          </w:tcPr>
          <w:p w14:paraId="6EDA7928"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张嘉诚</w:t>
            </w:r>
          </w:p>
        </w:tc>
        <w:tc>
          <w:tcPr>
            <w:tcW w:w="2313" w:type="dxa"/>
          </w:tcPr>
          <w:p w14:paraId="4E66EC5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G06</w:t>
            </w:r>
            <w:r w:rsidRPr="005770FB">
              <w:rPr>
                <w:rFonts w:ascii="等线" w:eastAsia="等线" w:hAnsi="等线" w:hint="eastAsia"/>
              </w:rPr>
              <w:t>组员</w:t>
            </w:r>
          </w:p>
        </w:tc>
        <w:tc>
          <w:tcPr>
            <w:tcW w:w="1514" w:type="dxa"/>
          </w:tcPr>
          <w:p w14:paraId="5D84B1C5"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内部</w:t>
            </w:r>
          </w:p>
        </w:tc>
        <w:tc>
          <w:tcPr>
            <w:tcW w:w="1868" w:type="dxa"/>
          </w:tcPr>
          <w:p w14:paraId="46A4C44F"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团队成员</w:t>
            </w:r>
          </w:p>
        </w:tc>
        <w:tc>
          <w:tcPr>
            <w:tcW w:w="2780" w:type="dxa"/>
          </w:tcPr>
          <w:p w14:paraId="3A0BDA33" w14:textId="77777777" w:rsidR="0037606D" w:rsidRDefault="003037D1" w:rsidP="008E1D57">
            <w:pPr>
              <w:pStyle w:val="a9"/>
              <w:jc w:val="center"/>
              <w:rPr>
                <w:rFonts w:ascii="等线" w:eastAsia="等线" w:hAnsi="等线"/>
                <w:lang w:eastAsia="zh-CN"/>
              </w:rPr>
            </w:pPr>
            <w:hyperlink r:id="rId33" w:history="1">
              <w:r w:rsidR="0037606D" w:rsidRPr="005770FB">
                <w:rPr>
                  <w:rStyle w:val="af5"/>
                  <w:rFonts w:ascii="等线" w:eastAsia="等线" w:hAnsi="等线"/>
                  <w:color w:val="auto"/>
                  <w:u w:val="none"/>
                </w:rPr>
                <w:t>31601375@stu</w:t>
              </w:r>
              <w:r w:rsidR="0037606D" w:rsidRPr="005770FB">
                <w:rPr>
                  <w:rStyle w:val="af5"/>
                  <w:rFonts w:ascii="等线" w:eastAsia="等线" w:hAnsi="等线" w:hint="eastAsia"/>
                  <w:color w:val="auto"/>
                  <w:u w:val="none"/>
                </w:rPr>
                <w:t>.</w:t>
              </w:r>
              <w:r w:rsidR="0037606D" w:rsidRPr="005770FB">
                <w:rPr>
                  <w:rStyle w:val="af5"/>
                  <w:rFonts w:ascii="等线" w:eastAsia="等线" w:hAnsi="等线"/>
                  <w:color w:val="auto"/>
                  <w:u w:val="none"/>
                </w:rPr>
                <w:t xml:space="preserve">zucc.edu.cn </w:t>
              </w:r>
            </w:hyperlink>
          </w:p>
        </w:tc>
      </w:tr>
      <w:tr w:rsidR="0037606D" w14:paraId="3AEA7E69" w14:textId="77777777" w:rsidTr="008E1D57">
        <w:tc>
          <w:tcPr>
            <w:tcW w:w="1101" w:type="dxa"/>
          </w:tcPr>
          <w:p w14:paraId="73E5CA50"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2313" w:type="dxa"/>
          </w:tcPr>
          <w:p w14:paraId="518F4663"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1514" w:type="dxa"/>
          </w:tcPr>
          <w:p w14:paraId="008C3064"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1D291970"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渔友</w:t>
            </w:r>
            <w:r w:rsidRPr="005770FB">
              <w:rPr>
                <w:rFonts w:ascii="等线" w:eastAsia="等线" w:hAnsi="等线" w:hint="eastAsia"/>
              </w:rPr>
              <w:t>用户代表</w:t>
            </w:r>
          </w:p>
        </w:tc>
        <w:tc>
          <w:tcPr>
            <w:tcW w:w="2780" w:type="dxa"/>
          </w:tcPr>
          <w:p w14:paraId="4CC19E80"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r>
      <w:tr w:rsidR="0037606D" w14:paraId="0A443E5E" w14:textId="77777777" w:rsidTr="008E1D57">
        <w:tc>
          <w:tcPr>
            <w:tcW w:w="1101" w:type="dxa"/>
          </w:tcPr>
          <w:p w14:paraId="51006580"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2313" w:type="dxa"/>
          </w:tcPr>
          <w:p w14:paraId="1742B3CC"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1514" w:type="dxa"/>
          </w:tcPr>
          <w:p w14:paraId="74F859D8"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769BB145"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渔友</w:t>
            </w:r>
            <w:r w:rsidRPr="005770FB">
              <w:rPr>
                <w:rFonts w:ascii="等线" w:eastAsia="等线" w:hAnsi="等线" w:hint="eastAsia"/>
              </w:rPr>
              <w:t>用户代表</w:t>
            </w:r>
          </w:p>
        </w:tc>
        <w:tc>
          <w:tcPr>
            <w:tcW w:w="2780" w:type="dxa"/>
          </w:tcPr>
          <w:p w14:paraId="4DECA35E"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r>
      <w:tr w:rsidR="0037606D" w14:paraId="6E2FE758" w14:textId="77777777" w:rsidTr="008E1D57">
        <w:tc>
          <w:tcPr>
            <w:tcW w:w="1101" w:type="dxa"/>
          </w:tcPr>
          <w:p w14:paraId="7719613B"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2313" w:type="dxa"/>
          </w:tcPr>
          <w:p w14:paraId="23B40068"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1514" w:type="dxa"/>
          </w:tcPr>
          <w:p w14:paraId="4B8065E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17D14940"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管理员用户代表</w:t>
            </w:r>
          </w:p>
        </w:tc>
        <w:tc>
          <w:tcPr>
            <w:tcW w:w="2780" w:type="dxa"/>
          </w:tcPr>
          <w:p w14:paraId="52F3CDED"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r>
      <w:tr w:rsidR="0037606D" w14:paraId="09333EE2" w14:textId="77777777" w:rsidTr="008E1D57">
        <w:tc>
          <w:tcPr>
            <w:tcW w:w="1101" w:type="dxa"/>
          </w:tcPr>
          <w:p w14:paraId="3ECB0A8A" w14:textId="77777777" w:rsidR="0037606D" w:rsidRPr="005770FB"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2313" w:type="dxa"/>
          </w:tcPr>
          <w:p w14:paraId="0E601572"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c>
          <w:tcPr>
            <w:tcW w:w="1514" w:type="dxa"/>
          </w:tcPr>
          <w:p w14:paraId="17236A91" w14:textId="77777777" w:rsidR="0037606D" w:rsidRDefault="0037606D" w:rsidP="008E1D57">
            <w:pPr>
              <w:pStyle w:val="a9"/>
              <w:jc w:val="center"/>
              <w:rPr>
                <w:rFonts w:ascii="等线" w:eastAsia="等线" w:hAnsi="等线"/>
                <w:lang w:eastAsia="zh-CN"/>
              </w:rPr>
            </w:pPr>
            <w:r>
              <w:rPr>
                <w:rFonts w:ascii="等线" w:eastAsia="等线" w:hAnsi="等线" w:hint="eastAsia"/>
                <w:lang w:eastAsia="zh-CN"/>
              </w:rPr>
              <w:t>外部</w:t>
            </w:r>
          </w:p>
        </w:tc>
        <w:tc>
          <w:tcPr>
            <w:tcW w:w="1868" w:type="dxa"/>
          </w:tcPr>
          <w:p w14:paraId="44BC0056"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rPr>
              <w:t>游客用户代表</w:t>
            </w:r>
          </w:p>
        </w:tc>
        <w:tc>
          <w:tcPr>
            <w:tcW w:w="2780" w:type="dxa"/>
          </w:tcPr>
          <w:p w14:paraId="7B65BDE7" w14:textId="77777777" w:rsidR="0037606D" w:rsidRDefault="0037606D" w:rsidP="008E1D57">
            <w:pPr>
              <w:pStyle w:val="a9"/>
              <w:jc w:val="center"/>
              <w:rPr>
                <w:rFonts w:ascii="等线" w:eastAsia="等线" w:hAnsi="等线"/>
                <w:lang w:eastAsia="zh-CN"/>
              </w:rPr>
            </w:pPr>
            <w:r w:rsidRPr="005770FB">
              <w:rPr>
                <w:rFonts w:ascii="等线" w:eastAsia="等线" w:hAnsi="等线" w:hint="eastAsia"/>
                <w:lang w:eastAsia="zh-CN"/>
              </w:rPr>
              <w:t>（待定）</w:t>
            </w:r>
          </w:p>
        </w:tc>
      </w:tr>
    </w:tbl>
    <w:p w14:paraId="0E00103D" w14:textId="77777777" w:rsidR="0037606D" w:rsidRPr="00EA7ED0" w:rsidRDefault="0037606D" w:rsidP="0037606D">
      <w:pPr>
        <w:pStyle w:val="a9"/>
        <w:ind w:firstLine="720"/>
        <w:jc w:val="center"/>
        <w:rPr>
          <w:rFonts w:ascii="等线" w:eastAsia="等线" w:hAnsi="等线"/>
          <w:lang w:eastAsia="zh-CN"/>
        </w:rPr>
      </w:pPr>
      <w:commentRangeStart w:id="88"/>
      <w:r>
        <w:rPr>
          <w:rFonts w:ascii="等线" w:eastAsia="等线" w:hAnsi="等线" w:hint="eastAsia"/>
          <w:lang w:eastAsia="zh-CN"/>
        </w:rPr>
        <w:t xml:space="preserve">表 </w:t>
      </w:r>
      <w:r>
        <w:rPr>
          <w:rFonts w:ascii="等线" w:eastAsia="等线" w:hAnsi="等线"/>
          <w:lang w:eastAsia="zh-CN"/>
        </w:rPr>
        <w:t xml:space="preserve"> </w:t>
      </w:r>
      <w:r>
        <w:rPr>
          <w:rFonts w:ascii="等线" w:eastAsia="等线" w:hAnsi="等线" w:hint="eastAsia"/>
          <w:lang w:eastAsia="zh-CN"/>
        </w:rPr>
        <w:t>干系人登记表</w:t>
      </w:r>
      <w:commentRangeEnd w:id="88"/>
      <w:r>
        <w:rPr>
          <w:rStyle w:val="af2"/>
          <w:rFonts w:ascii="Cambria" w:hAnsi="Cambria"/>
        </w:rPr>
        <w:commentReference w:id="88"/>
      </w:r>
    </w:p>
    <w:p w14:paraId="337BA71D" w14:textId="77777777" w:rsidR="0037606D" w:rsidRDefault="0037606D" w:rsidP="0037606D">
      <w:pPr>
        <w:pStyle w:val="20"/>
        <w:rPr>
          <w:lang w:eastAsia="zh-CN"/>
        </w:rPr>
      </w:pPr>
      <w:bookmarkStart w:id="89" w:name="_Toc528354533"/>
      <w:r>
        <w:rPr>
          <w:rFonts w:hint="eastAsia"/>
          <w:lang w:eastAsia="zh-CN"/>
        </w:rPr>
        <w:t>项目干系人的重要程度</w:t>
      </w:r>
      <w:bookmarkEnd w:id="86"/>
      <w:bookmarkEnd w:id="87"/>
      <w:bookmarkEnd w:id="89"/>
    </w:p>
    <w:p w14:paraId="29C6CACB" w14:textId="77777777" w:rsidR="0037606D" w:rsidRPr="00EA7ED0" w:rsidRDefault="0037606D" w:rsidP="0037606D">
      <w:pPr>
        <w:ind w:firstLineChars="200" w:firstLine="480"/>
        <w:rPr>
          <w:rFonts w:ascii="等线" w:eastAsia="等线" w:hAnsi="等线"/>
          <w:b/>
          <w:bCs/>
          <w:lang w:eastAsia="zh-CN"/>
        </w:rPr>
      </w:pPr>
      <w:r w:rsidRPr="00EA7ED0">
        <w:rPr>
          <w:rFonts w:ascii="等线" w:eastAsia="等线" w:hAnsi="等线" w:hint="eastAsia"/>
          <w:lang w:eastAsia="zh-CN"/>
        </w:rPr>
        <w:t>分析干系人对项目的影响程度情况，以便对待不同的项目干系人时采用不同的方式。</w:t>
      </w:r>
    </w:p>
    <w:p w14:paraId="4A5E9D9F" w14:textId="77777777" w:rsidR="0037606D" w:rsidRDefault="0037606D" w:rsidP="0037606D">
      <w:pPr>
        <w:pStyle w:val="20"/>
        <w:rPr>
          <w:lang w:eastAsia="zh-CN"/>
        </w:rPr>
      </w:pPr>
      <w:bookmarkStart w:id="90" w:name="_Toc496982480"/>
      <w:bookmarkStart w:id="91" w:name="_Toc497402871"/>
      <w:bookmarkStart w:id="92" w:name="_Toc528354534"/>
      <w:r>
        <w:rPr>
          <w:rFonts w:hint="eastAsia"/>
          <w:lang w:eastAsia="zh-CN"/>
        </w:rPr>
        <w:t>项目干系人的支持度分析</w:t>
      </w:r>
      <w:bookmarkEnd w:id="90"/>
      <w:bookmarkEnd w:id="91"/>
      <w:bookmarkEnd w:id="92"/>
    </w:p>
    <w:p w14:paraId="5576011E" w14:textId="07A6AAA9" w:rsidR="0037606D" w:rsidRPr="0037606D" w:rsidRDefault="0037606D" w:rsidP="0037606D">
      <w:pPr>
        <w:ind w:firstLineChars="200" w:firstLine="480"/>
        <w:rPr>
          <w:rFonts w:ascii="等线" w:eastAsia="等线" w:hAnsi="等线"/>
          <w:lang w:eastAsia="zh-CN"/>
        </w:rPr>
      </w:pPr>
      <w:r w:rsidRPr="00EA7ED0">
        <w:rPr>
          <w:rFonts w:ascii="等线" w:eastAsia="等线" w:hAnsi="等线" w:hint="eastAsia"/>
          <w:lang w:eastAsia="zh-CN"/>
        </w:rPr>
        <w:t>各干系人对项目的立场也有显著的不同。项目经理拿到项目后需要主动与小组人员进行沟通，事先弄清楚项目干系人对项目工作的清楚程度和热情度，按照情况分配任务。</w:t>
      </w:r>
    </w:p>
    <w:p w14:paraId="2CF6FE32" w14:textId="172D7CEB" w:rsidR="006A7F49" w:rsidRDefault="0037606D" w:rsidP="006A7F49">
      <w:pPr>
        <w:pStyle w:val="1"/>
        <w:rPr>
          <w:lang w:val="en-GB" w:eastAsia="zh-CN"/>
        </w:rPr>
      </w:pPr>
      <w:bookmarkStart w:id="93" w:name="_Toc528354535"/>
      <w:r>
        <w:rPr>
          <w:rFonts w:hint="eastAsia"/>
          <w:lang w:val="en-GB" w:eastAsia="zh-CN"/>
        </w:rPr>
        <w:t>沟通管理计划</w:t>
      </w:r>
      <w:bookmarkEnd w:id="93"/>
    </w:p>
    <w:p w14:paraId="3C927DB0" w14:textId="35B88960" w:rsidR="006A7F49" w:rsidRDefault="00F013B8" w:rsidP="006A7F49">
      <w:pPr>
        <w:pStyle w:val="20"/>
        <w:rPr>
          <w:lang w:eastAsia="zh-CN"/>
        </w:rPr>
      </w:pPr>
      <w:bookmarkStart w:id="94" w:name="_Toc528354536"/>
      <w:r>
        <w:rPr>
          <w:rFonts w:hint="eastAsia"/>
          <w:lang w:eastAsia="zh-CN"/>
        </w:rPr>
        <w:t>开发者与客户的沟通计划</w:t>
      </w:r>
      <w:bookmarkEnd w:id="94"/>
    </w:p>
    <w:tbl>
      <w:tblPr>
        <w:tblStyle w:val="ae"/>
        <w:tblW w:w="0" w:type="auto"/>
        <w:tblLook w:val="04A0" w:firstRow="1" w:lastRow="0" w:firstColumn="1" w:lastColumn="0" w:noHBand="0" w:noVBand="1"/>
      </w:tblPr>
      <w:tblGrid>
        <w:gridCol w:w="1242"/>
        <w:gridCol w:w="1276"/>
        <w:gridCol w:w="1559"/>
        <w:gridCol w:w="1701"/>
        <w:gridCol w:w="2202"/>
        <w:gridCol w:w="1596"/>
      </w:tblGrid>
      <w:tr w:rsidR="00987BDE" w14:paraId="740A2DA9" w14:textId="77777777" w:rsidTr="00987BDE">
        <w:trPr>
          <w:cnfStyle w:val="100000000000" w:firstRow="1" w:lastRow="0" w:firstColumn="0" w:lastColumn="0" w:oddVBand="0" w:evenVBand="0" w:oddHBand="0" w:evenHBand="0" w:firstRowFirstColumn="0" w:firstRowLastColumn="0" w:lastRowFirstColumn="0" w:lastRowLastColumn="0"/>
        </w:trPr>
        <w:tc>
          <w:tcPr>
            <w:tcW w:w="1242" w:type="dxa"/>
            <w:vAlign w:val="top"/>
          </w:tcPr>
          <w:p w14:paraId="09C8C8CF" w14:textId="7D3BEB6B"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沟通计划</w:t>
            </w:r>
          </w:p>
        </w:tc>
        <w:tc>
          <w:tcPr>
            <w:tcW w:w="1276" w:type="dxa"/>
            <w:vAlign w:val="top"/>
          </w:tcPr>
          <w:p w14:paraId="76CC53C9" w14:textId="7EC36AFE"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沟通方式</w:t>
            </w:r>
          </w:p>
        </w:tc>
        <w:tc>
          <w:tcPr>
            <w:tcW w:w="1559" w:type="dxa"/>
            <w:vAlign w:val="top"/>
          </w:tcPr>
          <w:p w14:paraId="17B734C4" w14:textId="29EC8DAF"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沟通地点</w:t>
            </w:r>
          </w:p>
        </w:tc>
        <w:tc>
          <w:tcPr>
            <w:tcW w:w="1701" w:type="dxa"/>
            <w:vAlign w:val="top"/>
          </w:tcPr>
          <w:p w14:paraId="6A7008A9" w14:textId="73042C57" w:rsidR="00987BDE" w:rsidRPr="00DF4C05" w:rsidRDefault="00987BDE" w:rsidP="0037606D">
            <w:pPr>
              <w:rPr>
                <w:sz w:val="22"/>
                <w:szCs w:val="22"/>
                <w:lang w:val="en-GB" w:eastAsia="zh-CN"/>
              </w:rPr>
            </w:pPr>
            <w:r w:rsidRPr="00DF4C05">
              <w:rPr>
                <w:rFonts w:ascii="等线" w:eastAsia="等线" w:hAnsi="等线" w:hint="eastAsia"/>
                <w:kern w:val="2"/>
                <w:sz w:val="22"/>
                <w:szCs w:val="22"/>
              </w:rPr>
              <w:t>沟通时间</w:t>
            </w:r>
          </w:p>
        </w:tc>
        <w:tc>
          <w:tcPr>
            <w:tcW w:w="2202" w:type="dxa"/>
            <w:vAlign w:val="top"/>
          </w:tcPr>
          <w:p w14:paraId="670923D8" w14:textId="02260789" w:rsidR="00987BDE" w:rsidRPr="00DF4C05" w:rsidRDefault="00987BDE" w:rsidP="0037606D">
            <w:pPr>
              <w:rPr>
                <w:sz w:val="22"/>
                <w:szCs w:val="22"/>
                <w:lang w:val="en-GB" w:eastAsia="zh-CN"/>
              </w:rPr>
            </w:pPr>
            <w:r w:rsidRPr="00DF4C05">
              <w:rPr>
                <w:rFonts w:ascii="等线" w:eastAsia="等线" w:hAnsi="等线" w:hint="eastAsia"/>
                <w:kern w:val="2"/>
                <w:sz w:val="22"/>
                <w:szCs w:val="22"/>
              </w:rPr>
              <w:t>参与人员</w:t>
            </w:r>
          </w:p>
        </w:tc>
        <w:tc>
          <w:tcPr>
            <w:tcW w:w="1596" w:type="dxa"/>
            <w:vAlign w:val="top"/>
          </w:tcPr>
          <w:p w14:paraId="64B0F740" w14:textId="07FBC50D" w:rsidR="00987BDE" w:rsidRPr="00DF4C05" w:rsidRDefault="00987BDE" w:rsidP="0037606D">
            <w:pPr>
              <w:rPr>
                <w:sz w:val="22"/>
                <w:szCs w:val="22"/>
                <w:lang w:val="en-GB" w:eastAsia="zh-CN"/>
              </w:rPr>
            </w:pPr>
            <w:r w:rsidRPr="00DF4C05">
              <w:rPr>
                <w:rFonts w:ascii="等线" w:eastAsia="等线" w:hAnsi="等线" w:hint="eastAsia"/>
                <w:kern w:val="2"/>
                <w:sz w:val="22"/>
                <w:szCs w:val="22"/>
              </w:rPr>
              <w:t>产出</w:t>
            </w:r>
          </w:p>
        </w:tc>
      </w:tr>
      <w:tr w:rsidR="00987BDE" w14:paraId="2D905696" w14:textId="77777777" w:rsidTr="00987BDE">
        <w:tc>
          <w:tcPr>
            <w:tcW w:w="1242" w:type="dxa"/>
            <w:vAlign w:val="top"/>
          </w:tcPr>
          <w:p w14:paraId="45869D50" w14:textId="4899D219"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客户访谈</w:t>
            </w:r>
          </w:p>
        </w:tc>
        <w:tc>
          <w:tcPr>
            <w:tcW w:w="1276" w:type="dxa"/>
            <w:vAlign w:val="top"/>
          </w:tcPr>
          <w:p w14:paraId="584DD5B6" w14:textId="501DE16C"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座谈开会</w:t>
            </w:r>
          </w:p>
        </w:tc>
        <w:tc>
          <w:tcPr>
            <w:tcW w:w="1559" w:type="dxa"/>
            <w:vAlign w:val="top"/>
          </w:tcPr>
          <w:p w14:paraId="3D0C842E" w14:textId="255DCBFF"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根据预约地点</w:t>
            </w:r>
          </w:p>
        </w:tc>
        <w:tc>
          <w:tcPr>
            <w:tcW w:w="1701" w:type="dxa"/>
            <w:vAlign w:val="top"/>
          </w:tcPr>
          <w:p w14:paraId="2437A31E" w14:textId="1A67AE5C"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根据预约时间</w:t>
            </w:r>
          </w:p>
        </w:tc>
        <w:tc>
          <w:tcPr>
            <w:tcW w:w="2202" w:type="dxa"/>
            <w:vAlign w:val="top"/>
          </w:tcPr>
          <w:p w14:paraId="0579778A" w14:textId="1698C628"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全体组员和用户代表</w:t>
            </w:r>
          </w:p>
        </w:tc>
        <w:tc>
          <w:tcPr>
            <w:tcW w:w="1596" w:type="dxa"/>
            <w:vAlign w:val="top"/>
          </w:tcPr>
          <w:p w14:paraId="1FEBA11B" w14:textId="7DF6B1FC" w:rsidR="00987BDE" w:rsidRPr="00987BDE" w:rsidRDefault="00987BDE" w:rsidP="0037606D">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bl>
    <w:p w14:paraId="037AF5E1" w14:textId="77777777" w:rsidR="00987BDE" w:rsidRPr="00987BDE" w:rsidRDefault="00987BDE" w:rsidP="00987BDE">
      <w:pPr>
        <w:rPr>
          <w:lang w:val="en-GB" w:eastAsia="zh-CN"/>
        </w:rPr>
      </w:pPr>
    </w:p>
    <w:p w14:paraId="09867C34" w14:textId="22F0EA0A" w:rsidR="00F013B8" w:rsidRDefault="00F013B8" w:rsidP="00F013B8">
      <w:pPr>
        <w:pStyle w:val="20"/>
        <w:rPr>
          <w:lang w:eastAsia="zh-CN"/>
        </w:rPr>
      </w:pPr>
      <w:bookmarkStart w:id="95" w:name="_Toc528354537"/>
      <w:r w:rsidRPr="00F013B8">
        <w:rPr>
          <w:rFonts w:hint="eastAsia"/>
          <w:lang w:eastAsia="zh-CN"/>
        </w:rPr>
        <w:t>开发者内部沟通计划</w:t>
      </w:r>
      <w:bookmarkEnd w:id="95"/>
    </w:p>
    <w:tbl>
      <w:tblPr>
        <w:tblStyle w:val="ae"/>
        <w:tblW w:w="0" w:type="auto"/>
        <w:tblLook w:val="04A0" w:firstRow="1" w:lastRow="0" w:firstColumn="1" w:lastColumn="0" w:noHBand="0" w:noVBand="1"/>
      </w:tblPr>
      <w:tblGrid>
        <w:gridCol w:w="1668"/>
        <w:gridCol w:w="1134"/>
        <w:gridCol w:w="1417"/>
        <w:gridCol w:w="1843"/>
        <w:gridCol w:w="1417"/>
        <w:gridCol w:w="2097"/>
      </w:tblGrid>
      <w:tr w:rsidR="00987BDE" w14:paraId="5E8F1D32"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668" w:type="dxa"/>
            <w:vAlign w:val="top"/>
          </w:tcPr>
          <w:p w14:paraId="3411C012" w14:textId="2E465BB9"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沟通计划</w:t>
            </w:r>
          </w:p>
        </w:tc>
        <w:tc>
          <w:tcPr>
            <w:tcW w:w="1134" w:type="dxa"/>
            <w:vAlign w:val="top"/>
          </w:tcPr>
          <w:p w14:paraId="280233F4" w14:textId="5C399BE7"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沟通方式</w:t>
            </w:r>
          </w:p>
        </w:tc>
        <w:tc>
          <w:tcPr>
            <w:tcW w:w="1417" w:type="dxa"/>
            <w:vAlign w:val="top"/>
          </w:tcPr>
          <w:p w14:paraId="778FE111" w14:textId="291EC2A3"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沟通地点</w:t>
            </w:r>
          </w:p>
        </w:tc>
        <w:tc>
          <w:tcPr>
            <w:tcW w:w="1843" w:type="dxa"/>
            <w:vAlign w:val="top"/>
          </w:tcPr>
          <w:p w14:paraId="65BA49AD" w14:textId="1C1DB944" w:rsidR="00987BDE" w:rsidRPr="00DF4C05" w:rsidRDefault="00987BDE" w:rsidP="00987BDE">
            <w:pPr>
              <w:rPr>
                <w:sz w:val="22"/>
                <w:szCs w:val="22"/>
                <w:lang w:val="en-GB" w:eastAsia="zh-CN"/>
              </w:rPr>
            </w:pPr>
            <w:r w:rsidRPr="00DF4C05">
              <w:rPr>
                <w:rFonts w:ascii="等线" w:eastAsia="等线" w:hAnsi="等线" w:hint="eastAsia"/>
                <w:kern w:val="2"/>
                <w:sz w:val="22"/>
                <w:szCs w:val="22"/>
              </w:rPr>
              <w:t>沟通时间</w:t>
            </w:r>
          </w:p>
        </w:tc>
        <w:tc>
          <w:tcPr>
            <w:tcW w:w="1417" w:type="dxa"/>
            <w:vAlign w:val="top"/>
          </w:tcPr>
          <w:p w14:paraId="36A95F78" w14:textId="3B591535" w:rsidR="00987BDE" w:rsidRPr="00DF4C05" w:rsidRDefault="00987BDE" w:rsidP="00987BDE">
            <w:pPr>
              <w:rPr>
                <w:sz w:val="22"/>
                <w:szCs w:val="22"/>
                <w:lang w:val="en-GB" w:eastAsia="zh-CN"/>
              </w:rPr>
            </w:pPr>
            <w:r w:rsidRPr="00DF4C05">
              <w:rPr>
                <w:rFonts w:ascii="等线" w:eastAsia="等线" w:hAnsi="等线" w:hint="eastAsia"/>
                <w:kern w:val="2"/>
                <w:sz w:val="22"/>
                <w:szCs w:val="22"/>
              </w:rPr>
              <w:t>参与人员</w:t>
            </w:r>
          </w:p>
        </w:tc>
        <w:tc>
          <w:tcPr>
            <w:tcW w:w="2097" w:type="dxa"/>
            <w:vAlign w:val="top"/>
          </w:tcPr>
          <w:p w14:paraId="1AC04E78" w14:textId="638F723C" w:rsidR="00987BDE" w:rsidRPr="00DF4C05" w:rsidRDefault="00987BDE" w:rsidP="00987BDE">
            <w:pPr>
              <w:rPr>
                <w:sz w:val="22"/>
                <w:szCs w:val="22"/>
                <w:lang w:val="en-GB" w:eastAsia="zh-CN"/>
              </w:rPr>
            </w:pPr>
            <w:r w:rsidRPr="00DF4C05">
              <w:rPr>
                <w:rFonts w:ascii="等线" w:eastAsia="等线" w:hAnsi="等线" w:hint="eastAsia"/>
                <w:kern w:val="2"/>
                <w:sz w:val="22"/>
                <w:szCs w:val="22"/>
              </w:rPr>
              <w:t>产出</w:t>
            </w:r>
          </w:p>
        </w:tc>
      </w:tr>
      <w:tr w:rsidR="00987BDE" w14:paraId="5164A38E" w14:textId="77777777" w:rsidTr="0037606D">
        <w:tc>
          <w:tcPr>
            <w:tcW w:w="1668" w:type="dxa"/>
            <w:vAlign w:val="top"/>
          </w:tcPr>
          <w:p w14:paraId="335FEB92" w14:textId="6086B577"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周常会议</w:t>
            </w:r>
          </w:p>
        </w:tc>
        <w:tc>
          <w:tcPr>
            <w:tcW w:w="1134" w:type="dxa"/>
            <w:vAlign w:val="top"/>
          </w:tcPr>
          <w:p w14:paraId="01DD02CE" w14:textId="79A97B5F"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座谈开会</w:t>
            </w:r>
          </w:p>
        </w:tc>
        <w:tc>
          <w:tcPr>
            <w:tcW w:w="1417" w:type="dxa"/>
            <w:vAlign w:val="top"/>
          </w:tcPr>
          <w:p w14:paraId="16C1463F" w14:textId="10BC2356"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843" w:type="dxa"/>
            <w:vAlign w:val="top"/>
          </w:tcPr>
          <w:p w14:paraId="0FB09537" w14:textId="7D944199"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每周四下午6点</w:t>
            </w:r>
          </w:p>
        </w:tc>
        <w:tc>
          <w:tcPr>
            <w:tcW w:w="1417" w:type="dxa"/>
            <w:vAlign w:val="top"/>
          </w:tcPr>
          <w:p w14:paraId="04591D8D" w14:textId="1CD0CD05"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69CF5109" w14:textId="462165C6"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r w:rsidR="00987BDE" w14:paraId="1B6B062B" w14:textId="77777777" w:rsidTr="0037606D">
        <w:tc>
          <w:tcPr>
            <w:tcW w:w="1668" w:type="dxa"/>
            <w:vAlign w:val="top"/>
          </w:tcPr>
          <w:p w14:paraId="1CE35DE6" w14:textId="2AEC70F8"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日常进度报告</w:t>
            </w:r>
          </w:p>
        </w:tc>
        <w:tc>
          <w:tcPr>
            <w:tcW w:w="1134" w:type="dxa"/>
            <w:vAlign w:val="top"/>
          </w:tcPr>
          <w:p w14:paraId="5995F5D4" w14:textId="75EED4EF"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微信群报告</w:t>
            </w:r>
          </w:p>
        </w:tc>
        <w:tc>
          <w:tcPr>
            <w:tcW w:w="1417" w:type="dxa"/>
            <w:vAlign w:val="top"/>
          </w:tcPr>
          <w:p w14:paraId="6904A579" w14:textId="1CA44794"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微信</w:t>
            </w:r>
          </w:p>
        </w:tc>
        <w:tc>
          <w:tcPr>
            <w:tcW w:w="1843" w:type="dxa"/>
            <w:vAlign w:val="top"/>
          </w:tcPr>
          <w:p w14:paraId="724CFC87" w14:textId="3BA58BFC"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每天</w:t>
            </w:r>
            <w:r w:rsidRPr="00987BDE">
              <w:rPr>
                <w:rFonts w:ascii="等线" w:eastAsia="等线" w:hAnsi="等线"/>
                <w:kern w:val="2"/>
                <w:sz w:val="22"/>
                <w:szCs w:val="22"/>
              </w:rPr>
              <w:t>23:00</w:t>
            </w:r>
          </w:p>
        </w:tc>
        <w:tc>
          <w:tcPr>
            <w:tcW w:w="1417" w:type="dxa"/>
            <w:vAlign w:val="top"/>
          </w:tcPr>
          <w:p w14:paraId="0E80C4A0" w14:textId="1155ECF8"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7D03F215" w14:textId="0A4A2ADC"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无</w:t>
            </w:r>
          </w:p>
        </w:tc>
      </w:tr>
      <w:tr w:rsidR="00987BDE" w14:paraId="5BA040D8" w14:textId="77777777" w:rsidTr="0037606D">
        <w:tc>
          <w:tcPr>
            <w:tcW w:w="1668" w:type="dxa"/>
            <w:vAlign w:val="top"/>
          </w:tcPr>
          <w:p w14:paraId="73D860E1" w14:textId="4BB6B2A9"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lastRenderedPageBreak/>
              <w:t>日常沟通</w:t>
            </w:r>
          </w:p>
        </w:tc>
        <w:tc>
          <w:tcPr>
            <w:tcW w:w="1134" w:type="dxa"/>
            <w:vAlign w:val="top"/>
          </w:tcPr>
          <w:p w14:paraId="4F099FF5" w14:textId="666BC48A"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面谈</w:t>
            </w:r>
          </w:p>
        </w:tc>
        <w:tc>
          <w:tcPr>
            <w:tcW w:w="1417" w:type="dxa"/>
            <w:vAlign w:val="top"/>
          </w:tcPr>
          <w:p w14:paraId="3F4A5C89" w14:textId="655AA81E"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随机</w:t>
            </w:r>
          </w:p>
        </w:tc>
        <w:tc>
          <w:tcPr>
            <w:tcW w:w="1843" w:type="dxa"/>
            <w:vAlign w:val="top"/>
          </w:tcPr>
          <w:p w14:paraId="22CCC824" w14:textId="58F810B2"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随机</w:t>
            </w:r>
          </w:p>
        </w:tc>
        <w:tc>
          <w:tcPr>
            <w:tcW w:w="1417" w:type="dxa"/>
            <w:vAlign w:val="top"/>
          </w:tcPr>
          <w:p w14:paraId="2526D4C9" w14:textId="2870A9C1"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5DBDF657" w14:textId="5A5AE9CD"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无</w:t>
            </w:r>
          </w:p>
        </w:tc>
      </w:tr>
      <w:tr w:rsidR="00987BDE" w14:paraId="783CCAAB" w14:textId="77777777" w:rsidTr="0037606D">
        <w:tc>
          <w:tcPr>
            <w:tcW w:w="1668" w:type="dxa"/>
            <w:vAlign w:val="top"/>
          </w:tcPr>
          <w:p w14:paraId="2DE4851F" w14:textId="3AF0CBB2"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日常沟通</w:t>
            </w:r>
          </w:p>
        </w:tc>
        <w:tc>
          <w:tcPr>
            <w:tcW w:w="1134" w:type="dxa"/>
            <w:vAlign w:val="top"/>
          </w:tcPr>
          <w:p w14:paraId="32D3CA42" w14:textId="4D601535" w:rsidR="00987BDE" w:rsidRPr="00987BDE" w:rsidRDefault="00987BDE" w:rsidP="00987BDE">
            <w:pPr>
              <w:jc w:val="center"/>
              <w:rPr>
                <w:sz w:val="22"/>
                <w:szCs w:val="22"/>
                <w:lang w:val="en-GB" w:eastAsia="zh-CN"/>
              </w:rPr>
            </w:pPr>
            <w:r>
              <w:rPr>
                <w:rFonts w:hint="eastAsia"/>
                <w:sz w:val="22"/>
                <w:szCs w:val="22"/>
                <w:lang w:val="en-GB" w:eastAsia="zh-CN"/>
              </w:rPr>
              <w:t>微信</w:t>
            </w:r>
          </w:p>
        </w:tc>
        <w:tc>
          <w:tcPr>
            <w:tcW w:w="1417" w:type="dxa"/>
            <w:vAlign w:val="top"/>
          </w:tcPr>
          <w:p w14:paraId="02031135" w14:textId="61F07F4E"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微信</w:t>
            </w:r>
          </w:p>
        </w:tc>
        <w:tc>
          <w:tcPr>
            <w:tcW w:w="1843" w:type="dxa"/>
            <w:vAlign w:val="top"/>
          </w:tcPr>
          <w:p w14:paraId="4AB7DFD1" w14:textId="3FA567D0"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随机</w:t>
            </w:r>
          </w:p>
        </w:tc>
        <w:tc>
          <w:tcPr>
            <w:tcW w:w="1417" w:type="dxa"/>
            <w:vAlign w:val="top"/>
          </w:tcPr>
          <w:p w14:paraId="0B122C4C" w14:textId="052D2BC8"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533A2225" w14:textId="6CC839EF"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无</w:t>
            </w:r>
          </w:p>
        </w:tc>
      </w:tr>
      <w:tr w:rsidR="00987BDE" w14:paraId="2EBF31DF" w14:textId="77777777" w:rsidTr="0037606D">
        <w:tc>
          <w:tcPr>
            <w:tcW w:w="1668" w:type="dxa"/>
            <w:vAlign w:val="top"/>
          </w:tcPr>
          <w:p w14:paraId="14AF532C" w14:textId="77E90ABB" w:rsidR="00987BDE" w:rsidRPr="00987BDE" w:rsidRDefault="00987BDE" w:rsidP="00987BDE">
            <w:pPr>
              <w:jc w:val="center"/>
              <w:rPr>
                <w:rFonts w:ascii="等线" w:eastAsia="等线" w:hAnsi="等线"/>
                <w:kern w:val="2"/>
                <w:sz w:val="22"/>
                <w:szCs w:val="22"/>
              </w:rPr>
            </w:pPr>
            <w:r w:rsidRPr="00987BDE">
              <w:rPr>
                <w:rFonts w:ascii="等线" w:eastAsia="等线" w:hAnsi="等线" w:hint="eastAsia"/>
                <w:kern w:val="2"/>
                <w:sz w:val="22"/>
                <w:szCs w:val="22"/>
              </w:rPr>
              <w:t>紧急会议</w:t>
            </w:r>
          </w:p>
        </w:tc>
        <w:tc>
          <w:tcPr>
            <w:tcW w:w="1134" w:type="dxa"/>
            <w:vAlign w:val="top"/>
          </w:tcPr>
          <w:p w14:paraId="2516844C" w14:textId="2B7DDA4C"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站立开会</w:t>
            </w:r>
          </w:p>
        </w:tc>
        <w:tc>
          <w:tcPr>
            <w:tcW w:w="1417" w:type="dxa"/>
            <w:vAlign w:val="top"/>
          </w:tcPr>
          <w:p w14:paraId="6BDE0BC2" w14:textId="6250CF91"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理四</w:t>
            </w:r>
            <w:r w:rsidRPr="00987BDE">
              <w:rPr>
                <w:rFonts w:ascii="等线" w:eastAsia="等线" w:hAnsi="等线"/>
                <w:kern w:val="2"/>
                <w:sz w:val="22"/>
                <w:szCs w:val="22"/>
              </w:rPr>
              <w:t>409</w:t>
            </w:r>
          </w:p>
        </w:tc>
        <w:tc>
          <w:tcPr>
            <w:tcW w:w="1843" w:type="dxa"/>
            <w:vAlign w:val="top"/>
          </w:tcPr>
          <w:p w14:paraId="4075FB80" w14:textId="478C66A9" w:rsidR="00987BDE" w:rsidRPr="00987BDE" w:rsidRDefault="00987BDE" w:rsidP="00987BDE">
            <w:pPr>
              <w:jc w:val="center"/>
              <w:rPr>
                <w:sz w:val="22"/>
                <w:szCs w:val="22"/>
                <w:lang w:val="en-GB" w:eastAsia="zh-CN"/>
              </w:rPr>
            </w:pPr>
            <w:r w:rsidRPr="00987BDE">
              <w:rPr>
                <w:rFonts w:ascii="等线" w:eastAsia="等线" w:hAnsi="等线"/>
                <w:kern w:val="2"/>
                <w:sz w:val="22"/>
                <w:szCs w:val="22"/>
              </w:rPr>
              <w:t>PM</w:t>
            </w:r>
            <w:r w:rsidRPr="00987BDE">
              <w:rPr>
                <w:rFonts w:ascii="等线" w:eastAsia="等线" w:hAnsi="等线" w:hint="eastAsia"/>
                <w:kern w:val="2"/>
                <w:sz w:val="22"/>
                <w:szCs w:val="22"/>
              </w:rPr>
              <w:t>下达时间</w:t>
            </w:r>
          </w:p>
        </w:tc>
        <w:tc>
          <w:tcPr>
            <w:tcW w:w="1417" w:type="dxa"/>
            <w:vAlign w:val="top"/>
          </w:tcPr>
          <w:p w14:paraId="093E383E" w14:textId="30F542E4"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全体成员</w:t>
            </w:r>
          </w:p>
        </w:tc>
        <w:tc>
          <w:tcPr>
            <w:tcW w:w="2097" w:type="dxa"/>
            <w:vAlign w:val="top"/>
          </w:tcPr>
          <w:p w14:paraId="330054BA" w14:textId="58636535" w:rsidR="00987BDE" w:rsidRPr="00987BDE" w:rsidRDefault="00987BDE" w:rsidP="00987BDE">
            <w:pPr>
              <w:jc w:val="center"/>
              <w:rPr>
                <w:sz w:val="22"/>
                <w:szCs w:val="22"/>
                <w:lang w:val="en-GB" w:eastAsia="zh-CN"/>
              </w:rPr>
            </w:pPr>
            <w:r w:rsidRPr="00987BDE">
              <w:rPr>
                <w:rFonts w:ascii="等线" w:eastAsia="等线" w:hAnsi="等线" w:hint="eastAsia"/>
                <w:kern w:val="2"/>
                <w:sz w:val="22"/>
                <w:szCs w:val="22"/>
              </w:rPr>
              <w:t>会议纪要</w:t>
            </w:r>
            <w:r w:rsidRPr="00987BDE">
              <w:rPr>
                <w:rFonts w:ascii="等线" w:eastAsia="等线" w:hAnsi="等线"/>
                <w:kern w:val="2"/>
                <w:sz w:val="22"/>
                <w:szCs w:val="22"/>
              </w:rPr>
              <w:t>/</w:t>
            </w:r>
            <w:r w:rsidRPr="00987BDE">
              <w:rPr>
                <w:rFonts w:ascii="等线" w:eastAsia="等线" w:hAnsi="等线" w:hint="eastAsia"/>
                <w:kern w:val="2"/>
                <w:sz w:val="22"/>
                <w:szCs w:val="22"/>
              </w:rPr>
              <w:t>录音文件</w:t>
            </w:r>
          </w:p>
        </w:tc>
      </w:tr>
    </w:tbl>
    <w:p w14:paraId="70FF9522" w14:textId="57AAE8C2" w:rsidR="006A7F49" w:rsidRDefault="008E1D57" w:rsidP="006A7F49">
      <w:pPr>
        <w:pStyle w:val="1"/>
        <w:rPr>
          <w:lang w:val="en-GB" w:eastAsia="zh-CN"/>
        </w:rPr>
      </w:pPr>
      <w:bookmarkStart w:id="96" w:name="_Toc528354538"/>
      <w:r>
        <w:rPr>
          <w:rFonts w:hint="eastAsia"/>
          <w:lang w:val="en-GB" w:eastAsia="zh-CN"/>
        </w:rPr>
        <w:t>时间</w:t>
      </w:r>
      <w:r w:rsidR="006A7F49">
        <w:rPr>
          <w:rFonts w:hint="eastAsia"/>
          <w:lang w:val="en-GB" w:eastAsia="zh-CN"/>
        </w:rPr>
        <w:t>管理计划</w:t>
      </w:r>
      <w:bookmarkEnd w:id="96"/>
    </w:p>
    <w:p w14:paraId="49F95259" w14:textId="2EC744F2" w:rsidR="00C86980" w:rsidRDefault="00C86980" w:rsidP="00C86980">
      <w:pPr>
        <w:pStyle w:val="20"/>
        <w:rPr>
          <w:lang w:eastAsia="zh-CN"/>
        </w:rPr>
      </w:pPr>
      <w:bookmarkStart w:id="97" w:name="_Toc528354539"/>
      <w:r>
        <w:rPr>
          <w:rFonts w:hint="eastAsia"/>
          <w:lang w:eastAsia="zh-CN"/>
        </w:rPr>
        <w:t>里程碑列表</w:t>
      </w:r>
      <w:bookmarkEnd w:id="97"/>
    </w:p>
    <w:tbl>
      <w:tblPr>
        <w:tblStyle w:val="ae"/>
        <w:tblW w:w="0" w:type="auto"/>
        <w:tblLook w:val="04A0" w:firstRow="1" w:lastRow="0" w:firstColumn="1" w:lastColumn="0" w:noHBand="0" w:noVBand="1"/>
      </w:tblPr>
      <w:tblGrid>
        <w:gridCol w:w="1384"/>
        <w:gridCol w:w="4536"/>
        <w:gridCol w:w="3656"/>
      </w:tblGrid>
      <w:tr w:rsidR="00C86980" w14:paraId="6B439619" w14:textId="77777777" w:rsidTr="00C86980">
        <w:trPr>
          <w:cnfStyle w:val="100000000000" w:firstRow="1" w:lastRow="0" w:firstColumn="0" w:lastColumn="0" w:oddVBand="0" w:evenVBand="0" w:oddHBand="0" w:evenHBand="0" w:firstRowFirstColumn="0" w:firstRowLastColumn="0" w:lastRowFirstColumn="0" w:lastRowLastColumn="0"/>
        </w:trPr>
        <w:tc>
          <w:tcPr>
            <w:tcW w:w="1384" w:type="dxa"/>
            <w:vAlign w:val="top"/>
          </w:tcPr>
          <w:p w14:paraId="566AE3EC" w14:textId="1E962AB2" w:rsidR="00C86980" w:rsidRPr="00C86980" w:rsidRDefault="00C86980" w:rsidP="00C86980">
            <w:pPr>
              <w:rPr>
                <w:rFonts w:ascii="宋体" w:eastAsia="宋体" w:hAnsi="宋体"/>
                <w:sz w:val="22"/>
                <w:szCs w:val="22"/>
                <w:lang w:val="en-GB" w:eastAsia="zh-CN"/>
              </w:rPr>
            </w:pPr>
            <w:r w:rsidRPr="00C86980">
              <w:rPr>
                <w:rFonts w:ascii="宋体" w:eastAsia="宋体" w:hAnsi="宋体" w:hint="eastAsia"/>
                <w:sz w:val="22"/>
                <w:szCs w:val="22"/>
              </w:rPr>
              <w:t>里程碑</w:t>
            </w:r>
          </w:p>
        </w:tc>
        <w:tc>
          <w:tcPr>
            <w:tcW w:w="4536" w:type="dxa"/>
          </w:tcPr>
          <w:p w14:paraId="5DB6C294" w14:textId="01F0B540" w:rsidR="00C86980" w:rsidRPr="00C86980" w:rsidRDefault="00C86980" w:rsidP="00C86980">
            <w:pPr>
              <w:rPr>
                <w:rFonts w:ascii="宋体" w:eastAsia="宋体" w:hAnsi="宋体"/>
                <w:sz w:val="22"/>
                <w:szCs w:val="22"/>
                <w:lang w:val="en-GB" w:eastAsia="zh-CN"/>
              </w:rPr>
            </w:pPr>
            <w:r w:rsidRPr="00C86980">
              <w:rPr>
                <w:rFonts w:ascii="宋体" w:eastAsia="宋体" w:hAnsi="宋体" w:hint="eastAsia"/>
                <w:sz w:val="22"/>
                <w:szCs w:val="22"/>
              </w:rPr>
              <w:t>需提交文件</w:t>
            </w:r>
          </w:p>
        </w:tc>
        <w:tc>
          <w:tcPr>
            <w:tcW w:w="3656" w:type="dxa"/>
            <w:vAlign w:val="top"/>
          </w:tcPr>
          <w:p w14:paraId="47538C8B" w14:textId="0A660FC7" w:rsidR="00C86980" w:rsidRPr="00C86980" w:rsidRDefault="00C86980" w:rsidP="00C86980">
            <w:pPr>
              <w:rPr>
                <w:rFonts w:ascii="宋体" w:eastAsia="宋体" w:hAnsi="宋体"/>
                <w:sz w:val="22"/>
                <w:szCs w:val="22"/>
                <w:lang w:val="en-GB" w:eastAsia="zh-CN"/>
              </w:rPr>
            </w:pPr>
            <w:r w:rsidRPr="00C86980">
              <w:rPr>
                <w:rFonts w:ascii="宋体" w:eastAsia="宋体" w:hAnsi="宋体" w:hint="eastAsia"/>
                <w:sz w:val="22"/>
                <w:szCs w:val="22"/>
              </w:rPr>
              <w:t>负责人</w:t>
            </w:r>
          </w:p>
        </w:tc>
      </w:tr>
      <w:tr w:rsidR="00C86980" w14:paraId="63CB57E1" w14:textId="77777777" w:rsidTr="00C86980">
        <w:tc>
          <w:tcPr>
            <w:tcW w:w="1384" w:type="dxa"/>
          </w:tcPr>
          <w:p w14:paraId="1AE2229D" w14:textId="24B3AA80" w:rsidR="00C86980" w:rsidRPr="00C86980" w:rsidRDefault="00C86980" w:rsidP="00C86980">
            <w:pPr>
              <w:jc w:val="center"/>
              <w:rPr>
                <w:rFonts w:ascii="宋体" w:eastAsia="宋体" w:hAnsi="宋体"/>
                <w:sz w:val="22"/>
                <w:szCs w:val="22"/>
                <w:lang w:val="en-GB" w:eastAsia="zh-CN"/>
              </w:rPr>
            </w:pPr>
            <w:r w:rsidRPr="00C86980">
              <w:rPr>
                <w:rFonts w:ascii="宋体" w:eastAsia="宋体" w:hAnsi="宋体" w:hint="eastAsia"/>
                <w:bCs/>
                <w:color w:val="000000"/>
                <w:sz w:val="22"/>
                <w:szCs w:val="22"/>
              </w:rPr>
              <w:t>M0</w:t>
            </w:r>
          </w:p>
        </w:tc>
        <w:tc>
          <w:tcPr>
            <w:tcW w:w="4536" w:type="dxa"/>
          </w:tcPr>
          <w:p w14:paraId="7056994E" w14:textId="1BA0A819" w:rsidR="00C86980" w:rsidRPr="00C86980" w:rsidRDefault="00C86980" w:rsidP="00C86980">
            <w:pPr>
              <w:jc w:val="center"/>
              <w:rPr>
                <w:rFonts w:ascii="宋体" w:eastAsia="宋体" w:hAnsi="宋体"/>
                <w:sz w:val="22"/>
                <w:szCs w:val="22"/>
                <w:lang w:val="en-GB" w:eastAsia="zh-CN"/>
              </w:rPr>
            </w:pPr>
            <w:r w:rsidRPr="00C86980">
              <w:rPr>
                <w:rFonts w:ascii="宋体" w:eastAsia="宋体" w:hAnsi="宋体" w:hint="eastAsia"/>
                <w:sz w:val="22"/>
                <w:szCs w:val="22"/>
              </w:rPr>
              <w:t>项目可行性报告</w:t>
            </w:r>
          </w:p>
        </w:tc>
        <w:tc>
          <w:tcPr>
            <w:tcW w:w="3656" w:type="dxa"/>
            <w:vAlign w:val="top"/>
          </w:tcPr>
          <w:p w14:paraId="45442EFC" w14:textId="7D5D9860" w:rsidR="00C86980" w:rsidRPr="00C86980" w:rsidRDefault="00C86980" w:rsidP="00C86980">
            <w:pPr>
              <w:jc w:val="center"/>
              <w:rPr>
                <w:rFonts w:ascii="宋体" w:eastAsia="宋体" w:hAnsi="宋体"/>
                <w:sz w:val="22"/>
                <w:szCs w:val="22"/>
                <w:lang w:val="en-GB" w:eastAsia="zh-CN"/>
              </w:rPr>
            </w:pPr>
            <w:r w:rsidRPr="00C86980">
              <w:rPr>
                <w:rFonts w:ascii="宋体" w:eastAsia="宋体" w:hAnsi="宋体" w:hint="eastAsia"/>
                <w:bCs/>
                <w:color w:val="000000"/>
                <w:sz w:val="22"/>
                <w:szCs w:val="22"/>
              </w:rPr>
              <w:t>罗培铖</w:t>
            </w:r>
          </w:p>
        </w:tc>
      </w:tr>
      <w:tr w:rsidR="00C86980" w14:paraId="5B72B1A9" w14:textId="77777777" w:rsidTr="00C86980">
        <w:tc>
          <w:tcPr>
            <w:tcW w:w="1384" w:type="dxa"/>
          </w:tcPr>
          <w:p w14:paraId="0AF746E1" w14:textId="0AAB9E27" w:rsidR="00C86980" w:rsidRPr="00C86980" w:rsidRDefault="00C86980" w:rsidP="00C86980">
            <w:pPr>
              <w:jc w:val="center"/>
              <w:rPr>
                <w:rFonts w:ascii="宋体" w:eastAsia="宋体" w:hAnsi="宋体"/>
                <w:sz w:val="22"/>
                <w:szCs w:val="22"/>
                <w:lang w:val="en-GB" w:eastAsia="zh-CN"/>
              </w:rPr>
            </w:pPr>
            <w:r w:rsidRPr="00C86980">
              <w:rPr>
                <w:rFonts w:ascii="宋体" w:eastAsia="宋体" w:hAnsi="宋体" w:hint="eastAsia"/>
                <w:bCs/>
                <w:color w:val="000000"/>
                <w:sz w:val="22"/>
                <w:szCs w:val="22"/>
              </w:rPr>
              <w:t>M1</w:t>
            </w:r>
          </w:p>
        </w:tc>
        <w:tc>
          <w:tcPr>
            <w:tcW w:w="4536" w:type="dxa"/>
          </w:tcPr>
          <w:p w14:paraId="4B66EE0B" w14:textId="7F050D64" w:rsidR="00C86980" w:rsidRPr="00C86980" w:rsidRDefault="00C86980" w:rsidP="00C86980">
            <w:pPr>
              <w:jc w:val="center"/>
              <w:rPr>
                <w:rFonts w:ascii="宋体" w:eastAsia="宋体" w:hAnsi="宋体"/>
                <w:sz w:val="22"/>
                <w:szCs w:val="22"/>
              </w:rPr>
            </w:pPr>
            <w:r w:rsidRPr="00C86980">
              <w:rPr>
                <w:rFonts w:ascii="宋体" w:eastAsia="宋体" w:hAnsi="宋体" w:hint="eastAsia"/>
                <w:sz w:val="22"/>
                <w:szCs w:val="22"/>
              </w:rPr>
              <w:t>项目总体计划</w:t>
            </w:r>
          </w:p>
        </w:tc>
        <w:tc>
          <w:tcPr>
            <w:tcW w:w="3656" w:type="dxa"/>
            <w:vAlign w:val="top"/>
          </w:tcPr>
          <w:p w14:paraId="46C700B3" w14:textId="29420919" w:rsidR="00C86980" w:rsidRPr="00C86980" w:rsidRDefault="00C86980" w:rsidP="00C86980">
            <w:pPr>
              <w:jc w:val="center"/>
              <w:rPr>
                <w:rFonts w:ascii="宋体" w:eastAsia="宋体" w:hAnsi="宋体"/>
                <w:sz w:val="22"/>
                <w:szCs w:val="22"/>
                <w:lang w:val="en-GB" w:eastAsia="zh-CN"/>
              </w:rPr>
            </w:pPr>
            <w:r w:rsidRPr="00C86980">
              <w:rPr>
                <w:rFonts w:ascii="宋体" w:eastAsia="宋体" w:hAnsi="宋体" w:hint="eastAsia"/>
                <w:bCs/>
                <w:color w:val="000000"/>
                <w:sz w:val="22"/>
                <w:szCs w:val="22"/>
              </w:rPr>
              <w:t>赵豪杰</w:t>
            </w:r>
          </w:p>
        </w:tc>
      </w:tr>
      <w:tr w:rsidR="00C86980" w14:paraId="69362D64" w14:textId="77777777" w:rsidTr="00C86980">
        <w:tc>
          <w:tcPr>
            <w:tcW w:w="1384" w:type="dxa"/>
          </w:tcPr>
          <w:p w14:paraId="62E4D3EF" w14:textId="5E783CE1" w:rsidR="00C86980" w:rsidRPr="00C86980" w:rsidRDefault="00C86980" w:rsidP="00C86980">
            <w:pPr>
              <w:jc w:val="center"/>
              <w:rPr>
                <w:rFonts w:ascii="宋体" w:eastAsia="宋体" w:hAnsi="宋体"/>
                <w:bCs/>
                <w:color w:val="000000"/>
                <w:sz w:val="22"/>
                <w:szCs w:val="22"/>
              </w:rPr>
            </w:pPr>
            <w:r w:rsidRPr="00C86980">
              <w:rPr>
                <w:rFonts w:ascii="宋体" w:eastAsia="宋体" w:hAnsi="宋体" w:hint="eastAsia"/>
                <w:bCs/>
                <w:color w:val="000000"/>
                <w:sz w:val="22"/>
                <w:szCs w:val="22"/>
              </w:rPr>
              <w:t>M2</w:t>
            </w:r>
          </w:p>
        </w:tc>
        <w:tc>
          <w:tcPr>
            <w:tcW w:w="4536" w:type="dxa"/>
          </w:tcPr>
          <w:p w14:paraId="7FA372A1" w14:textId="45C45EA0" w:rsidR="00C86980" w:rsidRPr="00C86980" w:rsidRDefault="00C86980" w:rsidP="00C86980">
            <w:pPr>
              <w:jc w:val="center"/>
              <w:rPr>
                <w:rFonts w:ascii="宋体" w:eastAsia="宋体" w:hAnsi="宋体"/>
                <w:sz w:val="22"/>
                <w:szCs w:val="22"/>
              </w:rPr>
            </w:pPr>
            <w:r w:rsidRPr="00C86980">
              <w:rPr>
                <w:rFonts w:ascii="宋体" w:eastAsia="宋体" w:hAnsi="宋体" w:hint="eastAsia"/>
                <w:sz w:val="22"/>
                <w:szCs w:val="22"/>
              </w:rPr>
              <w:t>质量</w:t>
            </w:r>
            <w:r w:rsidRPr="00C86980">
              <w:rPr>
                <w:rFonts w:ascii="宋体" w:eastAsia="宋体" w:hAnsi="宋体"/>
                <w:sz w:val="22"/>
                <w:szCs w:val="22"/>
              </w:rPr>
              <w:t>保证计划</w:t>
            </w:r>
          </w:p>
        </w:tc>
        <w:tc>
          <w:tcPr>
            <w:tcW w:w="3656" w:type="dxa"/>
            <w:vAlign w:val="top"/>
          </w:tcPr>
          <w:p w14:paraId="3C717F87" w14:textId="196F06A1" w:rsidR="00C86980" w:rsidRPr="00C86980" w:rsidRDefault="00C86980" w:rsidP="00C86980">
            <w:pPr>
              <w:jc w:val="center"/>
              <w:rPr>
                <w:rFonts w:ascii="宋体" w:eastAsia="宋体" w:hAnsi="宋体"/>
                <w:bCs/>
                <w:color w:val="000000"/>
                <w:sz w:val="22"/>
                <w:szCs w:val="22"/>
              </w:rPr>
            </w:pPr>
            <w:r w:rsidRPr="00C86980">
              <w:rPr>
                <w:rFonts w:ascii="宋体" w:eastAsia="宋体" w:hAnsi="宋体" w:hint="eastAsia"/>
                <w:bCs/>
                <w:color w:val="000000"/>
                <w:sz w:val="22"/>
                <w:szCs w:val="22"/>
              </w:rPr>
              <w:t>苏碧青</w:t>
            </w:r>
          </w:p>
        </w:tc>
      </w:tr>
      <w:tr w:rsidR="00C86980" w14:paraId="47070FAC" w14:textId="77777777" w:rsidTr="00C86980">
        <w:tc>
          <w:tcPr>
            <w:tcW w:w="1384" w:type="dxa"/>
          </w:tcPr>
          <w:p w14:paraId="4D0EEFB6" w14:textId="74F11498" w:rsidR="00C86980" w:rsidRPr="00C86980" w:rsidRDefault="00C86980" w:rsidP="00C86980">
            <w:pPr>
              <w:jc w:val="center"/>
              <w:rPr>
                <w:rFonts w:ascii="宋体" w:eastAsia="宋体" w:hAnsi="宋体"/>
                <w:bCs/>
                <w:color w:val="000000"/>
                <w:sz w:val="22"/>
                <w:szCs w:val="22"/>
              </w:rPr>
            </w:pPr>
            <w:r w:rsidRPr="00C86980">
              <w:rPr>
                <w:rFonts w:ascii="宋体" w:eastAsia="宋体" w:hAnsi="宋体" w:hint="eastAsia"/>
                <w:bCs/>
                <w:color w:val="000000"/>
                <w:sz w:val="22"/>
                <w:szCs w:val="22"/>
              </w:rPr>
              <w:t>M3</w:t>
            </w:r>
          </w:p>
        </w:tc>
        <w:tc>
          <w:tcPr>
            <w:tcW w:w="4536" w:type="dxa"/>
          </w:tcPr>
          <w:p w14:paraId="510EEDDC" w14:textId="36262E46" w:rsidR="00C86980" w:rsidRPr="00C86980" w:rsidRDefault="00C86980" w:rsidP="00C86980">
            <w:pPr>
              <w:jc w:val="center"/>
              <w:rPr>
                <w:rFonts w:ascii="宋体" w:eastAsia="宋体" w:hAnsi="宋体"/>
                <w:sz w:val="22"/>
                <w:szCs w:val="22"/>
              </w:rPr>
            </w:pPr>
            <w:r w:rsidRPr="00C86980">
              <w:rPr>
                <w:rFonts w:ascii="宋体" w:eastAsia="宋体" w:hAnsi="宋体" w:hint="eastAsia"/>
                <w:sz w:val="22"/>
                <w:szCs w:val="22"/>
              </w:rPr>
              <w:t>需求工程计划</w:t>
            </w:r>
          </w:p>
        </w:tc>
        <w:tc>
          <w:tcPr>
            <w:tcW w:w="3656" w:type="dxa"/>
            <w:vAlign w:val="top"/>
          </w:tcPr>
          <w:p w14:paraId="44C7FB78" w14:textId="7EFB0841" w:rsidR="00C86980" w:rsidRPr="00C86980" w:rsidRDefault="00C86980" w:rsidP="00C86980">
            <w:pPr>
              <w:jc w:val="center"/>
              <w:rPr>
                <w:rFonts w:ascii="宋体" w:eastAsia="宋体" w:hAnsi="宋体"/>
                <w:bCs/>
                <w:color w:val="000000"/>
                <w:sz w:val="22"/>
                <w:szCs w:val="22"/>
              </w:rPr>
            </w:pPr>
            <w:r w:rsidRPr="00C86980">
              <w:rPr>
                <w:rFonts w:ascii="宋体" w:eastAsia="宋体" w:hAnsi="宋体" w:hint="eastAsia"/>
                <w:bCs/>
                <w:color w:val="000000"/>
                <w:sz w:val="22"/>
                <w:szCs w:val="22"/>
              </w:rPr>
              <w:t>张嘉诚</w:t>
            </w:r>
          </w:p>
        </w:tc>
      </w:tr>
      <w:tr w:rsidR="00C86980" w14:paraId="7D34AA63" w14:textId="77777777" w:rsidTr="00C86980">
        <w:tc>
          <w:tcPr>
            <w:tcW w:w="1384" w:type="dxa"/>
          </w:tcPr>
          <w:p w14:paraId="34C1A900" w14:textId="687992FF" w:rsidR="00C86980" w:rsidRPr="00C86980" w:rsidRDefault="00C86980" w:rsidP="00C86980">
            <w:pPr>
              <w:jc w:val="center"/>
              <w:rPr>
                <w:rFonts w:ascii="宋体" w:eastAsia="宋体" w:hAnsi="宋体"/>
                <w:bCs/>
                <w:color w:val="000000"/>
                <w:sz w:val="22"/>
                <w:szCs w:val="22"/>
              </w:rPr>
            </w:pPr>
            <w:r w:rsidRPr="00C86980">
              <w:rPr>
                <w:rFonts w:ascii="宋体" w:eastAsia="宋体" w:hAnsi="宋体" w:hint="eastAsia"/>
                <w:bCs/>
                <w:color w:val="000000"/>
                <w:sz w:val="22"/>
                <w:szCs w:val="22"/>
              </w:rPr>
              <w:t>M4</w:t>
            </w:r>
          </w:p>
        </w:tc>
        <w:tc>
          <w:tcPr>
            <w:tcW w:w="4536" w:type="dxa"/>
          </w:tcPr>
          <w:p w14:paraId="047D291D" w14:textId="1B09245E" w:rsidR="00C86980" w:rsidRPr="00C86980" w:rsidRDefault="00C86980" w:rsidP="00C86980">
            <w:pPr>
              <w:jc w:val="center"/>
              <w:rPr>
                <w:rFonts w:ascii="宋体" w:eastAsia="宋体" w:hAnsi="宋体"/>
                <w:sz w:val="22"/>
                <w:szCs w:val="22"/>
              </w:rPr>
            </w:pPr>
            <w:r w:rsidRPr="00C86980">
              <w:rPr>
                <w:rFonts w:ascii="宋体" w:eastAsia="宋体" w:hAnsi="宋体" w:hint="eastAsia"/>
                <w:bCs/>
                <w:color w:val="000000"/>
                <w:sz w:val="22"/>
                <w:szCs w:val="22"/>
              </w:rPr>
              <w:t>软件需求规格说明书</w:t>
            </w:r>
          </w:p>
        </w:tc>
        <w:tc>
          <w:tcPr>
            <w:tcW w:w="3656" w:type="dxa"/>
            <w:vAlign w:val="top"/>
          </w:tcPr>
          <w:p w14:paraId="509EF548" w14:textId="48C4FAEC" w:rsidR="00C86980" w:rsidRPr="00C86980" w:rsidRDefault="00C86980" w:rsidP="00C86980">
            <w:pPr>
              <w:jc w:val="center"/>
              <w:rPr>
                <w:rFonts w:ascii="宋体" w:eastAsia="宋体" w:hAnsi="宋体"/>
                <w:bCs/>
                <w:color w:val="000000"/>
                <w:sz w:val="22"/>
                <w:szCs w:val="22"/>
              </w:rPr>
            </w:pPr>
            <w:r w:rsidRPr="00C86980">
              <w:rPr>
                <w:rFonts w:ascii="宋体" w:eastAsia="宋体" w:hAnsi="宋体" w:hint="eastAsia"/>
                <w:bCs/>
                <w:color w:val="000000"/>
                <w:sz w:val="22"/>
                <w:szCs w:val="22"/>
              </w:rPr>
              <w:t>赵豪杰</w:t>
            </w:r>
          </w:p>
        </w:tc>
      </w:tr>
      <w:tr w:rsidR="00C86980" w14:paraId="276BD877" w14:textId="77777777" w:rsidTr="00C86980">
        <w:tc>
          <w:tcPr>
            <w:tcW w:w="1384" w:type="dxa"/>
          </w:tcPr>
          <w:p w14:paraId="61E18F99" w14:textId="6F5C20FF" w:rsidR="00C86980" w:rsidRPr="00C86980" w:rsidRDefault="00C86980" w:rsidP="00C86980">
            <w:pPr>
              <w:jc w:val="center"/>
              <w:rPr>
                <w:rFonts w:ascii="宋体" w:eastAsia="宋体" w:hAnsi="宋体"/>
                <w:bCs/>
                <w:color w:val="000000"/>
                <w:sz w:val="22"/>
                <w:szCs w:val="22"/>
              </w:rPr>
            </w:pPr>
            <w:r w:rsidRPr="00C86980">
              <w:rPr>
                <w:rFonts w:ascii="宋体" w:eastAsia="宋体" w:hAnsi="宋体" w:hint="eastAsia"/>
                <w:bCs/>
                <w:color w:val="000000"/>
                <w:sz w:val="22"/>
                <w:szCs w:val="22"/>
              </w:rPr>
              <w:t>M5</w:t>
            </w:r>
          </w:p>
        </w:tc>
        <w:tc>
          <w:tcPr>
            <w:tcW w:w="4536" w:type="dxa"/>
          </w:tcPr>
          <w:p w14:paraId="254ED28D" w14:textId="57AB633E" w:rsidR="00C86980" w:rsidRPr="00C86980" w:rsidRDefault="00C86980" w:rsidP="00C86980">
            <w:pPr>
              <w:jc w:val="center"/>
              <w:rPr>
                <w:rFonts w:ascii="宋体" w:eastAsia="宋体" w:hAnsi="宋体"/>
                <w:bCs/>
                <w:color w:val="000000"/>
                <w:sz w:val="22"/>
                <w:szCs w:val="22"/>
                <w:lang w:eastAsia="zh-CN"/>
              </w:rPr>
            </w:pPr>
            <w:r w:rsidRPr="00C86980">
              <w:rPr>
                <w:rFonts w:ascii="宋体" w:eastAsia="宋体" w:hAnsi="宋体" w:hint="eastAsia"/>
                <w:bCs/>
                <w:color w:val="000000"/>
                <w:sz w:val="22"/>
                <w:szCs w:val="22"/>
                <w:lang w:eastAsia="zh-CN"/>
              </w:rPr>
              <w:t>软件需求变更文档、系统设计与实现计划</w:t>
            </w:r>
          </w:p>
        </w:tc>
        <w:tc>
          <w:tcPr>
            <w:tcW w:w="3656" w:type="dxa"/>
            <w:vAlign w:val="top"/>
          </w:tcPr>
          <w:p w14:paraId="5BF02943" w14:textId="02338E67" w:rsidR="00C86980" w:rsidRPr="00C86980" w:rsidRDefault="00C86980" w:rsidP="00C86980">
            <w:pPr>
              <w:jc w:val="center"/>
              <w:rPr>
                <w:rFonts w:ascii="宋体" w:eastAsia="宋体" w:hAnsi="宋体"/>
                <w:bCs/>
                <w:color w:val="000000"/>
                <w:sz w:val="22"/>
                <w:szCs w:val="22"/>
              </w:rPr>
            </w:pPr>
            <w:r w:rsidRPr="00C86980">
              <w:rPr>
                <w:rFonts w:ascii="宋体" w:eastAsia="宋体" w:hAnsi="宋体" w:hint="eastAsia"/>
                <w:bCs/>
                <w:color w:val="000000"/>
                <w:sz w:val="22"/>
                <w:szCs w:val="22"/>
              </w:rPr>
              <w:t>郑</w:t>
            </w:r>
            <w:r w:rsidRPr="00C86980">
              <w:rPr>
                <w:rFonts w:ascii="宋体" w:eastAsia="宋体" w:hAnsi="宋体" w:hint="eastAsia"/>
                <w:sz w:val="22"/>
                <w:szCs w:val="22"/>
              </w:rPr>
              <w:t>丞钧</w:t>
            </w:r>
          </w:p>
        </w:tc>
      </w:tr>
      <w:tr w:rsidR="00C86980" w14:paraId="373569E1" w14:textId="77777777" w:rsidTr="00C86980">
        <w:tc>
          <w:tcPr>
            <w:tcW w:w="1384" w:type="dxa"/>
            <w:vAlign w:val="top"/>
          </w:tcPr>
          <w:p w14:paraId="6370F450" w14:textId="172B9CE1" w:rsidR="00C86980" w:rsidRPr="00C86980" w:rsidRDefault="00C86980" w:rsidP="00C86980">
            <w:pPr>
              <w:jc w:val="center"/>
              <w:rPr>
                <w:rFonts w:ascii="宋体" w:eastAsia="宋体" w:hAnsi="宋体"/>
                <w:bCs/>
                <w:color w:val="000000"/>
                <w:sz w:val="22"/>
                <w:szCs w:val="22"/>
              </w:rPr>
            </w:pPr>
            <w:r w:rsidRPr="00C86980">
              <w:rPr>
                <w:rFonts w:ascii="宋体" w:eastAsia="宋体" w:hAnsi="宋体" w:hint="eastAsia"/>
                <w:bCs/>
                <w:color w:val="000000"/>
                <w:sz w:val="22"/>
                <w:szCs w:val="22"/>
              </w:rPr>
              <w:t>M8</w:t>
            </w:r>
          </w:p>
        </w:tc>
        <w:tc>
          <w:tcPr>
            <w:tcW w:w="4536" w:type="dxa"/>
            <w:vAlign w:val="top"/>
          </w:tcPr>
          <w:p w14:paraId="7F598DB4" w14:textId="7F2E29CB" w:rsidR="00C86980" w:rsidRPr="00C86980" w:rsidRDefault="00C86980" w:rsidP="00C86980">
            <w:pPr>
              <w:jc w:val="center"/>
              <w:rPr>
                <w:rFonts w:ascii="宋体" w:eastAsia="宋体" w:hAnsi="宋体"/>
                <w:bCs/>
                <w:color w:val="000000"/>
                <w:sz w:val="22"/>
                <w:szCs w:val="22"/>
                <w:lang w:eastAsia="zh-CN"/>
              </w:rPr>
            </w:pPr>
            <w:r w:rsidRPr="00C86980">
              <w:rPr>
                <w:rFonts w:ascii="宋体" w:eastAsia="宋体" w:hAnsi="宋体" w:hint="eastAsia"/>
                <w:bCs/>
                <w:color w:val="000000"/>
                <w:sz w:val="22"/>
                <w:szCs w:val="22"/>
              </w:rPr>
              <w:t>项目总结</w:t>
            </w:r>
          </w:p>
        </w:tc>
        <w:tc>
          <w:tcPr>
            <w:tcW w:w="3656" w:type="dxa"/>
            <w:vAlign w:val="top"/>
          </w:tcPr>
          <w:p w14:paraId="299E4121" w14:textId="29064A95" w:rsidR="00C86980" w:rsidRPr="00C86980" w:rsidRDefault="00C86980" w:rsidP="00C86980">
            <w:pPr>
              <w:jc w:val="center"/>
              <w:rPr>
                <w:rFonts w:ascii="宋体" w:eastAsia="宋体" w:hAnsi="宋体"/>
                <w:bCs/>
                <w:color w:val="000000"/>
                <w:sz w:val="22"/>
                <w:szCs w:val="22"/>
              </w:rPr>
            </w:pPr>
            <w:r w:rsidRPr="00C86980">
              <w:rPr>
                <w:rFonts w:ascii="宋体" w:eastAsia="宋体" w:hAnsi="宋体" w:hint="eastAsia"/>
                <w:bCs/>
                <w:color w:val="000000"/>
                <w:sz w:val="22"/>
                <w:szCs w:val="22"/>
              </w:rPr>
              <w:t>赵豪杰</w:t>
            </w:r>
          </w:p>
        </w:tc>
      </w:tr>
    </w:tbl>
    <w:p w14:paraId="40082055" w14:textId="42C2E6E2" w:rsidR="00C86980" w:rsidRDefault="00C772D7" w:rsidP="00C772D7">
      <w:pPr>
        <w:pStyle w:val="20"/>
        <w:rPr>
          <w:lang w:eastAsia="zh-CN"/>
        </w:rPr>
      </w:pPr>
      <w:bookmarkStart w:id="98" w:name="_Toc528354540"/>
      <w:r>
        <w:rPr>
          <w:rFonts w:hint="eastAsia"/>
          <w:lang w:eastAsia="zh-CN"/>
        </w:rPr>
        <w:t>工作量估算</w:t>
      </w:r>
      <w:bookmarkEnd w:id="98"/>
    </w:p>
    <w:p w14:paraId="4A203F59" w14:textId="67AD1BAB" w:rsidR="00C772D7" w:rsidRDefault="00C772D7" w:rsidP="00C772D7">
      <w:pPr>
        <w:jc w:val="center"/>
        <w:rPr>
          <w:lang w:val="en-GB" w:eastAsia="zh-CN"/>
        </w:rPr>
      </w:pPr>
      <w:r w:rsidRPr="00210DBC">
        <w:rPr>
          <w:noProof/>
        </w:rPr>
        <w:drawing>
          <wp:inline distT="0" distB="0" distL="0" distR="0" wp14:anchorId="2847D7F2" wp14:editId="4C8D9FAA">
            <wp:extent cx="5273040" cy="1813560"/>
            <wp:effectExtent l="133350" t="114300" r="156210" b="1676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3040" cy="18135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70B6667" w14:textId="7327F11B"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4</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工作量估算</w:t>
      </w:r>
    </w:p>
    <w:p w14:paraId="18093DD4" w14:textId="77777777" w:rsidR="00140D52" w:rsidRPr="00140D52" w:rsidRDefault="00140D52" w:rsidP="00140D52">
      <w:pPr>
        <w:pStyle w:val="20"/>
        <w:rPr>
          <w:lang w:eastAsia="zh-CN"/>
        </w:rPr>
      </w:pPr>
      <w:bookmarkStart w:id="99" w:name="_Toc528354541"/>
      <w:r>
        <w:rPr>
          <w:rFonts w:hint="eastAsia"/>
          <w:lang w:eastAsia="zh-CN"/>
        </w:rPr>
        <w:lastRenderedPageBreak/>
        <w:t>G</w:t>
      </w:r>
      <w:r>
        <w:rPr>
          <w:lang w:eastAsia="zh-CN"/>
        </w:rPr>
        <w:t>ANTT</w:t>
      </w:r>
      <w:r>
        <w:rPr>
          <w:rFonts w:hint="eastAsia"/>
          <w:lang w:eastAsia="zh-CN"/>
        </w:rPr>
        <w:t>图</w:t>
      </w:r>
      <w:bookmarkEnd w:id="99"/>
    </w:p>
    <w:p w14:paraId="3595A6E3"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本项目采用的进度管理工具为Project</w:t>
      </w:r>
      <w:r w:rsidRPr="00BF3642">
        <w:rPr>
          <w:rFonts w:ascii="等线" w:eastAsia="等线" w:hAnsi="等线"/>
          <w:sz w:val="22"/>
          <w:szCs w:val="22"/>
          <w:lang w:eastAsia="zh-CN"/>
        </w:rPr>
        <w:t xml:space="preserve"> </w:t>
      </w:r>
      <w:r w:rsidRPr="00BF3642">
        <w:rPr>
          <w:rFonts w:ascii="等线" w:eastAsia="等线" w:hAnsi="等线" w:hint="eastAsia"/>
          <w:sz w:val="22"/>
          <w:szCs w:val="22"/>
          <w:lang w:eastAsia="zh-CN"/>
        </w:rPr>
        <w:t>2016，主要负责人为郑丞钧。</w:t>
      </w:r>
    </w:p>
    <w:p w14:paraId="49302722"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总体上以甘特图的进度安排为主，预留了大约一星期的时间来应对处理突发情况。</w:t>
      </w:r>
    </w:p>
    <w:p w14:paraId="575A26EE"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部分G</w:t>
      </w:r>
      <w:r w:rsidRPr="00BF3642">
        <w:rPr>
          <w:rFonts w:ascii="等线" w:eastAsia="等线" w:hAnsi="等线"/>
          <w:sz w:val="22"/>
          <w:szCs w:val="22"/>
          <w:lang w:eastAsia="zh-CN"/>
        </w:rPr>
        <w:t>ANTT</w:t>
      </w:r>
      <w:r w:rsidRPr="00BF3642">
        <w:rPr>
          <w:rFonts w:ascii="等线" w:eastAsia="等线" w:hAnsi="等线" w:hint="eastAsia"/>
          <w:sz w:val="22"/>
          <w:szCs w:val="22"/>
          <w:lang w:eastAsia="zh-CN"/>
        </w:rPr>
        <w:t>情况如下：</w:t>
      </w:r>
    </w:p>
    <w:p w14:paraId="389461A9" w14:textId="5E5981EE" w:rsidR="00BF3642" w:rsidRDefault="00BF3642" w:rsidP="00BF3642">
      <w:pPr>
        <w:jc w:val="center"/>
        <w:rPr>
          <w:noProof/>
        </w:rPr>
      </w:pPr>
      <w:r w:rsidRPr="00210DBC">
        <w:rPr>
          <w:noProof/>
        </w:rPr>
        <w:drawing>
          <wp:inline distT="0" distB="0" distL="0" distR="0" wp14:anchorId="1FBC7906" wp14:editId="56DC805C">
            <wp:extent cx="5465445" cy="2936875"/>
            <wp:effectExtent l="133350" t="114300" r="154305" b="1682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5" cstate="print">
                      <a:extLst>
                        <a:ext uri="{28A0092B-C50C-407E-A947-70E740481C1C}">
                          <a14:useLocalDpi xmlns:a14="http://schemas.microsoft.com/office/drawing/2010/main" val="0"/>
                        </a:ext>
                      </a:extLst>
                    </a:blip>
                    <a:srcRect r="23038"/>
                    <a:stretch>
                      <a:fillRect/>
                    </a:stretch>
                  </pic:blipFill>
                  <pic:spPr bwMode="auto">
                    <a:xfrm>
                      <a:off x="0" y="0"/>
                      <a:ext cx="5465445" cy="29368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DA81AC" w14:textId="46D1F7B5"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5</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项目甘特图</w:t>
      </w:r>
    </w:p>
    <w:p w14:paraId="2F736B22" w14:textId="77777777" w:rsidR="00BF3642" w:rsidRPr="00BF3642"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具体进度请查看附件：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RD2018-G06-GANTT</w:t>
      </w:r>
      <w:r w:rsidRPr="00BF3642">
        <w:rPr>
          <w:rFonts w:ascii="等线" w:eastAsia="等线" w:hAnsi="等线" w:hint="eastAsia"/>
          <w:sz w:val="22"/>
          <w:szCs w:val="22"/>
          <w:lang w:eastAsia="zh-CN"/>
        </w:rPr>
        <w:t>.</w:t>
      </w:r>
      <w:r w:rsidRPr="00BF3642">
        <w:rPr>
          <w:rFonts w:ascii="等线" w:eastAsia="等线" w:hAnsi="等线"/>
          <w:sz w:val="22"/>
          <w:szCs w:val="22"/>
          <w:lang w:eastAsia="zh-CN"/>
        </w:rPr>
        <w:t>mpp</w:t>
      </w:r>
    </w:p>
    <w:p w14:paraId="79E1CFEA" w14:textId="77777777" w:rsidR="00140D52" w:rsidRPr="00140D52" w:rsidRDefault="00140D52" w:rsidP="00140D52">
      <w:pPr>
        <w:pStyle w:val="20"/>
        <w:ind w:left="1089" w:hanging="692"/>
        <w:rPr>
          <w:lang w:eastAsia="zh-CN"/>
        </w:rPr>
      </w:pPr>
      <w:bookmarkStart w:id="100" w:name="_Toc528354542"/>
      <w:r w:rsidRPr="00140D52">
        <w:rPr>
          <w:rFonts w:hint="eastAsia"/>
          <w:lang w:eastAsia="zh-CN"/>
        </w:rPr>
        <w:t>W</w:t>
      </w:r>
      <w:r w:rsidRPr="00140D52">
        <w:rPr>
          <w:lang w:eastAsia="zh-CN"/>
        </w:rPr>
        <w:t>BS</w:t>
      </w:r>
      <w:r w:rsidRPr="00140D52">
        <w:rPr>
          <w:rFonts w:hint="eastAsia"/>
          <w:lang w:eastAsia="zh-CN"/>
        </w:rPr>
        <w:t>图与</w:t>
      </w:r>
      <w:r w:rsidRPr="00140D52">
        <w:rPr>
          <w:rFonts w:hint="eastAsia"/>
          <w:lang w:eastAsia="zh-CN"/>
        </w:rPr>
        <w:t>W</w:t>
      </w:r>
      <w:r w:rsidRPr="00140D52">
        <w:rPr>
          <w:lang w:eastAsia="zh-CN"/>
        </w:rPr>
        <w:t>BS</w:t>
      </w:r>
      <w:r w:rsidRPr="00140D52">
        <w:rPr>
          <w:rFonts w:hint="eastAsia"/>
          <w:lang w:eastAsia="zh-CN"/>
        </w:rPr>
        <w:t>输入输出表</w:t>
      </w:r>
      <w:bookmarkEnd w:id="100"/>
    </w:p>
    <w:p w14:paraId="66F238AB"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本项目采用的W</w:t>
      </w:r>
      <w:r w:rsidRPr="00BF3642">
        <w:rPr>
          <w:rFonts w:ascii="等线" w:eastAsia="等线" w:hAnsi="等线"/>
          <w:sz w:val="22"/>
          <w:szCs w:val="22"/>
          <w:lang w:eastAsia="zh-CN"/>
        </w:rPr>
        <w:t>BS</w:t>
      </w:r>
      <w:r w:rsidRPr="00BF3642">
        <w:rPr>
          <w:rFonts w:ascii="等线" w:eastAsia="等线" w:hAnsi="等线" w:hint="eastAsia"/>
          <w:sz w:val="22"/>
          <w:szCs w:val="22"/>
          <w:lang w:eastAsia="zh-CN"/>
        </w:rPr>
        <w:t>图设计工具为</w:t>
      </w:r>
      <w:r w:rsidRPr="00BF3642">
        <w:rPr>
          <w:rFonts w:ascii="等线" w:eastAsia="等线" w:hAnsi="等线"/>
          <w:sz w:val="22"/>
          <w:szCs w:val="22"/>
          <w:lang w:eastAsia="zh-CN"/>
        </w:rPr>
        <w:t>WBS Schedule Pro</w:t>
      </w:r>
      <w:r w:rsidRPr="00BF3642">
        <w:rPr>
          <w:rFonts w:ascii="等线" w:eastAsia="等线" w:hAnsi="等线" w:hint="eastAsia"/>
          <w:sz w:val="22"/>
          <w:szCs w:val="22"/>
          <w:lang w:eastAsia="zh-CN"/>
        </w:rPr>
        <w:t>，主要负责人为苏碧青。</w:t>
      </w:r>
    </w:p>
    <w:p w14:paraId="7574F147" w14:textId="77777777" w:rsidR="00BF3642" w:rsidRPr="00BF3642" w:rsidRDefault="00BF3642" w:rsidP="00BF3642">
      <w:pPr>
        <w:spacing w:line="240" w:lineRule="auto"/>
        <w:rPr>
          <w:rFonts w:ascii="等线" w:eastAsia="等线" w:hAnsi="等线"/>
          <w:sz w:val="22"/>
          <w:szCs w:val="22"/>
          <w:lang w:eastAsia="zh-CN"/>
        </w:rPr>
      </w:pPr>
      <w:r w:rsidRPr="00BF3642">
        <w:rPr>
          <w:rFonts w:ascii="等线" w:eastAsia="等线" w:hAnsi="等线" w:hint="eastAsia"/>
          <w:sz w:val="22"/>
          <w:szCs w:val="22"/>
          <w:lang w:eastAsia="zh-CN"/>
        </w:rPr>
        <w:t>部分</w:t>
      </w:r>
      <w:r w:rsidRPr="00BF3642">
        <w:rPr>
          <w:rFonts w:ascii="等线" w:eastAsia="等线" w:hAnsi="等线"/>
          <w:sz w:val="22"/>
          <w:szCs w:val="22"/>
          <w:lang w:eastAsia="zh-CN"/>
        </w:rPr>
        <w:t>WBS</w:t>
      </w:r>
      <w:r w:rsidRPr="00BF3642">
        <w:rPr>
          <w:rFonts w:ascii="等线" w:eastAsia="等线" w:hAnsi="等线" w:hint="eastAsia"/>
          <w:sz w:val="22"/>
          <w:szCs w:val="22"/>
          <w:lang w:eastAsia="zh-CN"/>
        </w:rPr>
        <w:t>图情况如下：</w:t>
      </w:r>
    </w:p>
    <w:p w14:paraId="225925FC" w14:textId="0018B4AC" w:rsidR="00BF3642" w:rsidRDefault="00BF3642" w:rsidP="00BF3642">
      <w:pPr>
        <w:jc w:val="center"/>
      </w:pPr>
      <w:r>
        <w:rPr>
          <w:noProof/>
        </w:rPr>
        <w:lastRenderedPageBreak/>
        <w:drawing>
          <wp:inline distT="0" distB="0" distL="0" distR="0" wp14:anchorId="4FA8C053" wp14:editId="41292F66">
            <wp:extent cx="5555615" cy="1724660"/>
            <wp:effectExtent l="133350" t="114300" r="140335" b="1612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55615" cy="17246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7DCC3" w14:textId="1560682E"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6</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网络图W</w:t>
      </w:r>
      <w:r>
        <w:rPr>
          <w:rStyle w:val="notranslate"/>
          <w:rFonts w:ascii="等线" w:eastAsia="等线" w:hAnsi="等线"/>
          <w:b/>
          <w:bCs/>
          <w:color w:val="000000"/>
          <w:sz w:val="20"/>
          <w:szCs w:val="20"/>
          <w:lang w:eastAsia="zh-CN"/>
        </w:rPr>
        <w:t>BS</w:t>
      </w:r>
    </w:p>
    <w:p w14:paraId="5112EB52" w14:textId="77777777" w:rsidR="001534B9" w:rsidRDefault="00BF3642" w:rsidP="00BF3642">
      <w:pPr>
        <w:jc w:val="center"/>
        <w:rPr>
          <w:rFonts w:ascii="等线" w:eastAsia="等线" w:hAnsi="等线"/>
          <w:sz w:val="22"/>
          <w:szCs w:val="22"/>
          <w:lang w:eastAsia="zh-CN"/>
        </w:rPr>
      </w:pPr>
      <w:r w:rsidRPr="00BF3642">
        <w:rPr>
          <w:rFonts w:ascii="等线" w:eastAsia="等线" w:hAnsi="等线"/>
          <w:sz w:val="22"/>
          <w:szCs w:val="22"/>
          <w:lang w:eastAsia="zh-CN"/>
        </w:rPr>
        <w:t>具体活动网络图请查看附件：</w:t>
      </w:r>
      <w:r w:rsidRPr="00BF3642">
        <w:rPr>
          <w:rFonts w:ascii="等线" w:eastAsia="等线" w:hAnsi="等线" w:hint="eastAsia"/>
          <w:sz w:val="22"/>
          <w:szCs w:val="22"/>
          <w:lang w:eastAsia="zh-CN"/>
        </w:rPr>
        <w:t>P</w:t>
      </w:r>
      <w:r w:rsidRPr="00BF3642">
        <w:rPr>
          <w:rFonts w:ascii="等线" w:eastAsia="等线" w:hAnsi="等线"/>
          <w:sz w:val="22"/>
          <w:szCs w:val="22"/>
          <w:lang w:eastAsia="zh-CN"/>
        </w:rPr>
        <w:t>RD2018-G06-WBS</w:t>
      </w:r>
      <w:r w:rsidRPr="00BF3642">
        <w:rPr>
          <w:rFonts w:ascii="等线" w:eastAsia="等线" w:hAnsi="等线" w:hint="eastAsia"/>
          <w:sz w:val="22"/>
          <w:szCs w:val="22"/>
          <w:lang w:eastAsia="zh-CN"/>
        </w:rPr>
        <w:t>.</w:t>
      </w:r>
      <w:r w:rsidRPr="00BF3642">
        <w:rPr>
          <w:rFonts w:ascii="等线" w:eastAsia="等线" w:hAnsi="等线"/>
          <w:sz w:val="22"/>
          <w:szCs w:val="22"/>
          <w:lang w:eastAsia="zh-CN"/>
        </w:rPr>
        <w:t>wbs</w:t>
      </w:r>
    </w:p>
    <w:p w14:paraId="5DDA7A29" w14:textId="2E8964E9" w:rsidR="00791895" w:rsidRDefault="00791895" w:rsidP="00791895">
      <w:pPr>
        <w:rPr>
          <w:rFonts w:ascii="等线" w:eastAsia="等线" w:hAnsi="等线"/>
          <w:sz w:val="22"/>
          <w:szCs w:val="22"/>
          <w:lang w:eastAsia="zh-CN"/>
        </w:rPr>
      </w:pPr>
      <w:r>
        <w:rPr>
          <w:noProof/>
        </w:rPr>
        <w:drawing>
          <wp:inline distT="0" distB="0" distL="0" distR="0" wp14:anchorId="183D2701" wp14:editId="713C07FA">
            <wp:extent cx="5708073" cy="3585841"/>
            <wp:effectExtent l="133350" t="114300" r="121285" b="1676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12509" cy="35886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7F0FAF6" w14:textId="314DD069" w:rsidR="009C2775" w:rsidRPr="009C2775" w:rsidRDefault="009C2775" w:rsidP="009C2775">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7</w:t>
      </w:r>
      <w:r>
        <w:rPr>
          <w:rStyle w:val="notranslate"/>
          <w:rFonts w:ascii="等线" w:eastAsia="等线" w:hAnsi="等线"/>
          <w:color w:val="000000"/>
          <w:sz w:val="20"/>
          <w:szCs w:val="20"/>
          <w:lang w:eastAsia="zh-CN"/>
        </w:rPr>
        <w:t xml:space="preserve"> </w:t>
      </w:r>
      <w:r w:rsidRPr="009C2775">
        <w:rPr>
          <w:rStyle w:val="notranslate"/>
          <w:rFonts w:ascii="等线" w:eastAsia="等线" w:hAnsi="等线"/>
          <w:b/>
          <w:bCs/>
          <w:color w:val="000000"/>
          <w:sz w:val="20"/>
          <w:szCs w:val="20"/>
          <w:lang w:eastAsia="zh-CN"/>
        </w:rPr>
        <w:t>：</w:t>
      </w:r>
      <w:r w:rsidR="006A7F57">
        <w:rPr>
          <w:rStyle w:val="notranslate"/>
          <w:rFonts w:ascii="等线" w:eastAsia="等线" w:hAnsi="等线" w:hint="eastAsia"/>
          <w:b/>
          <w:bCs/>
          <w:color w:val="000000"/>
          <w:sz w:val="20"/>
          <w:szCs w:val="20"/>
          <w:lang w:eastAsia="zh-CN"/>
        </w:rPr>
        <w:t>W</w:t>
      </w:r>
      <w:r w:rsidR="006A7F57">
        <w:rPr>
          <w:rStyle w:val="notranslate"/>
          <w:rFonts w:ascii="等线" w:eastAsia="等线" w:hAnsi="等线"/>
          <w:b/>
          <w:bCs/>
          <w:color w:val="000000"/>
          <w:sz w:val="20"/>
          <w:szCs w:val="20"/>
          <w:lang w:eastAsia="zh-CN"/>
        </w:rPr>
        <w:t>BS</w:t>
      </w:r>
      <w:r w:rsidR="006A7F57">
        <w:rPr>
          <w:rStyle w:val="notranslate"/>
          <w:rFonts w:ascii="等线" w:eastAsia="等线" w:hAnsi="等线" w:hint="eastAsia"/>
          <w:b/>
          <w:bCs/>
          <w:color w:val="000000"/>
          <w:sz w:val="20"/>
          <w:szCs w:val="20"/>
          <w:lang w:eastAsia="zh-CN"/>
        </w:rPr>
        <w:t>输入输出表</w:t>
      </w:r>
    </w:p>
    <w:p w14:paraId="218D5AC7" w14:textId="77777777" w:rsidR="00791895" w:rsidRPr="00791895" w:rsidRDefault="00791895" w:rsidP="00791895">
      <w:pPr>
        <w:jc w:val="center"/>
        <w:rPr>
          <w:rFonts w:ascii="等线" w:eastAsia="等线" w:hAnsi="等线"/>
          <w:sz w:val="22"/>
          <w:szCs w:val="22"/>
          <w:lang w:eastAsia="zh-CN"/>
        </w:rPr>
      </w:pPr>
      <w:commentRangeStart w:id="101"/>
      <w:commentRangeStart w:id="102"/>
      <w:r w:rsidRPr="00BF3642">
        <w:rPr>
          <w:rFonts w:ascii="等线" w:eastAsia="等线" w:hAnsi="等线"/>
          <w:sz w:val="22"/>
          <w:szCs w:val="22"/>
          <w:lang w:eastAsia="zh-CN"/>
        </w:rPr>
        <w:t>具体</w:t>
      </w:r>
      <w:r w:rsidR="00073282">
        <w:rPr>
          <w:rFonts w:ascii="等线" w:eastAsia="等线" w:hAnsi="等线" w:hint="eastAsia"/>
          <w:sz w:val="22"/>
          <w:szCs w:val="22"/>
          <w:lang w:eastAsia="zh-CN"/>
        </w:rPr>
        <w:t>输入输出情况</w:t>
      </w:r>
      <w:r w:rsidRPr="00BF3642">
        <w:rPr>
          <w:rFonts w:ascii="等线" w:eastAsia="等线" w:hAnsi="等线"/>
          <w:sz w:val="22"/>
          <w:szCs w:val="22"/>
          <w:lang w:eastAsia="zh-CN"/>
        </w:rPr>
        <w:t>请查看附件：</w:t>
      </w:r>
      <w:r w:rsidRPr="00BF3642">
        <w:rPr>
          <w:rFonts w:ascii="等线" w:eastAsia="等线" w:hAnsi="等线" w:hint="eastAsia"/>
          <w:sz w:val="22"/>
          <w:szCs w:val="22"/>
          <w:lang w:eastAsia="zh-CN"/>
        </w:rPr>
        <w:t xml:space="preserve"> PRD2018-G06-WBS输入输出表.xlsx</w:t>
      </w:r>
      <w:commentRangeEnd w:id="101"/>
      <w:r w:rsidR="00D20324">
        <w:rPr>
          <w:rStyle w:val="af2"/>
        </w:rPr>
        <w:commentReference w:id="101"/>
      </w:r>
      <w:commentRangeEnd w:id="102"/>
      <w:r w:rsidR="007A512A">
        <w:rPr>
          <w:rStyle w:val="af2"/>
        </w:rPr>
        <w:commentReference w:id="102"/>
      </w:r>
    </w:p>
    <w:p w14:paraId="46E03CA4" w14:textId="6009A983" w:rsidR="006A7F49" w:rsidRDefault="006A7F49" w:rsidP="006A7F49">
      <w:pPr>
        <w:pStyle w:val="1"/>
        <w:rPr>
          <w:lang w:eastAsia="zh-CN"/>
        </w:rPr>
      </w:pPr>
      <w:bookmarkStart w:id="103" w:name="_Toc528354543"/>
      <w:r>
        <w:rPr>
          <w:rFonts w:hint="eastAsia"/>
          <w:lang w:eastAsia="zh-CN"/>
        </w:rPr>
        <w:t>风险</w:t>
      </w:r>
      <w:r w:rsidR="008B2C14">
        <w:rPr>
          <w:rFonts w:hint="eastAsia"/>
          <w:lang w:eastAsia="zh-CN"/>
        </w:rPr>
        <w:t>管理</w:t>
      </w:r>
      <w:r>
        <w:rPr>
          <w:rFonts w:hint="eastAsia"/>
          <w:lang w:eastAsia="zh-CN"/>
        </w:rPr>
        <w:t>计划</w:t>
      </w:r>
      <w:bookmarkEnd w:id="103"/>
    </w:p>
    <w:p w14:paraId="238329D6" w14:textId="4F3D2F4F" w:rsidR="006A7F49" w:rsidRDefault="008D6B24" w:rsidP="006A7F49">
      <w:pPr>
        <w:pStyle w:val="20"/>
        <w:rPr>
          <w:lang w:eastAsia="zh-CN"/>
        </w:rPr>
      </w:pPr>
      <w:bookmarkStart w:id="104" w:name="_Toc528354544"/>
      <w:r>
        <w:rPr>
          <w:rFonts w:hint="eastAsia"/>
          <w:lang w:eastAsia="zh-CN"/>
        </w:rPr>
        <w:lastRenderedPageBreak/>
        <w:t>风险</w:t>
      </w:r>
      <w:r w:rsidR="00EA3591">
        <w:rPr>
          <w:rFonts w:hint="eastAsia"/>
          <w:lang w:eastAsia="zh-CN"/>
        </w:rPr>
        <w:t>识别</w:t>
      </w:r>
      <w:bookmarkEnd w:id="104"/>
    </w:p>
    <w:tbl>
      <w:tblPr>
        <w:tblStyle w:val="ae"/>
        <w:tblW w:w="0" w:type="auto"/>
        <w:tblLook w:val="04A0" w:firstRow="1" w:lastRow="0" w:firstColumn="1" w:lastColumn="0" w:noHBand="0" w:noVBand="1"/>
      </w:tblPr>
      <w:tblGrid>
        <w:gridCol w:w="1809"/>
        <w:gridCol w:w="7767"/>
      </w:tblGrid>
      <w:tr w:rsidR="008F748D" w14:paraId="7A7E2CAE"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45300C11" w14:textId="5091D6E9"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风险类别</w:t>
            </w:r>
          </w:p>
        </w:tc>
        <w:tc>
          <w:tcPr>
            <w:tcW w:w="7767" w:type="dxa"/>
          </w:tcPr>
          <w:p w14:paraId="5F4BD02D" w14:textId="1129D51E" w:rsidR="008F748D" w:rsidRPr="00DF4C05" w:rsidRDefault="008F748D" w:rsidP="008F748D">
            <w:pPr>
              <w:rPr>
                <w:rFonts w:ascii="等线" w:eastAsia="等线" w:hAnsi="等线"/>
                <w:kern w:val="2"/>
                <w:sz w:val="22"/>
                <w:szCs w:val="22"/>
              </w:rPr>
            </w:pPr>
            <w:r w:rsidRPr="00DF4C05">
              <w:rPr>
                <w:rFonts w:ascii="等线" w:eastAsia="等线" w:hAnsi="等线" w:hint="eastAsia"/>
                <w:kern w:val="2"/>
                <w:sz w:val="22"/>
                <w:szCs w:val="22"/>
              </w:rPr>
              <w:t>风险</w:t>
            </w:r>
            <w:r w:rsidR="00DF4C05">
              <w:rPr>
                <w:rFonts w:ascii="等线" w:eastAsia="等线" w:hAnsi="等线" w:hint="eastAsia"/>
                <w:kern w:val="2"/>
                <w:sz w:val="22"/>
                <w:szCs w:val="22"/>
                <w:lang w:eastAsia="zh-CN"/>
              </w:rPr>
              <w:t>条件</w:t>
            </w:r>
          </w:p>
        </w:tc>
      </w:tr>
      <w:tr w:rsidR="00DF4C05" w14:paraId="6F821071" w14:textId="77777777" w:rsidTr="00DF4C05">
        <w:tc>
          <w:tcPr>
            <w:tcW w:w="1809" w:type="dxa"/>
            <w:vAlign w:val="top"/>
          </w:tcPr>
          <w:p w14:paraId="55850359" w14:textId="071640B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综合</w:t>
            </w:r>
          </w:p>
        </w:tc>
        <w:tc>
          <w:tcPr>
            <w:tcW w:w="7767" w:type="dxa"/>
            <w:vAlign w:val="top"/>
          </w:tcPr>
          <w:p w14:paraId="6ADE5C26" w14:textId="2CC4F7F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不充分的计划；较少的资源；较差的综合管理；缺乏后续审查</w:t>
            </w:r>
          </w:p>
        </w:tc>
      </w:tr>
      <w:tr w:rsidR="00DF4C05" w14:paraId="18D6187C" w14:textId="77777777" w:rsidTr="00DF4C05">
        <w:tc>
          <w:tcPr>
            <w:tcW w:w="1809" w:type="dxa"/>
            <w:vAlign w:val="top"/>
          </w:tcPr>
          <w:p w14:paraId="6A559249" w14:textId="6C2A01D2"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范围</w:t>
            </w:r>
          </w:p>
        </w:tc>
        <w:tc>
          <w:tcPr>
            <w:tcW w:w="7767" w:type="dxa"/>
            <w:vAlign w:val="top"/>
          </w:tcPr>
          <w:p w14:paraId="6FD9FD44" w14:textId="694079A1" w:rsidR="00DF4C05" w:rsidRPr="0085467F" w:rsidRDefault="0085467F" w:rsidP="00DF4C05">
            <w:pPr>
              <w:jc w:val="center"/>
              <w:rPr>
                <w:rFonts w:ascii="等线" w:eastAsia="等线" w:hAnsi="等线" w:cs="宋体"/>
                <w:sz w:val="22"/>
                <w:szCs w:val="22"/>
                <w:lang w:eastAsia="zh-CN"/>
              </w:rPr>
            </w:pPr>
            <w:r w:rsidRPr="0085467F">
              <w:rPr>
                <w:rFonts w:ascii="等线" w:eastAsia="等线" w:hAnsi="等线" w:cs="宋体" w:hint="eastAsia"/>
                <w:sz w:val="22"/>
                <w:szCs w:val="22"/>
                <w:lang w:eastAsia="zh-CN"/>
              </w:rPr>
              <w:t>对于范围</w:t>
            </w:r>
            <w:r>
              <w:rPr>
                <w:rFonts w:ascii="等线" w:eastAsia="等线" w:hAnsi="等线" w:cs="宋体" w:hint="eastAsia"/>
                <w:sz w:val="22"/>
                <w:szCs w:val="22"/>
                <w:lang w:eastAsia="zh-CN"/>
              </w:rPr>
              <w:t>和工作任务的界定不明确；不完全的界定</w:t>
            </w:r>
          </w:p>
        </w:tc>
      </w:tr>
      <w:tr w:rsidR="00DF4C05" w14:paraId="6267CBCC" w14:textId="77777777" w:rsidTr="00DF4C05">
        <w:tc>
          <w:tcPr>
            <w:tcW w:w="1809" w:type="dxa"/>
            <w:vAlign w:val="top"/>
          </w:tcPr>
          <w:p w14:paraId="29582DAF" w14:textId="3B08DFEB"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时间</w:t>
            </w:r>
          </w:p>
        </w:tc>
        <w:tc>
          <w:tcPr>
            <w:tcW w:w="7767" w:type="dxa"/>
            <w:vAlign w:val="top"/>
          </w:tcPr>
          <w:p w14:paraId="36DD49DF" w14:textId="16262D19"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对可用资源或时间的错误评估；对于关键路径的决策错误；对于周转金分配和管理的不足；较早发布的竞争产品</w:t>
            </w:r>
          </w:p>
        </w:tc>
      </w:tr>
      <w:tr w:rsidR="00DF4C05" w14:paraId="77D5358E" w14:textId="77777777" w:rsidTr="00DF4C05">
        <w:tc>
          <w:tcPr>
            <w:tcW w:w="1809" w:type="dxa"/>
            <w:vAlign w:val="top"/>
          </w:tcPr>
          <w:p w14:paraId="044F8D25" w14:textId="6735CC9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成本</w:t>
            </w:r>
          </w:p>
        </w:tc>
        <w:tc>
          <w:tcPr>
            <w:tcW w:w="7767" w:type="dxa"/>
            <w:vAlign w:val="top"/>
          </w:tcPr>
          <w:p w14:paraId="7AE6804E" w14:textId="5DB3513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错误估计；不够充足的生产力、成本、变更或紧急事件</w:t>
            </w:r>
          </w:p>
        </w:tc>
      </w:tr>
      <w:tr w:rsidR="00DF4C05" w14:paraId="1F71CC8A" w14:textId="77777777" w:rsidTr="00DF4C05">
        <w:tc>
          <w:tcPr>
            <w:tcW w:w="1809" w:type="dxa"/>
            <w:vAlign w:val="top"/>
          </w:tcPr>
          <w:p w14:paraId="2C2C3EA4" w14:textId="3CEAC520"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质量</w:t>
            </w:r>
          </w:p>
        </w:tc>
        <w:tc>
          <w:tcPr>
            <w:tcW w:w="7767" w:type="dxa"/>
            <w:vAlign w:val="top"/>
          </w:tcPr>
          <w:p w14:paraId="386BED0D" w14:textId="1EEDFBE4"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对待质量的态度不够；不合乎标准的设计；质量保证程序不足</w:t>
            </w:r>
          </w:p>
        </w:tc>
      </w:tr>
      <w:tr w:rsidR="00DF4C05" w14:paraId="6558B694" w14:textId="77777777" w:rsidTr="00DF4C05">
        <w:tc>
          <w:tcPr>
            <w:tcW w:w="1809" w:type="dxa"/>
            <w:vAlign w:val="top"/>
          </w:tcPr>
          <w:p w14:paraId="4A943D2F" w14:textId="220BABE5"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人力资源</w:t>
            </w:r>
          </w:p>
        </w:tc>
        <w:tc>
          <w:tcPr>
            <w:tcW w:w="7767" w:type="dxa"/>
            <w:vAlign w:val="top"/>
          </w:tcPr>
          <w:p w14:paraId="33FBFE54" w14:textId="394BE5DE"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冲突管理不力；较差的项目组织和责任界定；领导力的缺乏</w:t>
            </w:r>
          </w:p>
        </w:tc>
      </w:tr>
      <w:tr w:rsidR="00DF4C05" w14:paraId="70E5C909" w14:textId="77777777" w:rsidTr="00DF4C05">
        <w:tc>
          <w:tcPr>
            <w:tcW w:w="1809" w:type="dxa"/>
            <w:vAlign w:val="top"/>
          </w:tcPr>
          <w:p w14:paraId="0943B551" w14:textId="3BFD2847" w:rsidR="00DF4C05" w:rsidRPr="0085467F" w:rsidRDefault="00DF4C05"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沟通</w:t>
            </w:r>
          </w:p>
        </w:tc>
        <w:tc>
          <w:tcPr>
            <w:tcW w:w="7767" w:type="dxa"/>
            <w:vAlign w:val="top"/>
          </w:tcPr>
          <w:p w14:paraId="058F98CE" w14:textId="2E1EFF63"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对于计划或沟通的忽视</w:t>
            </w:r>
          </w:p>
        </w:tc>
      </w:tr>
      <w:tr w:rsidR="00DF4C05" w14:paraId="7F57FFE9" w14:textId="77777777" w:rsidTr="00DF4C05">
        <w:tc>
          <w:tcPr>
            <w:tcW w:w="1809" w:type="dxa"/>
            <w:vAlign w:val="top"/>
          </w:tcPr>
          <w:p w14:paraId="7B31CA6D" w14:textId="0A8C4B55"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风险</w:t>
            </w:r>
          </w:p>
        </w:tc>
        <w:tc>
          <w:tcPr>
            <w:tcW w:w="7767" w:type="dxa"/>
            <w:vAlign w:val="top"/>
          </w:tcPr>
          <w:p w14:paraId="402FA84A" w14:textId="30A7AE8F"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忽视风险；风险分析不清楚；缺乏管理保证程序</w:t>
            </w:r>
          </w:p>
        </w:tc>
      </w:tr>
      <w:tr w:rsidR="00DF4C05" w14:paraId="0E6B7B41" w14:textId="77777777" w:rsidTr="00DF4C05">
        <w:tc>
          <w:tcPr>
            <w:tcW w:w="1809" w:type="dxa"/>
            <w:vAlign w:val="top"/>
          </w:tcPr>
          <w:p w14:paraId="14AC59EF" w14:textId="5E5FA341"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采购</w:t>
            </w:r>
          </w:p>
        </w:tc>
        <w:tc>
          <w:tcPr>
            <w:tcW w:w="7767" w:type="dxa"/>
            <w:vAlign w:val="top"/>
          </w:tcPr>
          <w:p w14:paraId="3302D328" w14:textId="62060D62"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无法执行的条件或合同条款；对抗关系</w:t>
            </w:r>
          </w:p>
        </w:tc>
      </w:tr>
      <w:tr w:rsidR="00DF4C05" w14:paraId="7793CBBA" w14:textId="77777777" w:rsidTr="00DF4C05">
        <w:tc>
          <w:tcPr>
            <w:tcW w:w="1809" w:type="dxa"/>
            <w:vAlign w:val="top"/>
          </w:tcPr>
          <w:p w14:paraId="43A23FA6" w14:textId="24D0166D" w:rsidR="00DF4C05" w:rsidRPr="0085467F" w:rsidRDefault="0085467F" w:rsidP="00DF4C05">
            <w:pPr>
              <w:jc w:val="center"/>
              <w:rPr>
                <w:rFonts w:ascii="等线" w:eastAsia="等线" w:hAnsi="等线"/>
                <w:sz w:val="22"/>
                <w:szCs w:val="22"/>
                <w:lang w:val="en-GB" w:eastAsia="zh-CN"/>
              </w:rPr>
            </w:pPr>
            <w:r w:rsidRPr="0085467F">
              <w:rPr>
                <w:rFonts w:ascii="等线" w:eastAsia="等线" w:hAnsi="等线" w:hint="eastAsia"/>
                <w:sz w:val="22"/>
                <w:szCs w:val="22"/>
                <w:lang w:val="en-GB" w:eastAsia="zh-CN"/>
              </w:rPr>
              <w:t>干系人</w:t>
            </w:r>
          </w:p>
        </w:tc>
        <w:tc>
          <w:tcPr>
            <w:tcW w:w="7767" w:type="dxa"/>
            <w:vAlign w:val="top"/>
          </w:tcPr>
          <w:p w14:paraId="4270AC6E" w14:textId="3FA8C7D1" w:rsidR="00DF4C05" w:rsidRPr="0085467F" w:rsidRDefault="0085467F" w:rsidP="00DF4C05">
            <w:pPr>
              <w:jc w:val="center"/>
              <w:rPr>
                <w:rFonts w:ascii="等线" w:eastAsia="等线" w:hAnsi="等线" w:cs="宋体"/>
                <w:sz w:val="22"/>
                <w:szCs w:val="22"/>
                <w:lang w:eastAsia="zh-CN"/>
              </w:rPr>
            </w:pPr>
            <w:r>
              <w:rPr>
                <w:rFonts w:ascii="等线" w:eastAsia="等线" w:hAnsi="等线" w:cs="宋体" w:hint="eastAsia"/>
                <w:sz w:val="22"/>
                <w:szCs w:val="22"/>
                <w:lang w:eastAsia="zh-CN"/>
              </w:rPr>
              <w:t>与关键干系人缺乏协商</w:t>
            </w:r>
          </w:p>
        </w:tc>
      </w:tr>
    </w:tbl>
    <w:p w14:paraId="32DB5588" w14:textId="67B1D710" w:rsidR="008D6B24" w:rsidRPr="00DF4C05" w:rsidRDefault="00DF4C05" w:rsidP="00DF4C05">
      <w:pPr>
        <w:jc w:val="center"/>
        <w:rPr>
          <w:rFonts w:ascii="等线" w:eastAsia="等线" w:hAnsi="等线"/>
          <w:sz w:val="22"/>
          <w:szCs w:val="22"/>
          <w:lang w:eastAsia="zh-CN"/>
        </w:rPr>
      </w:pPr>
      <w:commentRangeStart w:id="105"/>
      <w:r w:rsidRPr="00DF4C05">
        <w:rPr>
          <w:rFonts w:ascii="等线" w:eastAsia="等线" w:hAnsi="等线" w:hint="eastAsia"/>
          <w:sz w:val="22"/>
          <w:szCs w:val="22"/>
          <w:lang w:eastAsia="zh-CN"/>
        </w:rPr>
        <w:t xml:space="preserve">表 </w:t>
      </w:r>
      <w:r w:rsidRPr="00DF4C05">
        <w:rPr>
          <w:rFonts w:ascii="等线" w:eastAsia="等线" w:hAnsi="等线"/>
          <w:sz w:val="22"/>
          <w:szCs w:val="22"/>
          <w:lang w:eastAsia="zh-CN"/>
        </w:rPr>
        <w:t xml:space="preserve">   </w:t>
      </w:r>
      <w:r w:rsidR="0085467F">
        <w:rPr>
          <w:rFonts w:ascii="等线" w:eastAsia="等线" w:hAnsi="等线" w:hint="eastAsia"/>
          <w:sz w:val="22"/>
          <w:szCs w:val="22"/>
          <w:lang w:eastAsia="zh-CN"/>
        </w:rPr>
        <w:t>每个知识领域潜在风险条件</w:t>
      </w:r>
      <w:commentRangeEnd w:id="105"/>
      <w:r w:rsidR="0085467F">
        <w:rPr>
          <w:rStyle w:val="af2"/>
        </w:rPr>
        <w:commentReference w:id="105"/>
      </w:r>
    </w:p>
    <w:p w14:paraId="2B2696F7" w14:textId="47E45896" w:rsidR="00EA7ED0" w:rsidRDefault="00EA7ED0" w:rsidP="00EA7ED0">
      <w:pPr>
        <w:pStyle w:val="20"/>
        <w:rPr>
          <w:lang w:eastAsia="zh-CN"/>
        </w:rPr>
      </w:pPr>
      <w:bookmarkStart w:id="106" w:name="_Toc528354545"/>
      <w:r w:rsidRPr="00EA7ED0">
        <w:rPr>
          <w:rFonts w:hint="eastAsia"/>
          <w:lang w:eastAsia="zh-CN"/>
        </w:rPr>
        <w:t>项目风险概率和影响定义</w:t>
      </w:r>
      <w:bookmarkEnd w:id="106"/>
    </w:p>
    <w:tbl>
      <w:tblPr>
        <w:tblStyle w:val="ae"/>
        <w:tblW w:w="0" w:type="auto"/>
        <w:tblLook w:val="04A0" w:firstRow="1" w:lastRow="0" w:firstColumn="1" w:lastColumn="0" w:noHBand="0" w:noVBand="1"/>
      </w:tblPr>
      <w:tblGrid>
        <w:gridCol w:w="959"/>
        <w:gridCol w:w="1276"/>
        <w:gridCol w:w="1701"/>
        <w:gridCol w:w="1559"/>
        <w:gridCol w:w="2485"/>
        <w:gridCol w:w="1596"/>
      </w:tblGrid>
      <w:tr w:rsidR="00DF4C05" w14:paraId="0FC626EE" w14:textId="77777777" w:rsidTr="00DF4C05">
        <w:trPr>
          <w:cnfStyle w:val="100000000000" w:firstRow="1" w:lastRow="0" w:firstColumn="0" w:lastColumn="0" w:oddVBand="0" w:evenVBand="0" w:oddHBand="0" w:evenHBand="0" w:firstRowFirstColumn="0" w:firstRowLastColumn="0" w:lastRowFirstColumn="0" w:lastRowLastColumn="0"/>
        </w:trPr>
        <w:tc>
          <w:tcPr>
            <w:tcW w:w="959" w:type="dxa"/>
          </w:tcPr>
          <w:p w14:paraId="4443C7B6" w14:textId="2281B2B8"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参数</w:t>
            </w:r>
          </w:p>
        </w:tc>
        <w:tc>
          <w:tcPr>
            <w:tcW w:w="1276" w:type="dxa"/>
          </w:tcPr>
          <w:p w14:paraId="77517CB6" w14:textId="64B2121C"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定性描述</w:t>
            </w:r>
          </w:p>
        </w:tc>
        <w:tc>
          <w:tcPr>
            <w:tcW w:w="1701" w:type="dxa"/>
          </w:tcPr>
          <w:p w14:paraId="0C2A4C07" w14:textId="1E6DB123"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进度</w:t>
            </w:r>
          </w:p>
        </w:tc>
        <w:tc>
          <w:tcPr>
            <w:tcW w:w="1559" w:type="dxa"/>
          </w:tcPr>
          <w:p w14:paraId="4DB37066" w14:textId="713153F1"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成本</w:t>
            </w:r>
          </w:p>
        </w:tc>
        <w:tc>
          <w:tcPr>
            <w:tcW w:w="2485" w:type="dxa"/>
          </w:tcPr>
          <w:p w14:paraId="77EBDA4F" w14:textId="0C6E48A7"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质量</w:t>
            </w:r>
          </w:p>
        </w:tc>
        <w:tc>
          <w:tcPr>
            <w:tcW w:w="1596" w:type="dxa"/>
          </w:tcPr>
          <w:p w14:paraId="2E230010" w14:textId="7DE5EB22" w:rsidR="00DF4C05" w:rsidRPr="00DF4C05" w:rsidRDefault="00DF4C05" w:rsidP="00DF4C05">
            <w:pPr>
              <w:rPr>
                <w:sz w:val="22"/>
                <w:szCs w:val="22"/>
                <w:lang w:val="en-GB" w:eastAsia="zh-CN"/>
              </w:rPr>
            </w:pPr>
            <w:r w:rsidRPr="00DF4C05">
              <w:rPr>
                <w:rFonts w:ascii="等线" w:eastAsia="等线" w:hAnsi="等线" w:cs="宋体" w:hint="eastAsia"/>
                <w:sz w:val="22"/>
                <w:szCs w:val="22"/>
                <w:lang w:eastAsia="zh-CN"/>
              </w:rPr>
              <w:t>范围</w:t>
            </w:r>
          </w:p>
        </w:tc>
      </w:tr>
      <w:tr w:rsidR="00DF4C05" w14:paraId="2323067C" w14:textId="77777777" w:rsidTr="00DF4C05">
        <w:tc>
          <w:tcPr>
            <w:tcW w:w="959" w:type="dxa"/>
            <w:vMerge w:val="restart"/>
          </w:tcPr>
          <w:p w14:paraId="3FD02605" w14:textId="7B8AC31E" w:rsidR="00DF4C05" w:rsidRDefault="00DF4C05" w:rsidP="00DF4C05">
            <w:pPr>
              <w:rPr>
                <w:lang w:val="en-GB" w:eastAsia="zh-CN"/>
              </w:rPr>
            </w:pPr>
            <w:r w:rsidRPr="00EA7ED0">
              <w:rPr>
                <w:rFonts w:ascii="等线" w:eastAsia="等线" w:hAnsi="等线" w:cs="宋体" w:hint="eastAsia"/>
                <w:sz w:val="21"/>
                <w:szCs w:val="22"/>
                <w:lang w:eastAsia="zh-CN"/>
              </w:rPr>
              <w:t>概率</w:t>
            </w:r>
          </w:p>
        </w:tc>
        <w:tc>
          <w:tcPr>
            <w:tcW w:w="1276" w:type="dxa"/>
          </w:tcPr>
          <w:p w14:paraId="2F4F5214" w14:textId="156C61F1"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7341" w:type="dxa"/>
            <w:gridSpan w:val="4"/>
            <w:vMerge w:val="restart"/>
          </w:tcPr>
          <w:p w14:paraId="46EA3C95" w14:textId="3111CDBB" w:rsidR="00DF4C05" w:rsidRDefault="00DF4C05" w:rsidP="00DF4C05">
            <w:pPr>
              <w:rPr>
                <w:lang w:val="en-GB" w:eastAsia="zh-CN"/>
              </w:rPr>
            </w:pPr>
            <w:r w:rsidRPr="00EA7ED0">
              <w:rPr>
                <w:rFonts w:ascii="等线" w:eastAsia="等线" w:hAnsi="等线" w:cs="宋体" w:hint="eastAsia"/>
                <w:sz w:val="21"/>
                <w:szCs w:val="22"/>
                <w:lang w:eastAsia="zh-CN"/>
              </w:rPr>
              <w:t>表示发生的可能性</w:t>
            </w:r>
          </w:p>
        </w:tc>
      </w:tr>
      <w:tr w:rsidR="00DF4C05" w14:paraId="322C04E9" w14:textId="77777777" w:rsidTr="00DF4C05">
        <w:tc>
          <w:tcPr>
            <w:tcW w:w="959" w:type="dxa"/>
            <w:vMerge/>
          </w:tcPr>
          <w:p w14:paraId="11BC7B2C" w14:textId="77777777" w:rsidR="00DF4C05" w:rsidRDefault="00DF4C05" w:rsidP="00DF4C05">
            <w:pPr>
              <w:rPr>
                <w:lang w:val="en-GB" w:eastAsia="zh-CN"/>
              </w:rPr>
            </w:pPr>
          </w:p>
        </w:tc>
        <w:tc>
          <w:tcPr>
            <w:tcW w:w="1276" w:type="dxa"/>
          </w:tcPr>
          <w:p w14:paraId="06CDFC56" w14:textId="725393E1"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7341" w:type="dxa"/>
            <w:gridSpan w:val="4"/>
            <w:vMerge/>
          </w:tcPr>
          <w:p w14:paraId="4DB84B42" w14:textId="77777777" w:rsidR="00DF4C05" w:rsidRDefault="00DF4C05" w:rsidP="00DF4C05">
            <w:pPr>
              <w:rPr>
                <w:lang w:val="en-GB" w:eastAsia="zh-CN"/>
              </w:rPr>
            </w:pPr>
          </w:p>
        </w:tc>
      </w:tr>
      <w:tr w:rsidR="00DF4C05" w14:paraId="16AD5D40" w14:textId="77777777" w:rsidTr="00DF4C05">
        <w:tc>
          <w:tcPr>
            <w:tcW w:w="959" w:type="dxa"/>
            <w:vMerge/>
          </w:tcPr>
          <w:p w14:paraId="5DC521A1" w14:textId="77777777" w:rsidR="00DF4C05" w:rsidRDefault="00DF4C05" w:rsidP="00DF4C05">
            <w:pPr>
              <w:rPr>
                <w:lang w:val="en-GB" w:eastAsia="zh-CN"/>
              </w:rPr>
            </w:pPr>
          </w:p>
        </w:tc>
        <w:tc>
          <w:tcPr>
            <w:tcW w:w="1276" w:type="dxa"/>
          </w:tcPr>
          <w:p w14:paraId="6EA80629" w14:textId="0B5D240A" w:rsidR="00DF4C05" w:rsidRDefault="00DF4C05" w:rsidP="00DF4C05">
            <w:pPr>
              <w:rPr>
                <w:lang w:val="en-GB" w:eastAsia="zh-CN"/>
              </w:rPr>
            </w:pPr>
            <w:r w:rsidRPr="00EA7ED0">
              <w:rPr>
                <w:rFonts w:ascii="等线" w:eastAsia="等线" w:hAnsi="等线" w:cs="宋体" w:hint="eastAsia"/>
                <w:sz w:val="21"/>
                <w:szCs w:val="22"/>
                <w:lang w:eastAsia="zh-CN"/>
              </w:rPr>
              <w:t>低</w:t>
            </w:r>
          </w:p>
        </w:tc>
        <w:tc>
          <w:tcPr>
            <w:tcW w:w="7341" w:type="dxa"/>
            <w:gridSpan w:val="4"/>
            <w:vMerge/>
          </w:tcPr>
          <w:p w14:paraId="20DE9957" w14:textId="77777777" w:rsidR="00DF4C05" w:rsidRDefault="00DF4C05" w:rsidP="00DF4C05">
            <w:pPr>
              <w:rPr>
                <w:lang w:val="en-GB" w:eastAsia="zh-CN"/>
              </w:rPr>
            </w:pPr>
          </w:p>
        </w:tc>
      </w:tr>
      <w:tr w:rsidR="00DF4C05" w14:paraId="4D686556" w14:textId="77777777" w:rsidTr="00DF4C05">
        <w:tc>
          <w:tcPr>
            <w:tcW w:w="959" w:type="dxa"/>
            <w:vMerge w:val="restart"/>
          </w:tcPr>
          <w:p w14:paraId="13DF0E09" w14:textId="0F3C4C82" w:rsidR="00DF4C05" w:rsidRDefault="00DF4C05" w:rsidP="00DF4C05">
            <w:pPr>
              <w:rPr>
                <w:lang w:val="en-GB" w:eastAsia="zh-CN"/>
              </w:rPr>
            </w:pPr>
            <w:r w:rsidRPr="00EA7ED0">
              <w:rPr>
                <w:rFonts w:ascii="等线" w:eastAsia="等线" w:hAnsi="等线" w:cs="宋体" w:hint="eastAsia"/>
                <w:sz w:val="21"/>
                <w:szCs w:val="22"/>
                <w:lang w:eastAsia="zh-CN"/>
              </w:rPr>
              <w:t>影响</w:t>
            </w:r>
          </w:p>
        </w:tc>
        <w:tc>
          <w:tcPr>
            <w:tcW w:w="1276" w:type="dxa"/>
          </w:tcPr>
          <w:p w14:paraId="6F2A2212" w14:textId="174FC589" w:rsidR="00DF4C05" w:rsidRDefault="00DF4C05" w:rsidP="00DF4C05">
            <w:pPr>
              <w:rPr>
                <w:lang w:val="en-GB" w:eastAsia="zh-CN"/>
              </w:rPr>
            </w:pPr>
            <w:r w:rsidRPr="00EA7ED0">
              <w:rPr>
                <w:rFonts w:ascii="等线" w:eastAsia="等线" w:hAnsi="等线" w:cs="宋体" w:hint="eastAsia"/>
                <w:sz w:val="21"/>
                <w:szCs w:val="22"/>
                <w:lang w:eastAsia="zh-CN"/>
              </w:rPr>
              <w:t>高</w:t>
            </w:r>
          </w:p>
        </w:tc>
        <w:tc>
          <w:tcPr>
            <w:tcW w:w="1701" w:type="dxa"/>
          </w:tcPr>
          <w:p w14:paraId="3E69EC39" w14:textId="6A59D5FC" w:rsidR="00DF4C05" w:rsidRDefault="00DF4C05" w:rsidP="00DF4C05">
            <w:pPr>
              <w:rPr>
                <w:lang w:val="en-GB" w:eastAsia="zh-CN"/>
              </w:rPr>
            </w:pPr>
            <w:r w:rsidRPr="00EA7ED0">
              <w:rPr>
                <w:rFonts w:ascii="等线" w:eastAsia="等线" w:hAnsi="等线" w:cs="宋体" w:hint="eastAsia"/>
                <w:sz w:val="21"/>
                <w:szCs w:val="22"/>
                <w:lang w:eastAsia="zh-CN"/>
              </w:rPr>
              <w:t>进度延期半个月以上</w:t>
            </w:r>
          </w:p>
        </w:tc>
        <w:tc>
          <w:tcPr>
            <w:tcW w:w="1559" w:type="dxa"/>
          </w:tcPr>
          <w:p w14:paraId="00981EE7" w14:textId="13730DC0"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20%</w:t>
            </w:r>
          </w:p>
        </w:tc>
        <w:tc>
          <w:tcPr>
            <w:tcW w:w="2485" w:type="dxa"/>
          </w:tcPr>
          <w:p w14:paraId="66E62F60" w14:textId="3FE33320" w:rsidR="00DF4C05" w:rsidRDefault="00DF4C05" w:rsidP="00DF4C05">
            <w:pPr>
              <w:rPr>
                <w:lang w:val="en-GB" w:eastAsia="zh-CN"/>
              </w:rPr>
            </w:pPr>
            <w:r w:rsidRPr="00EA7ED0">
              <w:rPr>
                <w:rFonts w:ascii="等线" w:eastAsia="等线" w:hAnsi="等线" w:cs="宋体" w:hint="eastAsia"/>
                <w:sz w:val="21"/>
                <w:szCs w:val="22"/>
                <w:lang w:eastAsia="zh-CN"/>
              </w:rPr>
              <w:t>项目最终结果实际无法使用</w:t>
            </w:r>
          </w:p>
        </w:tc>
        <w:tc>
          <w:tcPr>
            <w:tcW w:w="1596" w:type="dxa"/>
          </w:tcPr>
          <w:p w14:paraId="27B45D34" w14:textId="0A2D2B32"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3</w:t>
            </w:r>
            <w:r w:rsidRPr="00EA7ED0">
              <w:rPr>
                <w:rFonts w:ascii="等线" w:eastAsia="等线" w:hAnsi="等线" w:cs="宋体" w:hint="eastAsia"/>
                <w:sz w:val="21"/>
                <w:szCs w:val="22"/>
                <w:lang w:eastAsia="zh-CN"/>
              </w:rPr>
              <w:t>起</w:t>
            </w:r>
          </w:p>
        </w:tc>
      </w:tr>
      <w:tr w:rsidR="00DF4C05" w14:paraId="67023B5B" w14:textId="77777777" w:rsidTr="00DF4C05">
        <w:tc>
          <w:tcPr>
            <w:tcW w:w="959" w:type="dxa"/>
            <w:vMerge/>
          </w:tcPr>
          <w:p w14:paraId="39047F17" w14:textId="77777777" w:rsidR="00DF4C05" w:rsidRDefault="00DF4C05" w:rsidP="00DF4C05">
            <w:pPr>
              <w:rPr>
                <w:lang w:val="en-GB" w:eastAsia="zh-CN"/>
              </w:rPr>
            </w:pPr>
          </w:p>
        </w:tc>
        <w:tc>
          <w:tcPr>
            <w:tcW w:w="1276" w:type="dxa"/>
          </w:tcPr>
          <w:p w14:paraId="7C8C6FF1" w14:textId="01DEC51B" w:rsidR="00DF4C05" w:rsidRDefault="00DF4C05" w:rsidP="00DF4C05">
            <w:pPr>
              <w:rPr>
                <w:lang w:val="en-GB" w:eastAsia="zh-CN"/>
              </w:rPr>
            </w:pPr>
            <w:r w:rsidRPr="00EA7ED0">
              <w:rPr>
                <w:rFonts w:ascii="等线" w:eastAsia="等线" w:hAnsi="等线" w:cs="宋体" w:hint="eastAsia"/>
                <w:sz w:val="21"/>
                <w:szCs w:val="22"/>
                <w:lang w:eastAsia="zh-CN"/>
              </w:rPr>
              <w:t>中</w:t>
            </w:r>
          </w:p>
        </w:tc>
        <w:tc>
          <w:tcPr>
            <w:tcW w:w="1701" w:type="dxa"/>
          </w:tcPr>
          <w:p w14:paraId="32AF618B" w14:textId="5A3C492A" w:rsidR="00DF4C05" w:rsidRDefault="00DF4C05" w:rsidP="00DF4C05">
            <w:pPr>
              <w:rPr>
                <w:lang w:val="en-GB" w:eastAsia="zh-CN"/>
              </w:rPr>
            </w:pPr>
            <w:r w:rsidRPr="00EA7ED0">
              <w:rPr>
                <w:rFonts w:ascii="等线" w:eastAsia="等线" w:hAnsi="等线" w:cs="宋体" w:hint="eastAsia"/>
                <w:sz w:val="21"/>
                <w:szCs w:val="22"/>
                <w:lang w:eastAsia="zh-CN"/>
              </w:rPr>
              <w:t>进度延期一周以上</w:t>
            </w:r>
          </w:p>
        </w:tc>
        <w:tc>
          <w:tcPr>
            <w:tcW w:w="1559" w:type="dxa"/>
          </w:tcPr>
          <w:p w14:paraId="0D3DE80B" w14:textId="55CFBE7B" w:rsidR="00DF4C05" w:rsidRDefault="00DF4C05" w:rsidP="00DF4C05">
            <w:pPr>
              <w:rPr>
                <w:lang w:val="en-GB" w:eastAsia="zh-CN"/>
              </w:rPr>
            </w:pPr>
            <w:r w:rsidRPr="00EA7ED0">
              <w:rPr>
                <w:rFonts w:ascii="等线" w:eastAsia="等线" w:hAnsi="等线" w:cs="宋体" w:hint="eastAsia"/>
                <w:sz w:val="21"/>
                <w:szCs w:val="22"/>
                <w:lang w:eastAsia="zh-CN"/>
              </w:rPr>
              <w:t>成本超支</w:t>
            </w:r>
            <w:r w:rsidRPr="00EA7ED0">
              <w:rPr>
                <w:rFonts w:ascii="等线" w:eastAsia="等线" w:hAnsi="等线" w:cs="宋体"/>
                <w:sz w:val="21"/>
                <w:szCs w:val="22"/>
                <w:lang w:eastAsia="zh-CN"/>
              </w:rPr>
              <w:t>10%</w:t>
            </w:r>
            <w:r w:rsidRPr="00EA7ED0">
              <w:rPr>
                <w:rFonts w:ascii="等线" w:eastAsia="等线" w:hAnsi="等线" w:cs="宋体" w:hint="eastAsia"/>
                <w:sz w:val="21"/>
                <w:szCs w:val="22"/>
                <w:lang w:eastAsia="zh-CN"/>
              </w:rPr>
              <w:t>～</w:t>
            </w:r>
            <w:r w:rsidRPr="00EA7ED0">
              <w:rPr>
                <w:rFonts w:ascii="等线" w:eastAsia="等线" w:hAnsi="等线" w:cs="宋体"/>
                <w:sz w:val="21"/>
                <w:szCs w:val="22"/>
                <w:lang w:eastAsia="zh-CN"/>
              </w:rPr>
              <w:t>20%</w:t>
            </w:r>
          </w:p>
        </w:tc>
        <w:tc>
          <w:tcPr>
            <w:tcW w:w="2485" w:type="dxa"/>
          </w:tcPr>
          <w:p w14:paraId="1AFB999B" w14:textId="1DCB4695" w:rsidR="00DF4C05" w:rsidRDefault="00DF4C05" w:rsidP="00DF4C05">
            <w:pPr>
              <w:rPr>
                <w:lang w:val="en-GB" w:eastAsia="zh-CN"/>
              </w:rPr>
            </w:pPr>
            <w:r w:rsidRPr="00EA7ED0">
              <w:rPr>
                <w:rFonts w:ascii="等线" w:eastAsia="等线" w:hAnsi="等线" w:cs="宋体" w:hint="eastAsia"/>
                <w:sz w:val="21"/>
                <w:szCs w:val="22"/>
                <w:lang w:eastAsia="zh-CN"/>
              </w:rPr>
              <w:t>质量降低到顾客不能接受的程度</w:t>
            </w:r>
          </w:p>
        </w:tc>
        <w:tc>
          <w:tcPr>
            <w:tcW w:w="1596" w:type="dxa"/>
          </w:tcPr>
          <w:p w14:paraId="41409E35" w14:textId="1A5F8A10" w:rsidR="00DF4C05" w:rsidRDefault="00DF4C05" w:rsidP="00DF4C05">
            <w:pPr>
              <w:rPr>
                <w:lang w:val="en-GB" w:eastAsia="zh-CN"/>
              </w:rPr>
            </w:pPr>
            <w:r w:rsidRPr="00EA7ED0">
              <w:rPr>
                <w:rFonts w:ascii="等线" w:eastAsia="等线" w:hAnsi="等线" w:cs="宋体" w:hint="eastAsia"/>
                <w:sz w:val="21"/>
                <w:szCs w:val="22"/>
                <w:lang w:eastAsia="zh-CN"/>
              </w:rPr>
              <w:t>每月重大变更大于</w:t>
            </w:r>
            <w:r w:rsidRPr="00EA7ED0">
              <w:rPr>
                <w:rFonts w:ascii="等线" w:eastAsia="等线" w:hAnsi="等线" w:cs="宋体"/>
                <w:sz w:val="21"/>
                <w:szCs w:val="22"/>
                <w:lang w:eastAsia="zh-CN"/>
              </w:rPr>
              <w:t>2</w:t>
            </w:r>
            <w:r w:rsidRPr="00EA7ED0">
              <w:rPr>
                <w:rFonts w:ascii="等线" w:eastAsia="等线" w:hAnsi="等线" w:cs="宋体" w:hint="eastAsia"/>
                <w:sz w:val="21"/>
                <w:szCs w:val="22"/>
                <w:lang w:eastAsia="zh-CN"/>
              </w:rPr>
              <w:t>起</w:t>
            </w:r>
          </w:p>
        </w:tc>
      </w:tr>
      <w:tr w:rsidR="00DF4C05" w14:paraId="5FA09FE6" w14:textId="77777777" w:rsidTr="00DF4C05">
        <w:tc>
          <w:tcPr>
            <w:tcW w:w="959" w:type="dxa"/>
            <w:vMerge/>
          </w:tcPr>
          <w:p w14:paraId="25471021" w14:textId="77777777" w:rsidR="00DF4C05" w:rsidRDefault="00DF4C05" w:rsidP="00DF4C05">
            <w:pPr>
              <w:rPr>
                <w:lang w:val="en-GB" w:eastAsia="zh-CN"/>
              </w:rPr>
            </w:pPr>
          </w:p>
        </w:tc>
        <w:tc>
          <w:tcPr>
            <w:tcW w:w="1276" w:type="dxa"/>
          </w:tcPr>
          <w:p w14:paraId="324291B7" w14:textId="30232B19"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低</w:t>
            </w:r>
          </w:p>
        </w:tc>
        <w:tc>
          <w:tcPr>
            <w:tcW w:w="1701" w:type="dxa"/>
          </w:tcPr>
          <w:p w14:paraId="3EDCD726" w14:textId="5039312D"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t>进度延期三天以</w:t>
            </w:r>
            <w:r w:rsidRPr="00EA7ED0">
              <w:rPr>
                <w:rFonts w:ascii="等线" w:eastAsia="等线" w:hAnsi="等线" w:cs="宋体" w:hint="eastAsia"/>
                <w:sz w:val="21"/>
                <w:szCs w:val="22"/>
                <w:lang w:eastAsia="zh-CN"/>
              </w:rPr>
              <w:lastRenderedPageBreak/>
              <w:t>上一周以内</w:t>
            </w:r>
          </w:p>
        </w:tc>
        <w:tc>
          <w:tcPr>
            <w:tcW w:w="1559" w:type="dxa"/>
          </w:tcPr>
          <w:p w14:paraId="39369317" w14:textId="3D20760C"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lastRenderedPageBreak/>
              <w:t>成本超支小于</w:t>
            </w:r>
            <w:r w:rsidRPr="00EA7ED0">
              <w:rPr>
                <w:rFonts w:ascii="等线" w:eastAsia="等线" w:hAnsi="等线" w:cs="宋体"/>
                <w:sz w:val="21"/>
                <w:szCs w:val="22"/>
                <w:lang w:eastAsia="zh-CN"/>
              </w:rPr>
              <w:lastRenderedPageBreak/>
              <w:t>5%</w:t>
            </w:r>
          </w:p>
        </w:tc>
        <w:tc>
          <w:tcPr>
            <w:tcW w:w="2485" w:type="dxa"/>
          </w:tcPr>
          <w:p w14:paraId="7DB59B5D" w14:textId="215D7703"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lastRenderedPageBreak/>
              <w:t>仅有要求极其严格的应</w:t>
            </w:r>
            <w:r w:rsidRPr="00EA7ED0">
              <w:rPr>
                <w:rFonts w:ascii="等线" w:eastAsia="等线" w:hAnsi="等线" w:cs="宋体" w:hint="eastAsia"/>
                <w:sz w:val="21"/>
                <w:szCs w:val="22"/>
                <w:lang w:eastAsia="zh-CN"/>
              </w:rPr>
              <w:lastRenderedPageBreak/>
              <w:t>用受到影响</w:t>
            </w:r>
          </w:p>
        </w:tc>
        <w:tc>
          <w:tcPr>
            <w:tcW w:w="1596" w:type="dxa"/>
          </w:tcPr>
          <w:p w14:paraId="3B163FF6" w14:textId="19AB80F7" w:rsidR="00DF4C05" w:rsidRPr="00EA7ED0" w:rsidRDefault="00DF4C05" w:rsidP="00DF4C05">
            <w:pPr>
              <w:rPr>
                <w:rFonts w:ascii="等线" w:eastAsia="等线" w:hAnsi="等线" w:cs="宋体"/>
                <w:sz w:val="21"/>
                <w:szCs w:val="22"/>
                <w:lang w:eastAsia="zh-CN"/>
              </w:rPr>
            </w:pPr>
            <w:r w:rsidRPr="00EA7ED0">
              <w:rPr>
                <w:rFonts w:ascii="等线" w:eastAsia="等线" w:hAnsi="等线" w:cs="宋体" w:hint="eastAsia"/>
                <w:sz w:val="21"/>
                <w:szCs w:val="22"/>
                <w:lang w:eastAsia="zh-CN"/>
              </w:rPr>
              <w:lastRenderedPageBreak/>
              <w:t>每月变更大于</w:t>
            </w:r>
            <w:r w:rsidRPr="00EA7ED0">
              <w:rPr>
                <w:rFonts w:ascii="等线" w:eastAsia="等线" w:hAnsi="等线" w:cs="宋体"/>
                <w:sz w:val="21"/>
                <w:szCs w:val="22"/>
                <w:lang w:eastAsia="zh-CN"/>
              </w:rPr>
              <w:lastRenderedPageBreak/>
              <w:t>5</w:t>
            </w:r>
            <w:r w:rsidRPr="00EA7ED0">
              <w:rPr>
                <w:rFonts w:ascii="等线" w:eastAsia="等线" w:hAnsi="等线" w:cs="宋体" w:hint="eastAsia"/>
                <w:sz w:val="21"/>
                <w:szCs w:val="22"/>
                <w:lang w:eastAsia="zh-CN"/>
              </w:rPr>
              <w:t>起</w:t>
            </w:r>
          </w:p>
        </w:tc>
      </w:tr>
    </w:tbl>
    <w:p w14:paraId="2D0D6520" w14:textId="77777777" w:rsidR="00EA7ED0" w:rsidRPr="00EA7ED0" w:rsidRDefault="00EA7ED0" w:rsidP="00DF4C05">
      <w:pPr>
        <w:rPr>
          <w:lang w:val="en-GB" w:eastAsia="zh-CN"/>
        </w:rPr>
      </w:pPr>
    </w:p>
    <w:p w14:paraId="75ED4A2C" w14:textId="77777777" w:rsidR="00EA7ED0" w:rsidRDefault="00EA7ED0" w:rsidP="00EA7ED0">
      <w:pPr>
        <w:pStyle w:val="20"/>
        <w:rPr>
          <w:lang w:eastAsia="zh-CN"/>
        </w:rPr>
      </w:pPr>
      <w:bookmarkStart w:id="107" w:name="_Toc528354546"/>
      <w:r w:rsidRPr="00EA7ED0">
        <w:rPr>
          <w:rFonts w:hint="eastAsia"/>
          <w:lang w:eastAsia="zh-CN"/>
        </w:rPr>
        <w:t>项目风险状态定义</w:t>
      </w:r>
      <w:bookmarkEnd w:id="107"/>
    </w:p>
    <w:p w14:paraId="2B437A1D" w14:textId="77777777" w:rsidR="00EA7ED0" w:rsidRPr="00EA7ED0" w:rsidRDefault="00EA7ED0" w:rsidP="00EA7ED0">
      <w:pPr>
        <w:ind w:left="397"/>
        <w:rPr>
          <w:lang w:val="en-GB" w:eastAsia="zh-CN"/>
        </w:rPr>
      </w:pPr>
      <w:r>
        <w:rPr>
          <w:rFonts w:hint="eastAsia"/>
          <w:lang w:val="en-GB" w:eastAsia="zh-CN"/>
        </w:rPr>
        <w:t>（待定）</w:t>
      </w:r>
    </w:p>
    <w:p w14:paraId="56B07563" w14:textId="4ACBB4B3" w:rsidR="006A7F49" w:rsidRDefault="00EA7ED0" w:rsidP="006A7F49">
      <w:pPr>
        <w:pStyle w:val="20"/>
        <w:rPr>
          <w:lang w:eastAsia="zh-CN"/>
        </w:rPr>
      </w:pPr>
      <w:bookmarkStart w:id="108" w:name="_Toc528354547"/>
      <w:r w:rsidRPr="00EA7ED0">
        <w:rPr>
          <w:rFonts w:hint="eastAsia"/>
          <w:lang w:eastAsia="zh-CN"/>
        </w:rPr>
        <w:t>风险评估</w:t>
      </w:r>
      <w:bookmarkEnd w:id="108"/>
    </w:p>
    <w:tbl>
      <w:tblPr>
        <w:tblStyle w:val="ae"/>
        <w:tblW w:w="0" w:type="auto"/>
        <w:tblLook w:val="04A0" w:firstRow="1" w:lastRow="0" w:firstColumn="1" w:lastColumn="0" w:noHBand="0" w:noVBand="1"/>
      </w:tblPr>
      <w:tblGrid>
        <w:gridCol w:w="5353"/>
        <w:gridCol w:w="1418"/>
        <w:gridCol w:w="1417"/>
        <w:gridCol w:w="1388"/>
      </w:tblGrid>
      <w:tr w:rsidR="00DF4C05" w14:paraId="36EC9FDC"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5353" w:type="dxa"/>
          </w:tcPr>
          <w:p w14:paraId="4DDE523F" w14:textId="1AB66886"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风险</w:t>
            </w:r>
          </w:p>
        </w:tc>
        <w:tc>
          <w:tcPr>
            <w:tcW w:w="1418" w:type="dxa"/>
          </w:tcPr>
          <w:p w14:paraId="65062B21" w14:textId="62D4AEF3"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优先级</w:t>
            </w:r>
          </w:p>
        </w:tc>
        <w:tc>
          <w:tcPr>
            <w:tcW w:w="1417" w:type="dxa"/>
          </w:tcPr>
          <w:p w14:paraId="38B16E93" w14:textId="14488B0E" w:rsidR="00DF4C05" w:rsidRPr="00DF4C05" w:rsidRDefault="00DF4C05" w:rsidP="00DF4C05">
            <w:pPr>
              <w:rPr>
                <w:color w:val="FFFFFF" w:themeColor="background1"/>
                <w:lang w:val="en-GB" w:eastAsia="zh-CN"/>
              </w:rPr>
            </w:pPr>
            <w:r w:rsidRPr="00DF4C05">
              <w:rPr>
                <w:rFonts w:ascii="等线" w:eastAsia="等线" w:hAnsi="等线" w:cs="宋体" w:hint="eastAsia"/>
                <w:color w:val="FFFFFF" w:themeColor="background1"/>
                <w:sz w:val="22"/>
                <w:szCs w:val="22"/>
                <w:lang w:eastAsia="zh-CN"/>
              </w:rPr>
              <w:t>影响程度</w:t>
            </w:r>
          </w:p>
        </w:tc>
        <w:tc>
          <w:tcPr>
            <w:tcW w:w="1388" w:type="dxa"/>
          </w:tcPr>
          <w:p w14:paraId="09EBD23A" w14:textId="66ED6495" w:rsidR="00DF4C05" w:rsidRPr="00DF4C05" w:rsidRDefault="0085467F" w:rsidP="00DF4C05">
            <w:pPr>
              <w:rPr>
                <w:color w:val="FFFFFF" w:themeColor="background1"/>
                <w:lang w:val="en-GB" w:eastAsia="zh-CN"/>
              </w:rPr>
            </w:pPr>
            <w:r>
              <w:rPr>
                <w:rFonts w:hint="eastAsia"/>
                <w:color w:val="FFFFFF" w:themeColor="background1"/>
                <w:lang w:val="en-GB" w:eastAsia="zh-CN"/>
              </w:rPr>
              <w:t>概率</w:t>
            </w:r>
          </w:p>
        </w:tc>
      </w:tr>
      <w:tr w:rsidR="0085467F" w14:paraId="478522F4" w14:textId="77777777" w:rsidTr="0085467F">
        <w:tc>
          <w:tcPr>
            <w:tcW w:w="5353" w:type="dxa"/>
          </w:tcPr>
          <w:p w14:paraId="2EBD9BE1" w14:textId="5BDB32E2" w:rsidR="0085467F" w:rsidRDefault="0085467F" w:rsidP="0085467F">
            <w:pPr>
              <w:jc w:val="center"/>
              <w:rPr>
                <w:lang w:val="en-GB" w:eastAsia="zh-CN"/>
              </w:rPr>
            </w:pPr>
            <w:r>
              <w:rPr>
                <w:rFonts w:ascii="等线" w:eastAsia="等线" w:hAnsi="等线" w:cs="宋体" w:hint="eastAsia"/>
                <w:color w:val="000000"/>
                <w:sz w:val="21"/>
                <w:szCs w:val="21"/>
                <w:lang w:eastAsia="zh-CN"/>
              </w:rPr>
              <w:t>需求定义不清晰</w:t>
            </w:r>
          </w:p>
        </w:tc>
        <w:tc>
          <w:tcPr>
            <w:tcW w:w="1418" w:type="dxa"/>
          </w:tcPr>
          <w:p w14:paraId="3B11E23A" w14:textId="576A132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38209C98" w14:textId="7221CC5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56243EAC" w14:textId="3D5ED23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135A10E" w14:textId="77777777" w:rsidTr="0085467F">
        <w:tc>
          <w:tcPr>
            <w:tcW w:w="5353" w:type="dxa"/>
          </w:tcPr>
          <w:p w14:paraId="599AB5A5" w14:textId="033BEFA8" w:rsidR="0085467F" w:rsidRDefault="0085467F" w:rsidP="0085467F">
            <w:pPr>
              <w:jc w:val="center"/>
              <w:rPr>
                <w:lang w:val="en-GB" w:eastAsia="zh-CN"/>
              </w:rPr>
            </w:pPr>
            <w:r>
              <w:rPr>
                <w:rFonts w:ascii="等线" w:eastAsia="等线" w:hAnsi="等线" w:cs="宋体" w:hint="eastAsia"/>
                <w:color w:val="000000"/>
                <w:sz w:val="21"/>
                <w:szCs w:val="21"/>
                <w:lang w:eastAsia="zh-CN"/>
              </w:rPr>
              <w:t>需求更改</w:t>
            </w:r>
          </w:p>
        </w:tc>
        <w:tc>
          <w:tcPr>
            <w:tcW w:w="1418" w:type="dxa"/>
          </w:tcPr>
          <w:p w14:paraId="1F374DF7" w14:textId="1B6D692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7B6BA19" w14:textId="15A83D8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80E21DB" w14:textId="79B484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5F9F70C5" w14:textId="77777777" w:rsidTr="0085467F">
        <w:tc>
          <w:tcPr>
            <w:tcW w:w="5353" w:type="dxa"/>
          </w:tcPr>
          <w:p w14:paraId="1811ED6F" w14:textId="02B63194"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没能按照计划完成任务</w:t>
            </w:r>
          </w:p>
        </w:tc>
        <w:tc>
          <w:tcPr>
            <w:tcW w:w="1418" w:type="dxa"/>
          </w:tcPr>
          <w:p w14:paraId="02CE734D" w14:textId="4F66E609"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4529F863" w14:textId="724D58DA"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2AB645" w14:textId="1D44F191"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85467F" w14:paraId="730B2288" w14:textId="77777777" w:rsidTr="0085467F">
        <w:tc>
          <w:tcPr>
            <w:tcW w:w="5353" w:type="dxa"/>
          </w:tcPr>
          <w:p w14:paraId="2880C20F" w14:textId="0D38A8BB"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出现了计划中没有考虑到的技术问题</w:t>
            </w:r>
          </w:p>
        </w:tc>
        <w:tc>
          <w:tcPr>
            <w:tcW w:w="1418" w:type="dxa"/>
          </w:tcPr>
          <w:p w14:paraId="6EA17E15" w14:textId="3993D95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446ED427" w14:textId="1C56AA3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6ACDC4FE" w14:textId="78F40EE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EED0DB7" w14:textId="77777777" w:rsidTr="0085467F">
        <w:tc>
          <w:tcPr>
            <w:tcW w:w="5353" w:type="dxa"/>
          </w:tcPr>
          <w:p w14:paraId="26A72F60" w14:textId="0733EAA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管理层打击开发组积极性</w:t>
            </w:r>
          </w:p>
        </w:tc>
        <w:tc>
          <w:tcPr>
            <w:tcW w:w="1418" w:type="dxa"/>
          </w:tcPr>
          <w:p w14:paraId="76D13676" w14:textId="78049712"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53233CBC" w14:textId="43CCE61C"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9DDD97C" w14:textId="45EDB6B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8CCB04E" w14:textId="77777777" w:rsidTr="0085467F">
        <w:tc>
          <w:tcPr>
            <w:tcW w:w="5353" w:type="dxa"/>
          </w:tcPr>
          <w:p w14:paraId="73C1D3A1" w14:textId="5F949AFE"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缺乏必要规范，导致出现工作失误和重复工作</w:t>
            </w:r>
          </w:p>
        </w:tc>
        <w:tc>
          <w:tcPr>
            <w:tcW w:w="1418" w:type="dxa"/>
          </w:tcPr>
          <w:p w14:paraId="6DE0BCD3" w14:textId="6324728A"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61B8D5DF" w14:textId="26A489C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AF1C985" w14:textId="4B86BCC8"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5B4472AD" w14:textId="77777777" w:rsidTr="0085467F">
        <w:tc>
          <w:tcPr>
            <w:tcW w:w="5353" w:type="dxa"/>
          </w:tcPr>
          <w:p w14:paraId="40B76D0E" w14:textId="6BF0337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组员没有按时完成工作</w:t>
            </w:r>
          </w:p>
        </w:tc>
        <w:tc>
          <w:tcPr>
            <w:tcW w:w="1418" w:type="dxa"/>
          </w:tcPr>
          <w:p w14:paraId="57DF8D33" w14:textId="084B12A5"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638B292" w14:textId="114572D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38276B19" w14:textId="0B0510A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D094405" w14:textId="77777777" w:rsidTr="0085467F">
        <w:tc>
          <w:tcPr>
            <w:tcW w:w="5353" w:type="dxa"/>
          </w:tcPr>
          <w:p w14:paraId="5E74ADB9" w14:textId="778348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组员因故暂时离开</w:t>
            </w:r>
          </w:p>
        </w:tc>
        <w:tc>
          <w:tcPr>
            <w:tcW w:w="1418" w:type="dxa"/>
          </w:tcPr>
          <w:p w14:paraId="3D397676" w14:textId="4316F6BE"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082680E" w14:textId="3052EDF5"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05DEBD1A" w14:textId="5C5BF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7E71FE01" w14:textId="77777777" w:rsidTr="0085467F">
        <w:tc>
          <w:tcPr>
            <w:tcW w:w="5353" w:type="dxa"/>
          </w:tcPr>
          <w:p w14:paraId="03EA051F" w14:textId="762A58A2"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开发工具学习困难</w:t>
            </w:r>
          </w:p>
        </w:tc>
        <w:tc>
          <w:tcPr>
            <w:tcW w:w="1418" w:type="dxa"/>
          </w:tcPr>
          <w:p w14:paraId="43D3276A" w14:textId="6304B6B4"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69BED58" w14:textId="787F99A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6ED08A8" w14:textId="4F3BBBD1"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12508BBE" w14:textId="77777777" w:rsidTr="0085467F">
        <w:tc>
          <w:tcPr>
            <w:tcW w:w="5353" w:type="dxa"/>
          </w:tcPr>
          <w:p w14:paraId="559695B3" w14:textId="370DABF3"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客户对产品不满意</w:t>
            </w:r>
          </w:p>
        </w:tc>
        <w:tc>
          <w:tcPr>
            <w:tcW w:w="1418" w:type="dxa"/>
          </w:tcPr>
          <w:p w14:paraId="0CF9E399" w14:textId="46E215DF"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699D29D0" w14:textId="5236B113"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D5A0A78" w14:textId="41A1169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0345DD08" w14:textId="77777777" w:rsidTr="0085467F">
        <w:tc>
          <w:tcPr>
            <w:tcW w:w="5353" w:type="dxa"/>
          </w:tcPr>
          <w:p w14:paraId="225B4BF2" w14:textId="2A3D3860"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产品质量不到标</w:t>
            </w:r>
          </w:p>
        </w:tc>
        <w:tc>
          <w:tcPr>
            <w:tcW w:w="1418" w:type="dxa"/>
          </w:tcPr>
          <w:p w14:paraId="237D48AD" w14:textId="6A6DD6D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859CC72" w14:textId="1734073D"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480502B6" w14:textId="5BEBAA1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59AADFF8" w14:textId="77777777" w:rsidTr="0085467F">
        <w:tc>
          <w:tcPr>
            <w:tcW w:w="5353" w:type="dxa"/>
          </w:tcPr>
          <w:p w14:paraId="61DC55C0" w14:textId="0B5F0CC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不熟悉的环境中开发遇到未知问题</w:t>
            </w:r>
          </w:p>
        </w:tc>
        <w:tc>
          <w:tcPr>
            <w:tcW w:w="1418" w:type="dxa"/>
          </w:tcPr>
          <w:p w14:paraId="5CD2A1A2" w14:textId="12D8C7BC"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178F997F" w14:textId="420660C3"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B006836" w14:textId="7AEA1AE2"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4B1FEC75" w14:textId="77777777" w:rsidTr="0085467F">
        <w:tc>
          <w:tcPr>
            <w:tcW w:w="5353" w:type="dxa"/>
          </w:tcPr>
          <w:p w14:paraId="220746F9" w14:textId="22BF1E58"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使用不成熟的技术开发</w:t>
            </w:r>
          </w:p>
        </w:tc>
        <w:tc>
          <w:tcPr>
            <w:tcW w:w="1418" w:type="dxa"/>
          </w:tcPr>
          <w:p w14:paraId="0C3A71A3" w14:textId="21733CE8"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39263004" w14:textId="09BAFC2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090CCCF8" w14:textId="0216561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r w:rsidR="0085467F" w14:paraId="4DDD3D03" w14:textId="77777777" w:rsidTr="0085467F">
        <w:tc>
          <w:tcPr>
            <w:tcW w:w="5353" w:type="dxa"/>
          </w:tcPr>
          <w:p w14:paraId="5A63AC8C" w14:textId="3B7A87D6"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界面原型设计质量不佳</w:t>
            </w:r>
          </w:p>
        </w:tc>
        <w:tc>
          <w:tcPr>
            <w:tcW w:w="1418" w:type="dxa"/>
          </w:tcPr>
          <w:p w14:paraId="3CDF5EB6" w14:textId="5CF4604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417" w:type="dxa"/>
          </w:tcPr>
          <w:p w14:paraId="60413C83" w14:textId="6566FE96"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41BB69F9" w14:textId="2DF0E80D"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6ADD1F82" w14:textId="77777777" w:rsidTr="0085467F">
        <w:tc>
          <w:tcPr>
            <w:tcW w:w="5353" w:type="dxa"/>
          </w:tcPr>
          <w:p w14:paraId="099260FC" w14:textId="400EABEC"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分工的模块无法有效集合到一起</w:t>
            </w:r>
          </w:p>
        </w:tc>
        <w:tc>
          <w:tcPr>
            <w:tcW w:w="1418" w:type="dxa"/>
          </w:tcPr>
          <w:p w14:paraId="4F9F5167" w14:textId="261F69E1"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2E02BC8D" w14:textId="3B41ABB7"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3A0848C9" w14:textId="0E0309B4"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r>
      <w:tr w:rsidR="0085467F" w14:paraId="1E42232D" w14:textId="77777777" w:rsidTr="0085467F">
        <w:tc>
          <w:tcPr>
            <w:tcW w:w="5353" w:type="dxa"/>
          </w:tcPr>
          <w:p w14:paraId="00F47AF4" w14:textId="6A4C38B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t>与干系人员缺乏沟通</w:t>
            </w:r>
          </w:p>
        </w:tc>
        <w:tc>
          <w:tcPr>
            <w:tcW w:w="1418" w:type="dxa"/>
          </w:tcPr>
          <w:p w14:paraId="3E1D9AD6" w14:textId="1E2D928A"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417" w:type="dxa"/>
          </w:tcPr>
          <w:p w14:paraId="10C9E66D" w14:textId="6165628C" w:rsidR="0085467F" w:rsidRDefault="0085467F" w:rsidP="0085467F">
            <w:pPr>
              <w:jc w:val="center"/>
              <w:rPr>
                <w:lang w:val="en-GB" w:eastAsia="zh-CN"/>
              </w:rPr>
            </w:pPr>
            <w:r>
              <w:rPr>
                <w:rFonts w:ascii="等线" w:eastAsia="等线" w:hAnsi="等线" w:cs="宋体" w:hint="eastAsia"/>
                <w:color w:val="000000"/>
                <w:sz w:val="22"/>
                <w:szCs w:val="22"/>
                <w:lang w:eastAsia="zh-CN"/>
              </w:rPr>
              <w:t>高</w:t>
            </w:r>
          </w:p>
        </w:tc>
        <w:tc>
          <w:tcPr>
            <w:tcW w:w="1388" w:type="dxa"/>
          </w:tcPr>
          <w:p w14:paraId="2C99AB01" w14:textId="2597F3BE"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r>
      <w:tr w:rsidR="0085467F" w14:paraId="48284A61" w14:textId="77777777" w:rsidTr="0085467F">
        <w:tc>
          <w:tcPr>
            <w:tcW w:w="5353" w:type="dxa"/>
          </w:tcPr>
          <w:p w14:paraId="7AF21C82" w14:textId="4CBA57F5" w:rsidR="0085467F" w:rsidRDefault="0085467F" w:rsidP="0085467F">
            <w:pPr>
              <w:jc w:val="center"/>
              <w:rPr>
                <w:rFonts w:ascii="等线" w:eastAsia="等线" w:hAnsi="等线" w:cs="宋体"/>
                <w:color w:val="000000"/>
                <w:sz w:val="21"/>
                <w:szCs w:val="21"/>
                <w:lang w:eastAsia="zh-CN"/>
              </w:rPr>
            </w:pPr>
            <w:r>
              <w:rPr>
                <w:rFonts w:ascii="等线" w:eastAsia="等线" w:hAnsi="等线" w:cs="宋体" w:hint="eastAsia"/>
                <w:color w:val="000000"/>
                <w:sz w:val="21"/>
                <w:szCs w:val="21"/>
                <w:lang w:eastAsia="zh-CN"/>
              </w:rPr>
              <w:lastRenderedPageBreak/>
              <w:t>与干系人员的联系邮件存在内容或者格式错误</w:t>
            </w:r>
          </w:p>
        </w:tc>
        <w:tc>
          <w:tcPr>
            <w:tcW w:w="1418" w:type="dxa"/>
          </w:tcPr>
          <w:p w14:paraId="353C9599" w14:textId="555B7BA4"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c>
          <w:tcPr>
            <w:tcW w:w="1417" w:type="dxa"/>
          </w:tcPr>
          <w:p w14:paraId="7043D77C" w14:textId="09827140" w:rsidR="0085467F" w:rsidRDefault="0085467F" w:rsidP="0085467F">
            <w:pPr>
              <w:jc w:val="center"/>
              <w:rPr>
                <w:lang w:val="en-GB" w:eastAsia="zh-CN"/>
              </w:rPr>
            </w:pPr>
            <w:r>
              <w:rPr>
                <w:rFonts w:ascii="等线" w:eastAsia="等线" w:hAnsi="等线" w:cs="宋体" w:hint="eastAsia"/>
                <w:color w:val="000000"/>
                <w:sz w:val="22"/>
                <w:szCs w:val="22"/>
                <w:lang w:eastAsia="zh-CN"/>
              </w:rPr>
              <w:t>中</w:t>
            </w:r>
          </w:p>
        </w:tc>
        <w:tc>
          <w:tcPr>
            <w:tcW w:w="1388" w:type="dxa"/>
          </w:tcPr>
          <w:p w14:paraId="75AEA622" w14:textId="516E8016" w:rsidR="0085467F" w:rsidRDefault="0085467F" w:rsidP="0085467F">
            <w:pPr>
              <w:jc w:val="center"/>
              <w:rPr>
                <w:lang w:val="en-GB" w:eastAsia="zh-CN"/>
              </w:rPr>
            </w:pPr>
            <w:r>
              <w:rPr>
                <w:rFonts w:ascii="等线" w:eastAsia="等线" w:hAnsi="等线" w:cs="宋体" w:hint="eastAsia"/>
                <w:color w:val="000000"/>
                <w:sz w:val="22"/>
                <w:szCs w:val="22"/>
                <w:lang w:eastAsia="zh-CN"/>
              </w:rPr>
              <w:t>低</w:t>
            </w:r>
          </w:p>
        </w:tc>
      </w:tr>
    </w:tbl>
    <w:p w14:paraId="71465C69" w14:textId="77777777" w:rsidR="00EA7ED0" w:rsidRDefault="00EA7ED0" w:rsidP="0085467F">
      <w:pPr>
        <w:rPr>
          <w:lang w:val="en-GB" w:eastAsia="zh-CN"/>
        </w:rPr>
      </w:pPr>
    </w:p>
    <w:p w14:paraId="335422BA" w14:textId="4E17C735" w:rsidR="00EA7ED0" w:rsidRDefault="00EA7ED0" w:rsidP="00EA7ED0">
      <w:pPr>
        <w:pStyle w:val="20"/>
        <w:rPr>
          <w:lang w:eastAsia="zh-CN"/>
        </w:rPr>
      </w:pPr>
      <w:bookmarkStart w:id="109" w:name="_Toc528354548"/>
      <w:r w:rsidRPr="00EA7ED0">
        <w:rPr>
          <w:rFonts w:hint="eastAsia"/>
          <w:lang w:eastAsia="zh-CN"/>
        </w:rPr>
        <w:t>风险控制</w:t>
      </w:r>
      <w:bookmarkEnd w:id="109"/>
    </w:p>
    <w:tbl>
      <w:tblPr>
        <w:tblStyle w:val="ae"/>
        <w:tblW w:w="9606" w:type="dxa"/>
        <w:tblLook w:val="04A0" w:firstRow="1" w:lastRow="0" w:firstColumn="1" w:lastColumn="0" w:noHBand="0" w:noVBand="1"/>
      </w:tblPr>
      <w:tblGrid>
        <w:gridCol w:w="675"/>
        <w:gridCol w:w="1111"/>
        <w:gridCol w:w="894"/>
        <w:gridCol w:w="1114"/>
        <w:gridCol w:w="992"/>
        <w:gridCol w:w="1843"/>
        <w:gridCol w:w="2977"/>
      </w:tblGrid>
      <w:tr w:rsidR="00745D0B" w14:paraId="398ED5B8" w14:textId="55C8B000" w:rsidTr="002358CB">
        <w:trPr>
          <w:cnfStyle w:val="100000000000" w:firstRow="1" w:lastRow="0" w:firstColumn="0" w:lastColumn="0" w:oddVBand="0" w:evenVBand="0" w:oddHBand="0" w:evenHBand="0" w:firstRowFirstColumn="0" w:firstRowLastColumn="0" w:lastRowFirstColumn="0" w:lastRowLastColumn="0"/>
          <w:tblHeader/>
        </w:trPr>
        <w:tc>
          <w:tcPr>
            <w:tcW w:w="675" w:type="dxa"/>
          </w:tcPr>
          <w:p w14:paraId="61C5714D" w14:textId="4CF7928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级别</w:t>
            </w:r>
          </w:p>
        </w:tc>
        <w:tc>
          <w:tcPr>
            <w:tcW w:w="1111" w:type="dxa"/>
          </w:tcPr>
          <w:p w14:paraId="448A76FF" w14:textId="79ED3DA5"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w:t>
            </w:r>
          </w:p>
        </w:tc>
        <w:tc>
          <w:tcPr>
            <w:tcW w:w="894" w:type="dxa"/>
          </w:tcPr>
          <w:p w14:paraId="6E98832B" w14:textId="1DAE589E"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分类</w:t>
            </w:r>
          </w:p>
        </w:tc>
        <w:tc>
          <w:tcPr>
            <w:tcW w:w="1114" w:type="dxa"/>
          </w:tcPr>
          <w:p w14:paraId="7B620778" w14:textId="77C870CA"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触发器</w:t>
            </w:r>
            <w:r w:rsidR="00EE49A8">
              <w:rPr>
                <w:rFonts w:ascii="等线" w:eastAsia="等线" w:hAnsi="等线" w:hint="eastAsia"/>
                <w:sz w:val="22"/>
                <w:szCs w:val="22"/>
                <w:lang w:val="en-GB" w:eastAsia="zh-CN"/>
              </w:rPr>
              <w:t>/</w:t>
            </w:r>
            <w:r w:rsidR="002A3837">
              <w:rPr>
                <w:rFonts w:ascii="等线" w:eastAsia="等线" w:hAnsi="等线" w:hint="eastAsia"/>
                <w:sz w:val="22"/>
                <w:szCs w:val="22"/>
                <w:lang w:val="en-GB" w:eastAsia="zh-CN"/>
              </w:rPr>
              <w:t>W</w:t>
            </w:r>
            <w:r w:rsidR="002A3837">
              <w:rPr>
                <w:rFonts w:ascii="等线" w:eastAsia="等线" w:hAnsi="等线"/>
                <w:sz w:val="22"/>
                <w:szCs w:val="22"/>
                <w:lang w:val="en-GB" w:eastAsia="zh-CN"/>
              </w:rPr>
              <w:t>BS</w:t>
            </w:r>
            <w:r w:rsidR="00745D0B">
              <w:rPr>
                <w:rFonts w:ascii="等线" w:eastAsia="等线" w:hAnsi="等线" w:hint="eastAsia"/>
                <w:sz w:val="22"/>
                <w:szCs w:val="22"/>
                <w:lang w:val="en-GB" w:eastAsia="zh-CN"/>
              </w:rPr>
              <w:t>项</w:t>
            </w:r>
          </w:p>
        </w:tc>
        <w:tc>
          <w:tcPr>
            <w:tcW w:w="992" w:type="dxa"/>
          </w:tcPr>
          <w:p w14:paraId="08637FC1" w14:textId="3396BA6F"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风险负责人</w:t>
            </w:r>
          </w:p>
        </w:tc>
        <w:tc>
          <w:tcPr>
            <w:tcW w:w="1843" w:type="dxa"/>
          </w:tcPr>
          <w:p w14:paraId="738163BB" w14:textId="73DDB48D"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影响</w:t>
            </w:r>
          </w:p>
        </w:tc>
        <w:tc>
          <w:tcPr>
            <w:tcW w:w="2977" w:type="dxa"/>
          </w:tcPr>
          <w:p w14:paraId="0F14E172" w14:textId="5B01FA71" w:rsidR="00D1658D" w:rsidRPr="00D1658D" w:rsidRDefault="00D1658D" w:rsidP="00D46352">
            <w:pPr>
              <w:rPr>
                <w:rFonts w:ascii="等线" w:eastAsia="等线" w:hAnsi="等线"/>
                <w:sz w:val="22"/>
                <w:szCs w:val="22"/>
                <w:lang w:val="en-GB" w:eastAsia="zh-CN"/>
              </w:rPr>
            </w:pPr>
            <w:r w:rsidRPr="00D1658D">
              <w:rPr>
                <w:rFonts w:ascii="等线" w:eastAsia="等线" w:hAnsi="等线" w:hint="eastAsia"/>
                <w:sz w:val="22"/>
                <w:szCs w:val="22"/>
                <w:lang w:val="en-GB" w:eastAsia="zh-CN"/>
              </w:rPr>
              <w:t>控制策略</w:t>
            </w:r>
          </w:p>
        </w:tc>
      </w:tr>
      <w:tr w:rsidR="00EE49A8" w:rsidRPr="00D46352" w14:paraId="05A2E59C" w14:textId="2F19860B" w:rsidTr="00745D0B">
        <w:tc>
          <w:tcPr>
            <w:tcW w:w="675" w:type="dxa"/>
          </w:tcPr>
          <w:p w14:paraId="37A9CEBC" w14:textId="1151E141"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3C3FCCC" w14:textId="59A9D61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需求定义不清晰</w:t>
            </w:r>
          </w:p>
        </w:tc>
        <w:tc>
          <w:tcPr>
            <w:tcW w:w="894" w:type="dxa"/>
          </w:tcPr>
          <w:p w14:paraId="086CC270" w14:textId="1765F9F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范围</w:t>
            </w:r>
          </w:p>
        </w:tc>
        <w:tc>
          <w:tcPr>
            <w:tcW w:w="1114" w:type="dxa"/>
          </w:tcPr>
          <w:p w14:paraId="7E985ADA"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4A258CC8" w14:textId="5143A47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赵豪杰</w:t>
            </w:r>
          </w:p>
        </w:tc>
        <w:tc>
          <w:tcPr>
            <w:tcW w:w="1843" w:type="dxa"/>
          </w:tcPr>
          <w:p w14:paraId="38F8EC93" w14:textId="77777777" w:rsidR="00D46352" w:rsidRPr="00D46352" w:rsidRDefault="00D46352" w:rsidP="00D46352">
            <w:pPr>
              <w:jc w:val="center"/>
              <w:rPr>
                <w:rFonts w:ascii="等线" w:eastAsia="等线" w:hAnsi="等线"/>
                <w:sz w:val="22"/>
                <w:szCs w:val="22"/>
                <w:lang w:val="en-GB" w:eastAsia="zh-CN"/>
              </w:rPr>
            </w:pPr>
          </w:p>
        </w:tc>
        <w:tc>
          <w:tcPr>
            <w:tcW w:w="2977" w:type="dxa"/>
            <w:vAlign w:val="top"/>
          </w:tcPr>
          <w:p w14:paraId="4A868496" w14:textId="7777777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重新查看以前的访谈记录和需求定义说明书，对其修改使其更加明确。</w:t>
            </w:r>
          </w:p>
          <w:p w14:paraId="01380D3F" w14:textId="25993C92"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再次对干系人员手册中的需求相关人员进行访谈，整理提取需求。</w:t>
            </w:r>
          </w:p>
        </w:tc>
      </w:tr>
      <w:tr w:rsidR="00EE49A8" w:rsidRPr="00D46352" w14:paraId="5B034616" w14:textId="5E60D4AB" w:rsidTr="00745D0B">
        <w:tc>
          <w:tcPr>
            <w:tcW w:w="675" w:type="dxa"/>
          </w:tcPr>
          <w:p w14:paraId="554F4D3D" w14:textId="7649659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39B2FE9" w14:textId="63875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需求更改</w:t>
            </w:r>
          </w:p>
        </w:tc>
        <w:tc>
          <w:tcPr>
            <w:tcW w:w="894" w:type="dxa"/>
          </w:tcPr>
          <w:p w14:paraId="5E530682" w14:textId="30C5E97D" w:rsidR="00D46352" w:rsidRPr="00D46352" w:rsidRDefault="00D46352" w:rsidP="00D46352">
            <w:pPr>
              <w:jc w:val="center"/>
              <w:rPr>
                <w:rFonts w:ascii="等线" w:eastAsia="等线" w:hAnsi="等线"/>
                <w:sz w:val="22"/>
                <w:szCs w:val="22"/>
                <w:lang w:val="en-GB" w:eastAsia="zh-CN"/>
              </w:rPr>
            </w:pPr>
          </w:p>
        </w:tc>
        <w:tc>
          <w:tcPr>
            <w:tcW w:w="1114" w:type="dxa"/>
          </w:tcPr>
          <w:p w14:paraId="19431B3E"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3F7F1B15" w14:textId="77777777" w:rsidR="00D46352" w:rsidRPr="00D46352" w:rsidRDefault="00D46352" w:rsidP="00D46352">
            <w:pPr>
              <w:jc w:val="center"/>
              <w:rPr>
                <w:rFonts w:ascii="等线" w:eastAsia="等线" w:hAnsi="等线"/>
                <w:sz w:val="22"/>
                <w:szCs w:val="22"/>
                <w:lang w:val="en-GB" w:eastAsia="zh-CN"/>
              </w:rPr>
            </w:pPr>
          </w:p>
        </w:tc>
        <w:tc>
          <w:tcPr>
            <w:tcW w:w="1843" w:type="dxa"/>
          </w:tcPr>
          <w:p w14:paraId="23648738" w14:textId="77777777" w:rsidR="00D46352" w:rsidRPr="00D46352" w:rsidRDefault="00D46352" w:rsidP="00D46352">
            <w:pPr>
              <w:jc w:val="center"/>
              <w:rPr>
                <w:rFonts w:ascii="等线" w:eastAsia="等线" w:hAnsi="等线"/>
                <w:sz w:val="22"/>
                <w:szCs w:val="22"/>
                <w:lang w:val="en-GB" w:eastAsia="zh-CN"/>
              </w:rPr>
            </w:pPr>
          </w:p>
        </w:tc>
        <w:tc>
          <w:tcPr>
            <w:tcW w:w="2977" w:type="dxa"/>
            <w:vAlign w:val="top"/>
          </w:tcPr>
          <w:p w14:paraId="43CB9976" w14:textId="02B56AD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为尽量避免这种情况发生，前期要做好需求定义工作，如果发生了，就在项目允许的范围内修改需求，如果修改的需求存在不合理的地方，就要和客户进行协商，使双方达成共识。</w:t>
            </w:r>
          </w:p>
        </w:tc>
      </w:tr>
      <w:tr w:rsidR="00EE49A8" w:rsidRPr="00D46352" w14:paraId="78124E45" w14:textId="74CB140A" w:rsidTr="00745D0B">
        <w:tc>
          <w:tcPr>
            <w:tcW w:w="675" w:type="dxa"/>
          </w:tcPr>
          <w:p w14:paraId="27A4921C" w14:textId="6DDFD88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38817437" w14:textId="5B04630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cs="宋体" w:hint="eastAsia"/>
                <w:color w:val="000000"/>
                <w:sz w:val="22"/>
                <w:szCs w:val="22"/>
                <w:lang w:eastAsia="zh-CN"/>
              </w:rPr>
              <w:t>没能按照计划完成任务</w:t>
            </w:r>
          </w:p>
        </w:tc>
        <w:tc>
          <w:tcPr>
            <w:tcW w:w="894" w:type="dxa"/>
          </w:tcPr>
          <w:p w14:paraId="6F860706" w14:textId="6389CCC4" w:rsidR="00D46352" w:rsidRPr="00D46352" w:rsidRDefault="00D46352" w:rsidP="00D46352">
            <w:pPr>
              <w:jc w:val="center"/>
              <w:rPr>
                <w:rFonts w:ascii="等线" w:eastAsia="等线" w:hAnsi="等线"/>
                <w:sz w:val="22"/>
                <w:szCs w:val="22"/>
                <w:lang w:val="en-GB" w:eastAsia="zh-CN"/>
              </w:rPr>
            </w:pPr>
          </w:p>
        </w:tc>
        <w:tc>
          <w:tcPr>
            <w:tcW w:w="1114" w:type="dxa"/>
          </w:tcPr>
          <w:p w14:paraId="3896523F"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586C0E21" w14:textId="77777777" w:rsidR="00D46352" w:rsidRPr="00D46352" w:rsidRDefault="00D46352" w:rsidP="00D46352">
            <w:pPr>
              <w:jc w:val="center"/>
              <w:rPr>
                <w:rFonts w:ascii="等线" w:eastAsia="等线" w:hAnsi="等线"/>
                <w:sz w:val="22"/>
                <w:szCs w:val="22"/>
                <w:lang w:val="en-GB" w:eastAsia="zh-CN"/>
              </w:rPr>
            </w:pPr>
          </w:p>
        </w:tc>
        <w:tc>
          <w:tcPr>
            <w:tcW w:w="1843" w:type="dxa"/>
          </w:tcPr>
          <w:p w14:paraId="3A6B0E42" w14:textId="77777777" w:rsidR="00D46352" w:rsidRPr="00D46352" w:rsidRDefault="00D46352" w:rsidP="00D46352">
            <w:pPr>
              <w:jc w:val="center"/>
              <w:rPr>
                <w:rFonts w:ascii="等线" w:eastAsia="等线" w:hAnsi="等线"/>
                <w:sz w:val="22"/>
                <w:szCs w:val="22"/>
                <w:lang w:val="en-GB" w:eastAsia="zh-CN"/>
              </w:rPr>
            </w:pPr>
          </w:p>
        </w:tc>
        <w:tc>
          <w:tcPr>
            <w:tcW w:w="2977" w:type="dxa"/>
            <w:vAlign w:val="top"/>
          </w:tcPr>
          <w:p w14:paraId="2DCCAB1C" w14:textId="04D127C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小组成员集体牺牲个人时间或熬夜完成任务来保证项目开发顺利进行。</w:t>
            </w:r>
          </w:p>
        </w:tc>
      </w:tr>
      <w:tr w:rsidR="00745D0B" w:rsidRPr="00D46352" w14:paraId="3EBA655F" w14:textId="77777777" w:rsidTr="00745D0B">
        <w:tc>
          <w:tcPr>
            <w:tcW w:w="675" w:type="dxa"/>
          </w:tcPr>
          <w:p w14:paraId="50A3CC04" w14:textId="05463EB3"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36D6A5FF" w14:textId="0FCFBF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出现了计划中没有考虑到的技术问题</w:t>
            </w:r>
          </w:p>
        </w:tc>
        <w:tc>
          <w:tcPr>
            <w:tcW w:w="894" w:type="dxa"/>
          </w:tcPr>
          <w:p w14:paraId="63AAFABB" w14:textId="77777777" w:rsidR="00D46352" w:rsidRPr="00D46352" w:rsidRDefault="00D46352" w:rsidP="00D46352">
            <w:pPr>
              <w:jc w:val="center"/>
              <w:rPr>
                <w:rFonts w:ascii="等线" w:eastAsia="等线" w:hAnsi="等线"/>
                <w:sz w:val="22"/>
                <w:szCs w:val="22"/>
                <w:lang w:val="en-GB" w:eastAsia="zh-CN"/>
              </w:rPr>
            </w:pPr>
          </w:p>
        </w:tc>
        <w:tc>
          <w:tcPr>
            <w:tcW w:w="1114" w:type="dxa"/>
          </w:tcPr>
          <w:p w14:paraId="3161C2A2"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0E748D82" w14:textId="77777777" w:rsidR="00D46352" w:rsidRPr="00D46352" w:rsidRDefault="00D46352" w:rsidP="00D46352">
            <w:pPr>
              <w:jc w:val="center"/>
              <w:rPr>
                <w:rFonts w:ascii="等线" w:eastAsia="等线" w:hAnsi="等线"/>
                <w:sz w:val="22"/>
                <w:szCs w:val="22"/>
                <w:lang w:val="en-GB" w:eastAsia="zh-CN"/>
              </w:rPr>
            </w:pPr>
          </w:p>
        </w:tc>
        <w:tc>
          <w:tcPr>
            <w:tcW w:w="1843" w:type="dxa"/>
          </w:tcPr>
          <w:p w14:paraId="286560BC" w14:textId="77777777" w:rsidR="00D46352" w:rsidRPr="00D46352" w:rsidRDefault="00D46352" w:rsidP="00D46352">
            <w:pPr>
              <w:jc w:val="center"/>
              <w:rPr>
                <w:rFonts w:ascii="等线" w:eastAsia="等线" w:hAnsi="等线"/>
                <w:sz w:val="22"/>
                <w:szCs w:val="22"/>
                <w:lang w:val="en-GB" w:eastAsia="zh-CN"/>
              </w:rPr>
            </w:pPr>
          </w:p>
        </w:tc>
        <w:tc>
          <w:tcPr>
            <w:tcW w:w="2977" w:type="dxa"/>
            <w:vAlign w:val="top"/>
          </w:tcPr>
          <w:p w14:paraId="543CE217" w14:textId="66EFDD6D"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分析这个技术问题对项目的影响，在规定时间内能解决的就学习与该技术相关的文档或教程并解决技术难题，若无法在规定时间内完成的，与PM和小组成员协商如何克服该技术问题。</w:t>
            </w:r>
          </w:p>
        </w:tc>
      </w:tr>
      <w:tr w:rsidR="00745D0B" w:rsidRPr="00D46352" w14:paraId="264D7534" w14:textId="77777777" w:rsidTr="00745D0B">
        <w:tc>
          <w:tcPr>
            <w:tcW w:w="675" w:type="dxa"/>
          </w:tcPr>
          <w:p w14:paraId="1D0421DD" w14:textId="36223B8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4293D847" w14:textId="0496161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管理层打</w:t>
            </w:r>
            <w:r w:rsidRPr="00D46352">
              <w:rPr>
                <w:rFonts w:ascii="等线" w:eastAsia="等线" w:hAnsi="等线" w:cs="宋体" w:hint="eastAsia"/>
                <w:color w:val="000000"/>
                <w:sz w:val="22"/>
                <w:szCs w:val="22"/>
                <w:lang w:eastAsia="zh-CN"/>
              </w:rPr>
              <w:lastRenderedPageBreak/>
              <w:t>击开发组积极性</w:t>
            </w:r>
          </w:p>
        </w:tc>
        <w:tc>
          <w:tcPr>
            <w:tcW w:w="894" w:type="dxa"/>
          </w:tcPr>
          <w:p w14:paraId="3CDCF016" w14:textId="77777777" w:rsidR="00D46352" w:rsidRPr="00D46352" w:rsidRDefault="00D46352" w:rsidP="00D46352">
            <w:pPr>
              <w:jc w:val="center"/>
              <w:rPr>
                <w:rFonts w:ascii="等线" w:eastAsia="等线" w:hAnsi="等线"/>
                <w:sz w:val="22"/>
                <w:szCs w:val="22"/>
                <w:lang w:val="en-GB" w:eastAsia="zh-CN"/>
              </w:rPr>
            </w:pPr>
          </w:p>
        </w:tc>
        <w:tc>
          <w:tcPr>
            <w:tcW w:w="1114" w:type="dxa"/>
          </w:tcPr>
          <w:p w14:paraId="02F36319"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4E2D6729" w14:textId="77777777" w:rsidR="00D46352" w:rsidRPr="00D46352" w:rsidRDefault="00D46352" w:rsidP="00D46352">
            <w:pPr>
              <w:jc w:val="center"/>
              <w:rPr>
                <w:rFonts w:ascii="等线" w:eastAsia="等线" w:hAnsi="等线"/>
                <w:sz w:val="22"/>
                <w:szCs w:val="22"/>
                <w:lang w:val="en-GB" w:eastAsia="zh-CN"/>
              </w:rPr>
            </w:pPr>
          </w:p>
        </w:tc>
        <w:tc>
          <w:tcPr>
            <w:tcW w:w="1843" w:type="dxa"/>
          </w:tcPr>
          <w:p w14:paraId="3EDB68C3" w14:textId="77777777" w:rsidR="00D46352" w:rsidRPr="00D46352" w:rsidRDefault="00D46352" w:rsidP="00D46352">
            <w:pPr>
              <w:jc w:val="center"/>
              <w:rPr>
                <w:rFonts w:ascii="等线" w:eastAsia="等线" w:hAnsi="等线"/>
                <w:sz w:val="22"/>
                <w:szCs w:val="22"/>
                <w:lang w:val="en-GB" w:eastAsia="zh-CN"/>
              </w:rPr>
            </w:pPr>
          </w:p>
        </w:tc>
        <w:tc>
          <w:tcPr>
            <w:tcW w:w="2977" w:type="dxa"/>
            <w:vAlign w:val="top"/>
          </w:tcPr>
          <w:p w14:paraId="024EDBA8" w14:textId="1B0E912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如果是PM与组员沟通不</w:t>
            </w:r>
            <w:r w:rsidRPr="00D46352">
              <w:rPr>
                <w:rFonts w:ascii="等线" w:eastAsia="等线" w:hAnsi="等线" w:hint="eastAsia"/>
                <w:sz w:val="22"/>
                <w:szCs w:val="22"/>
                <w:lang w:val="en-GB" w:eastAsia="zh-CN"/>
              </w:rPr>
              <w:lastRenderedPageBreak/>
              <w:t>当，PM应主动道歉并设法恢复组内士气。若是更上级的管理层，PM和组员应在组内互相激励，挺过难关。</w:t>
            </w:r>
          </w:p>
        </w:tc>
      </w:tr>
      <w:tr w:rsidR="00745D0B" w:rsidRPr="00D46352" w14:paraId="4F950B79" w14:textId="77777777" w:rsidTr="00745D0B">
        <w:tc>
          <w:tcPr>
            <w:tcW w:w="675" w:type="dxa"/>
          </w:tcPr>
          <w:p w14:paraId="63460AAD" w14:textId="28F1846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3</w:t>
            </w:r>
          </w:p>
        </w:tc>
        <w:tc>
          <w:tcPr>
            <w:tcW w:w="1111" w:type="dxa"/>
          </w:tcPr>
          <w:p w14:paraId="11146D8F" w14:textId="23E5FBD9"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缺乏必要规范，导致出现工作失误和重复工作</w:t>
            </w:r>
          </w:p>
        </w:tc>
        <w:tc>
          <w:tcPr>
            <w:tcW w:w="894" w:type="dxa"/>
          </w:tcPr>
          <w:p w14:paraId="57BBD134" w14:textId="77777777" w:rsidR="00D46352" w:rsidRPr="00D46352" w:rsidRDefault="00D46352" w:rsidP="00D46352">
            <w:pPr>
              <w:jc w:val="center"/>
              <w:rPr>
                <w:rFonts w:ascii="等线" w:eastAsia="等线" w:hAnsi="等线"/>
                <w:sz w:val="22"/>
                <w:szCs w:val="22"/>
                <w:lang w:val="en-GB" w:eastAsia="zh-CN"/>
              </w:rPr>
            </w:pPr>
          </w:p>
        </w:tc>
        <w:tc>
          <w:tcPr>
            <w:tcW w:w="1114" w:type="dxa"/>
          </w:tcPr>
          <w:p w14:paraId="5B5591F4"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7CCD2437" w14:textId="77777777" w:rsidR="00D46352" w:rsidRPr="00D46352" w:rsidRDefault="00D46352" w:rsidP="00D46352">
            <w:pPr>
              <w:jc w:val="center"/>
              <w:rPr>
                <w:rFonts w:ascii="等线" w:eastAsia="等线" w:hAnsi="等线"/>
                <w:sz w:val="22"/>
                <w:szCs w:val="22"/>
                <w:lang w:val="en-GB" w:eastAsia="zh-CN"/>
              </w:rPr>
            </w:pPr>
          </w:p>
        </w:tc>
        <w:tc>
          <w:tcPr>
            <w:tcW w:w="1843" w:type="dxa"/>
          </w:tcPr>
          <w:p w14:paraId="64F3455E" w14:textId="77777777" w:rsidR="00D46352" w:rsidRPr="00D46352" w:rsidRDefault="00D46352" w:rsidP="00D46352">
            <w:pPr>
              <w:jc w:val="center"/>
              <w:rPr>
                <w:rFonts w:ascii="等线" w:eastAsia="等线" w:hAnsi="等线"/>
                <w:sz w:val="22"/>
                <w:szCs w:val="22"/>
                <w:lang w:val="en-GB" w:eastAsia="zh-CN"/>
              </w:rPr>
            </w:pPr>
          </w:p>
        </w:tc>
        <w:tc>
          <w:tcPr>
            <w:tcW w:w="2977" w:type="dxa"/>
            <w:vAlign w:val="top"/>
          </w:tcPr>
          <w:p w14:paraId="63B91CDC" w14:textId="18E36BA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制定规范，避免类似情况再次发生。</w:t>
            </w:r>
          </w:p>
        </w:tc>
      </w:tr>
      <w:tr w:rsidR="00745D0B" w:rsidRPr="00D46352" w14:paraId="56D3ED5C" w14:textId="77777777" w:rsidTr="00745D0B">
        <w:tc>
          <w:tcPr>
            <w:tcW w:w="675" w:type="dxa"/>
          </w:tcPr>
          <w:p w14:paraId="548BDEA1" w14:textId="6B4BE85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14E89ED5" w14:textId="1B45BDD6"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组员没有按时完成工作</w:t>
            </w:r>
          </w:p>
        </w:tc>
        <w:tc>
          <w:tcPr>
            <w:tcW w:w="894" w:type="dxa"/>
          </w:tcPr>
          <w:p w14:paraId="3B220AC6" w14:textId="77777777" w:rsidR="00D46352" w:rsidRPr="00D46352" w:rsidRDefault="00D46352" w:rsidP="00D46352">
            <w:pPr>
              <w:jc w:val="center"/>
              <w:rPr>
                <w:rFonts w:ascii="等线" w:eastAsia="等线" w:hAnsi="等线"/>
                <w:sz w:val="22"/>
                <w:szCs w:val="22"/>
                <w:lang w:val="en-GB" w:eastAsia="zh-CN"/>
              </w:rPr>
            </w:pPr>
          </w:p>
        </w:tc>
        <w:tc>
          <w:tcPr>
            <w:tcW w:w="1114" w:type="dxa"/>
          </w:tcPr>
          <w:p w14:paraId="24042D04"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4F3FB92F" w14:textId="77777777" w:rsidR="00D46352" w:rsidRPr="00D46352" w:rsidRDefault="00D46352" w:rsidP="00D46352">
            <w:pPr>
              <w:jc w:val="center"/>
              <w:rPr>
                <w:rFonts w:ascii="等线" w:eastAsia="等线" w:hAnsi="等线"/>
                <w:sz w:val="22"/>
                <w:szCs w:val="22"/>
                <w:lang w:val="en-GB" w:eastAsia="zh-CN"/>
              </w:rPr>
            </w:pPr>
          </w:p>
        </w:tc>
        <w:tc>
          <w:tcPr>
            <w:tcW w:w="1843" w:type="dxa"/>
          </w:tcPr>
          <w:p w14:paraId="5AB02BE5" w14:textId="77777777" w:rsidR="00D46352" w:rsidRPr="00D46352" w:rsidRDefault="00D46352" w:rsidP="00D46352">
            <w:pPr>
              <w:jc w:val="center"/>
              <w:rPr>
                <w:rFonts w:ascii="等线" w:eastAsia="等线" w:hAnsi="等线"/>
                <w:sz w:val="22"/>
                <w:szCs w:val="22"/>
                <w:lang w:val="en-GB" w:eastAsia="zh-CN"/>
              </w:rPr>
            </w:pPr>
          </w:p>
        </w:tc>
        <w:tc>
          <w:tcPr>
            <w:tcW w:w="2977" w:type="dxa"/>
            <w:vAlign w:val="top"/>
          </w:tcPr>
          <w:p w14:paraId="3390D8A4" w14:textId="67A66B8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先与该组员进行沟通，询问没有按时完成工作的原因，视情况安排组内其他人帮助该组员一起完成任务。</w:t>
            </w:r>
          </w:p>
        </w:tc>
      </w:tr>
      <w:tr w:rsidR="00745D0B" w:rsidRPr="00D46352" w14:paraId="388F37F9" w14:textId="77777777" w:rsidTr="00745D0B">
        <w:tc>
          <w:tcPr>
            <w:tcW w:w="675" w:type="dxa"/>
          </w:tcPr>
          <w:p w14:paraId="69EEF634" w14:textId="3D975DD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0F681F95" w14:textId="69632B2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组员因故暂时离开</w:t>
            </w:r>
          </w:p>
        </w:tc>
        <w:tc>
          <w:tcPr>
            <w:tcW w:w="894" w:type="dxa"/>
          </w:tcPr>
          <w:p w14:paraId="28903FD1" w14:textId="77777777" w:rsidR="00D46352" w:rsidRPr="00D46352" w:rsidRDefault="00D46352" w:rsidP="00D46352">
            <w:pPr>
              <w:jc w:val="center"/>
              <w:rPr>
                <w:rFonts w:ascii="等线" w:eastAsia="等线" w:hAnsi="等线"/>
                <w:sz w:val="22"/>
                <w:szCs w:val="22"/>
                <w:lang w:val="en-GB" w:eastAsia="zh-CN"/>
              </w:rPr>
            </w:pPr>
          </w:p>
        </w:tc>
        <w:tc>
          <w:tcPr>
            <w:tcW w:w="1114" w:type="dxa"/>
          </w:tcPr>
          <w:p w14:paraId="40ED009B"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5F3CFF51" w14:textId="77777777" w:rsidR="00D46352" w:rsidRPr="00D46352" w:rsidRDefault="00D46352" w:rsidP="00D46352">
            <w:pPr>
              <w:jc w:val="center"/>
              <w:rPr>
                <w:rFonts w:ascii="等线" w:eastAsia="等线" w:hAnsi="等线"/>
                <w:sz w:val="22"/>
                <w:szCs w:val="22"/>
                <w:lang w:val="en-GB" w:eastAsia="zh-CN"/>
              </w:rPr>
            </w:pPr>
          </w:p>
        </w:tc>
        <w:tc>
          <w:tcPr>
            <w:tcW w:w="1843" w:type="dxa"/>
          </w:tcPr>
          <w:p w14:paraId="421BAB6E" w14:textId="77777777" w:rsidR="00D46352" w:rsidRPr="00D46352" w:rsidRDefault="00D46352" w:rsidP="00D46352">
            <w:pPr>
              <w:jc w:val="center"/>
              <w:rPr>
                <w:rFonts w:ascii="等线" w:eastAsia="等线" w:hAnsi="等线"/>
                <w:sz w:val="22"/>
                <w:szCs w:val="22"/>
                <w:lang w:val="en-GB" w:eastAsia="zh-CN"/>
              </w:rPr>
            </w:pPr>
          </w:p>
        </w:tc>
        <w:tc>
          <w:tcPr>
            <w:tcW w:w="2977" w:type="dxa"/>
            <w:vAlign w:val="top"/>
          </w:tcPr>
          <w:p w14:paraId="3A8C6F1B" w14:textId="767886F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紧急召开小组会议，根据原本的任务安排，将离开组员的任务合理分配到其他组员身上，来确保项目的进行。</w:t>
            </w:r>
          </w:p>
        </w:tc>
      </w:tr>
      <w:tr w:rsidR="00745D0B" w:rsidRPr="00D46352" w14:paraId="6A1EC597" w14:textId="77777777" w:rsidTr="00745D0B">
        <w:tc>
          <w:tcPr>
            <w:tcW w:w="675" w:type="dxa"/>
          </w:tcPr>
          <w:p w14:paraId="7809D5D2" w14:textId="6439C25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2</w:t>
            </w:r>
          </w:p>
        </w:tc>
        <w:tc>
          <w:tcPr>
            <w:tcW w:w="1111" w:type="dxa"/>
          </w:tcPr>
          <w:p w14:paraId="2C5CD42C" w14:textId="398F1822"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开发工具学习困难</w:t>
            </w:r>
          </w:p>
        </w:tc>
        <w:tc>
          <w:tcPr>
            <w:tcW w:w="894" w:type="dxa"/>
          </w:tcPr>
          <w:p w14:paraId="004471A2" w14:textId="77777777" w:rsidR="00D46352" w:rsidRPr="00D46352" w:rsidRDefault="00D46352" w:rsidP="00D46352">
            <w:pPr>
              <w:jc w:val="center"/>
              <w:rPr>
                <w:rFonts w:ascii="等线" w:eastAsia="等线" w:hAnsi="等线"/>
                <w:sz w:val="22"/>
                <w:szCs w:val="22"/>
                <w:lang w:val="en-GB" w:eastAsia="zh-CN"/>
              </w:rPr>
            </w:pPr>
          </w:p>
        </w:tc>
        <w:tc>
          <w:tcPr>
            <w:tcW w:w="1114" w:type="dxa"/>
          </w:tcPr>
          <w:p w14:paraId="5CC7F891"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7E97ACAA" w14:textId="77777777" w:rsidR="00D46352" w:rsidRPr="00D46352" w:rsidRDefault="00D46352" w:rsidP="00D46352">
            <w:pPr>
              <w:jc w:val="center"/>
              <w:rPr>
                <w:rFonts w:ascii="等线" w:eastAsia="等线" w:hAnsi="等线"/>
                <w:sz w:val="22"/>
                <w:szCs w:val="22"/>
                <w:lang w:val="en-GB" w:eastAsia="zh-CN"/>
              </w:rPr>
            </w:pPr>
          </w:p>
        </w:tc>
        <w:tc>
          <w:tcPr>
            <w:tcW w:w="1843" w:type="dxa"/>
          </w:tcPr>
          <w:p w14:paraId="1BC7E3C1" w14:textId="77777777" w:rsidR="00D46352" w:rsidRPr="00D46352" w:rsidRDefault="00D46352" w:rsidP="00D46352">
            <w:pPr>
              <w:jc w:val="center"/>
              <w:rPr>
                <w:rFonts w:ascii="等线" w:eastAsia="等线" w:hAnsi="等线"/>
                <w:sz w:val="22"/>
                <w:szCs w:val="22"/>
                <w:lang w:val="en-GB" w:eastAsia="zh-CN"/>
              </w:rPr>
            </w:pPr>
          </w:p>
        </w:tc>
        <w:tc>
          <w:tcPr>
            <w:tcW w:w="2977" w:type="dxa"/>
            <w:vAlign w:val="top"/>
          </w:tcPr>
          <w:p w14:paraId="5E792F77" w14:textId="08DE98E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组内互相帮助，寻找学习资料，一起攻克难点，在尽可能不影响项目进程的情况下，快速掌握开发工具的使用。</w:t>
            </w:r>
          </w:p>
        </w:tc>
      </w:tr>
      <w:tr w:rsidR="00745D0B" w:rsidRPr="00D46352" w14:paraId="7A4C607F" w14:textId="77777777" w:rsidTr="00745D0B">
        <w:tc>
          <w:tcPr>
            <w:tcW w:w="675" w:type="dxa"/>
          </w:tcPr>
          <w:p w14:paraId="3DFE51CF" w14:textId="53E97757"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60955182" w14:textId="5F1ECF9C"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客户对产品不满意</w:t>
            </w:r>
          </w:p>
        </w:tc>
        <w:tc>
          <w:tcPr>
            <w:tcW w:w="894" w:type="dxa"/>
          </w:tcPr>
          <w:p w14:paraId="5B64C3DD" w14:textId="77777777" w:rsidR="00D46352" w:rsidRPr="00D46352" w:rsidRDefault="00D46352" w:rsidP="00D46352">
            <w:pPr>
              <w:jc w:val="center"/>
              <w:rPr>
                <w:rFonts w:ascii="等线" w:eastAsia="等线" w:hAnsi="等线"/>
                <w:sz w:val="22"/>
                <w:szCs w:val="22"/>
                <w:lang w:val="en-GB" w:eastAsia="zh-CN"/>
              </w:rPr>
            </w:pPr>
          </w:p>
        </w:tc>
        <w:tc>
          <w:tcPr>
            <w:tcW w:w="1114" w:type="dxa"/>
          </w:tcPr>
          <w:p w14:paraId="43BAD4BE"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71806698" w14:textId="77777777" w:rsidR="00D46352" w:rsidRPr="00D46352" w:rsidRDefault="00D46352" w:rsidP="00D46352">
            <w:pPr>
              <w:jc w:val="center"/>
              <w:rPr>
                <w:rFonts w:ascii="等线" w:eastAsia="等线" w:hAnsi="等线"/>
                <w:sz w:val="22"/>
                <w:szCs w:val="22"/>
                <w:lang w:val="en-GB" w:eastAsia="zh-CN"/>
              </w:rPr>
            </w:pPr>
          </w:p>
        </w:tc>
        <w:tc>
          <w:tcPr>
            <w:tcW w:w="1843" w:type="dxa"/>
          </w:tcPr>
          <w:p w14:paraId="65ECD2CC" w14:textId="77777777" w:rsidR="00D46352" w:rsidRPr="00D46352" w:rsidRDefault="00D46352" w:rsidP="00D46352">
            <w:pPr>
              <w:jc w:val="center"/>
              <w:rPr>
                <w:rFonts w:ascii="等线" w:eastAsia="等线" w:hAnsi="等线"/>
                <w:sz w:val="22"/>
                <w:szCs w:val="22"/>
                <w:lang w:val="en-GB" w:eastAsia="zh-CN"/>
              </w:rPr>
            </w:pPr>
          </w:p>
        </w:tc>
        <w:tc>
          <w:tcPr>
            <w:tcW w:w="2977" w:type="dxa"/>
            <w:vAlign w:val="top"/>
          </w:tcPr>
          <w:p w14:paraId="495FC66F" w14:textId="5E9CDAC4"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尽快安排与客户的访谈，明确不满意的点进行改进，若客户要求过高，在与客户进行沟通时，要委婉表达现状，使客户理解现实，争取达成共赢。</w:t>
            </w:r>
          </w:p>
        </w:tc>
      </w:tr>
      <w:tr w:rsidR="00745D0B" w:rsidRPr="00D46352" w14:paraId="520EFA7F" w14:textId="77777777" w:rsidTr="00745D0B">
        <w:tc>
          <w:tcPr>
            <w:tcW w:w="675" w:type="dxa"/>
          </w:tcPr>
          <w:p w14:paraId="0712BEC8" w14:textId="0965CC2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752DC011" w14:textId="23ACC343"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产品质量不到标</w:t>
            </w:r>
          </w:p>
        </w:tc>
        <w:tc>
          <w:tcPr>
            <w:tcW w:w="894" w:type="dxa"/>
          </w:tcPr>
          <w:p w14:paraId="772E3BF7" w14:textId="77777777" w:rsidR="00D46352" w:rsidRPr="00D46352" w:rsidRDefault="00D46352" w:rsidP="00D46352">
            <w:pPr>
              <w:jc w:val="center"/>
              <w:rPr>
                <w:rFonts w:ascii="等线" w:eastAsia="等线" w:hAnsi="等线"/>
                <w:sz w:val="22"/>
                <w:szCs w:val="22"/>
                <w:lang w:val="en-GB" w:eastAsia="zh-CN"/>
              </w:rPr>
            </w:pPr>
          </w:p>
        </w:tc>
        <w:tc>
          <w:tcPr>
            <w:tcW w:w="1114" w:type="dxa"/>
          </w:tcPr>
          <w:p w14:paraId="43BF733C"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22B48C0E" w14:textId="77777777" w:rsidR="00D46352" w:rsidRPr="00D46352" w:rsidRDefault="00D46352" w:rsidP="00D46352">
            <w:pPr>
              <w:jc w:val="center"/>
              <w:rPr>
                <w:rFonts w:ascii="等线" w:eastAsia="等线" w:hAnsi="等线"/>
                <w:sz w:val="22"/>
                <w:szCs w:val="22"/>
                <w:lang w:val="en-GB" w:eastAsia="zh-CN"/>
              </w:rPr>
            </w:pPr>
          </w:p>
        </w:tc>
        <w:tc>
          <w:tcPr>
            <w:tcW w:w="1843" w:type="dxa"/>
          </w:tcPr>
          <w:p w14:paraId="036DC4F7" w14:textId="77777777" w:rsidR="00D46352" w:rsidRPr="00D46352" w:rsidRDefault="00D46352" w:rsidP="00D46352">
            <w:pPr>
              <w:jc w:val="center"/>
              <w:rPr>
                <w:rFonts w:ascii="等线" w:eastAsia="等线" w:hAnsi="等线"/>
                <w:sz w:val="22"/>
                <w:szCs w:val="22"/>
                <w:lang w:val="en-GB" w:eastAsia="zh-CN"/>
              </w:rPr>
            </w:pPr>
          </w:p>
        </w:tc>
        <w:tc>
          <w:tcPr>
            <w:tcW w:w="2977" w:type="dxa"/>
            <w:vAlign w:val="top"/>
          </w:tcPr>
          <w:p w14:paraId="2529DCF9" w14:textId="42816CEA"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修改测试方法，采用更好的测试方法减少产品的错误。</w:t>
            </w:r>
          </w:p>
        </w:tc>
      </w:tr>
      <w:tr w:rsidR="00745D0B" w:rsidRPr="00D46352" w14:paraId="2BC2C1D3" w14:textId="77777777" w:rsidTr="00745D0B">
        <w:tc>
          <w:tcPr>
            <w:tcW w:w="675" w:type="dxa"/>
          </w:tcPr>
          <w:p w14:paraId="3400D731" w14:textId="73B4D7C8"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lastRenderedPageBreak/>
              <w:t>2</w:t>
            </w:r>
          </w:p>
        </w:tc>
        <w:tc>
          <w:tcPr>
            <w:tcW w:w="1111" w:type="dxa"/>
          </w:tcPr>
          <w:p w14:paraId="1F4C3723" w14:textId="69928634"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不熟悉的环境中开发遇到未知问题</w:t>
            </w:r>
          </w:p>
        </w:tc>
        <w:tc>
          <w:tcPr>
            <w:tcW w:w="894" w:type="dxa"/>
          </w:tcPr>
          <w:p w14:paraId="49EC065E" w14:textId="77777777" w:rsidR="00D46352" w:rsidRPr="00D46352" w:rsidRDefault="00D46352" w:rsidP="00D46352">
            <w:pPr>
              <w:jc w:val="center"/>
              <w:rPr>
                <w:rFonts w:ascii="等线" w:eastAsia="等线" w:hAnsi="等线"/>
                <w:sz w:val="22"/>
                <w:szCs w:val="22"/>
                <w:lang w:val="en-GB" w:eastAsia="zh-CN"/>
              </w:rPr>
            </w:pPr>
          </w:p>
        </w:tc>
        <w:tc>
          <w:tcPr>
            <w:tcW w:w="1114" w:type="dxa"/>
          </w:tcPr>
          <w:p w14:paraId="7EBD1704"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3728F09C" w14:textId="77777777" w:rsidR="00D46352" w:rsidRPr="00D46352" w:rsidRDefault="00D46352" w:rsidP="00D46352">
            <w:pPr>
              <w:jc w:val="center"/>
              <w:rPr>
                <w:rFonts w:ascii="等线" w:eastAsia="等线" w:hAnsi="等线"/>
                <w:sz w:val="22"/>
                <w:szCs w:val="22"/>
                <w:lang w:val="en-GB" w:eastAsia="zh-CN"/>
              </w:rPr>
            </w:pPr>
          </w:p>
        </w:tc>
        <w:tc>
          <w:tcPr>
            <w:tcW w:w="1843" w:type="dxa"/>
          </w:tcPr>
          <w:p w14:paraId="38A369C3" w14:textId="77777777" w:rsidR="00D46352" w:rsidRPr="00D46352" w:rsidRDefault="00D46352" w:rsidP="00D46352">
            <w:pPr>
              <w:jc w:val="center"/>
              <w:rPr>
                <w:rFonts w:ascii="等线" w:eastAsia="等线" w:hAnsi="等线"/>
                <w:sz w:val="22"/>
                <w:szCs w:val="22"/>
                <w:lang w:val="en-GB" w:eastAsia="zh-CN"/>
              </w:rPr>
            </w:pPr>
          </w:p>
        </w:tc>
        <w:tc>
          <w:tcPr>
            <w:tcW w:w="2977" w:type="dxa"/>
            <w:vAlign w:val="top"/>
          </w:tcPr>
          <w:p w14:paraId="701D368D" w14:textId="7A3C336E"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自己寻找资料解决问题，实在解决不了，寻求熟悉这个环境开发人员的帮助。</w:t>
            </w:r>
          </w:p>
        </w:tc>
      </w:tr>
      <w:tr w:rsidR="00745D0B" w:rsidRPr="00D46352" w14:paraId="3B7B9660" w14:textId="77777777" w:rsidTr="00745D0B">
        <w:tc>
          <w:tcPr>
            <w:tcW w:w="675" w:type="dxa"/>
          </w:tcPr>
          <w:p w14:paraId="5223F9E9" w14:textId="6B9CDE95"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49373237" w14:textId="0F44A30A"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使用不成熟的技术开发</w:t>
            </w:r>
          </w:p>
        </w:tc>
        <w:tc>
          <w:tcPr>
            <w:tcW w:w="894" w:type="dxa"/>
          </w:tcPr>
          <w:p w14:paraId="658E4843" w14:textId="77777777" w:rsidR="00D46352" w:rsidRPr="00D46352" w:rsidRDefault="00D46352" w:rsidP="00D46352">
            <w:pPr>
              <w:jc w:val="center"/>
              <w:rPr>
                <w:rFonts w:ascii="等线" w:eastAsia="等线" w:hAnsi="等线"/>
                <w:sz w:val="22"/>
                <w:szCs w:val="22"/>
                <w:lang w:val="en-GB" w:eastAsia="zh-CN"/>
              </w:rPr>
            </w:pPr>
          </w:p>
        </w:tc>
        <w:tc>
          <w:tcPr>
            <w:tcW w:w="1114" w:type="dxa"/>
          </w:tcPr>
          <w:p w14:paraId="1E771BD7"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5A73D75A" w14:textId="77777777" w:rsidR="00D46352" w:rsidRPr="00D46352" w:rsidRDefault="00D46352" w:rsidP="00D46352">
            <w:pPr>
              <w:jc w:val="center"/>
              <w:rPr>
                <w:rFonts w:ascii="等线" w:eastAsia="等线" w:hAnsi="等线"/>
                <w:sz w:val="22"/>
                <w:szCs w:val="22"/>
                <w:lang w:val="en-GB" w:eastAsia="zh-CN"/>
              </w:rPr>
            </w:pPr>
          </w:p>
        </w:tc>
        <w:tc>
          <w:tcPr>
            <w:tcW w:w="1843" w:type="dxa"/>
          </w:tcPr>
          <w:p w14:paraId="29198624" w14:textId="77777777" w:rsidR="00D46352" w:rsidRPr="00D46352" w:rsidRDefault="00D46352" w:rsidP="00D46352">
            <w:pPr>
              <w:jc w:val="center"/>
              <w:rPr>
                <w:rFonts w:ascii="等线" w:eastAsia="等线" w:hAnsi="等线"/>
                <w:sz w:val="22"/>
                <w:szCs w:val="22"/>
                <w:lang w:val="en-GB" w:eastAsia="zh-CN"/>
              </w:rPr>
            </w:pPr>
          </w:p>
        </w:tc>
        <w:tc>
          <w:tcPr>
            <w:tcW w:w="2977" w:type="dxa"/>
            <w:vAlign w:val="top"/>
          </w:tcPr>
          <w:p w14:paraId="533BE2E0" w14:textId="728E0EC6"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避免这种情况的发生，开发前确认使用的技术是成熟的。</w:t>
            </w:r>
          </w:p>
        </w:tc>
      </w:tr>
      <w:tr w:rsidR="00745D0B" w:rsidRPr="00D46352" w14:paraId="1DE99053" w14:textId="77777777" w:rsidTr="00745D0B">
        <w:tc>
          <w:tcPr>
            <w:tcW w:w="675" w:type="dxa"/>
          </w:tcPr>
          <w:p w14:paraId="05C4D146" w14:textId="4B66132F"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6A9D2BB1" w14:textId="2452834A"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界面原型设计质量不佳</w:t>
            </w:r>
          </w:p>
        </w:tc>
        <w:tc>
          <w:tcPr>
            <w:tcW w:w="894" w:type="dxa"/>
          </w:tcPr>
          <w:p w14:paraId="2AA20729" w14:textId="77777777" w:rsidR="00D46352" w:rsidRPr="00D46352" w:rsidRDefault="00D46352" w:rsidP="00D46352">
            <w:pPr>
              <w:jc w:val="center"/>
              <w:rPr>
                <w:rFonts w:ascii="等线" w:eastAsia="等线" w:hAnsi="等线"/>
                <w:sz w:val="22"/>
                <w:szCs w:val="22"/>
                <w:lang w:val="en-GB" w:eastAsia="zh-CN"/>
              </w:rPr>
            </w:pPr>
          </w:p>
        </w:tc>
        <w:tc>
          <w:tcPr>
            <w:tcW w:w="1114" w:type="dxa"/>
          </w:tcPr>
          <w:p w14:paraId="24F96BEA"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0FADB672" w14:textId="77777777" w:rsidR="00D46352" w:rsidRPr="00D46352" w:rsidRDefault="00D46352" w:rsidP="00D46352">
            <w:pPr>
              <w:jc w:val="center"/>
              <w:rPr>
                <w:rFonts w:ascii="等线" w:eastAsia="等线" w:hAnsi="等线"/>
                <w:sz w:val="22"/>
                <w:szCs w:val="22"/>
                <w:lang w:val="en-GB" w:eastAsia="zh-CN"/>
              </w:rPr>
            </w:pPr>
          </w:p>
        </w:tc>
        <w:tc>
          <w:tcPr>
            <w:tcW w:w="1843" w:type="dxa"/>
          </w:tcPr>
          <w:p w14:paraId="163CDD01" w14:textId="77777777" w:rsidR="00D46352" w:rsidRPr="00D46352" w:rsidRDefault="00D46352" w:rsidP="00D46352">
            <w:pPr>
              <w:jc w:val="center"/>
              <w:rPr>
                <w:rFonts w:ascii="等线" w:eastAsia="等线" w:hAnsi="等线"/>
                <w:sz w:val="22"/>
                <w:szCs w:val="22"/>
                <w:lang w:val="en-GB" w:eastAsia="zh-CN"/>
              </w:rPr>
            </w:pPr>
          </w:p>
        </w:tc>
        <w:tc>
          <w:tcPr>
            <w:tcW w:w="2977" w:type="dxa"/>
            <w:vAlign w:val="top"/>
          </w:tcPr>
          <w:p w14:paraId="37F71B92" w14:textId="4ED9C00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改进界面原型的设计，界面设计人员自我反省思考，并访谈界面需求人员和审核人员，归纳总结自己没做好的地方，在规定时间内完成修改。</w:t>
            </w:r>
          </w:p>
        </w:tc>
      </w:tr>
      <w:tr w:rsidR="00745D0B" w:rsidRPr="00D46352" w14:paraId="70A77280" w14:textId="77777777" w:rsidTr="00745D0B">
        <w:tc>
          <w:tcPr>
            <w:tcW w:w="675" w:type="dxa"/>
          </w:tcPr>
          <w:p w14:paraId="555B39B2" w14:textId="2B45F23C"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27C140AD" w14:textId="62E079AE"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分工的模块无法有效集合到一起</w:t>
            </w:r>
          </w:p>
        </w:tc>
        <w:tc>
          <w:tcPr>
            <w:tcW w:w="894" w:type="dxa"/>
          </w:tcPr>
          <w:p w14:paraId="3BDAEC9D" w14:textId="77777777" w:rsidR="00D46352" w:rsidRPr="00D46352" w:rsidRDefault="00D46352" w:rsidP="00D46352">
            <w:pPr>
              <w:jc w:val="center"/>
              <w:rPr>
                <w:rFonts w:ascii="等线" w:eastAsia="等线" w:hAnsi="等线"/>
                <w:sz w:val="22"/>
                <w:szCs w:val="22"/>
                <w:lang w:val="en-GB" w:eastAsia="zh-CN"/>
              </w:rPr>
            </w:pPr>
          </w:p>
        </w:tc>
        <w:tc>
          <w:tcPr>
            <w:tcW w:w="1114" w:type="dxa"/>
          </w:tcPr>
          <w:p w14:paraId="58B40C9D"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0E54CB1D" w14:textId="77777777" w:rsidR="00D46352" w:rsidRPr="00D46352" w:rsidRDefault="00D46352" w:rsidP="00D46352">
            <w:pPr>
              <w:jc w:val="center"/>
              <w:rPr>
                <w:rFonts w:ascii="等线" w:eastAsia="等线" w:hAnsi="等线"/>
                <w:sz w:val="22"/>
                <w:szCs w:val="22"/>
                <w:lang w:val="en-GB" w:eastAsia="zh-CN"/>
              </w:rPr>
            </w:pPr>
          </w:p>
        </w:tc>
        <w:tc>
          <w:tcPr>
            <w:tcW w:w="1843" w:type="dxa"/>
          </w:tcPr>
          <w:p w14:paraId="6600D679" w14:textId="77777777" w:rsidR="00D46352" w:rsidRPr="00D46352" w:rsidRDefault="00D46352" w:rsidP="00D46352">
            <w:pPr>
              <w:jc w:val="center"/>
              <w:rPr>
                <w:rFonts w:ascii="等线" w:eastAsia="等线" w:hAnsi="等线"/>
                <w:sz w:val="22"/>
                <w:szCs w:val="22"/>
                <w:lang w:val="en-GB" w:eastAsia="zh-CN"/>
              </w:rPr>
            </w:pPr>
          </w:p>
        </w:tc>
        <w:tc>
          <w:tcPr>
            <w:tcW w:w="2977" w:type="dxa"/>
            <w:vAlign w:val="top"/>
          </w:tcPr>
          <w:p w14:paraId="4930CFF9" w14:textId="12A8E7B9"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各个模块的开发人员汇合探讨，研究无法整合到一起的原因，找出原因并解决</w:t>
            </w:r>
          </w:p>
        </w:tc>
      </w:tr>
      <w:tr w:rsidR="00745D0B" w:rsidRPr="00D46352" w14:paraId="31A17A10" w14:textId="77777777" w:rsidTr="00745D0B">
        <w:tc>
          <w:tcPr>
            <w:tcW w:w="675" w:type="dxa"/>
          </w:tcPr>
          <w:p w14:paraId="658ABA3F" w14:textId="1FB6050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1</w:t>
            </w:r>
          </w:p>
        </w:tc>
        <w:tc>
          <w:tcPr>
            <w:tcW w:w="1111" w:type="dxa"/>
          </w:tcPr>
          <w:p w14:paraId="1617FD8C" w14:textId="1AD48B0F"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与干系人员缺乏沟通</w:t>
            </w:r>
          </w:p>
        </w:tc>
        <w:tc>
          <w:tcPr>
            <w:tcW w:w="894" w:type="dxa"/>
          </w:tcPr>
          <w:p w14:paraId="3166A499" w14:textId="77777777" w:rsidR="00D46352" w:rsidRPr="00D46352" w:rsidRDefault="00D46352" w:rsidP="00D46352">
            <w:pPr>
              <w:jc w:val="center"/>
              <w:rPr>
                <w:rFonts w:ascii="等线" w:eastAsia="等线" w:hAnsi="等线"/>
                <w:sz w:val="22"/>
                <w:szCs w:val="22"/>
                <w:lang w:val="en-GB" w:eastAsia="zh-CN"/>
              </w:rPr>
            </w:pPr>
          </w:p>
        </w:tc>
        <w:tc>
          <w:tcPr>
            <w:tcW w:w="1114" w:type="dxa"/>
          </w:tcPr>
          <w:p w14:paraId="49C55906"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32F5140C" w14:textId="77777777" w:rsidR="00D46352" w:rsidRPr="00D46352" w:rsidRDefault="00D46352" w:rsidP="00D46352">
            <w:pPr>
              <w:jc w:val="center"/>
              <w:rPr>
                <w:rFonts w:ascii="等线" w:eastAsia="等线" w:hAnsi="等线"/>
                <w:sz w:val="22"/>
                <w:szCs w:val="22"/>
                <w:lang w:val="en-GB" w:eastAsia="zh-CN"/>
              </w:rPr>
            </w:pPr>
          </w:p>
        </w:tc>
        <w:tc>
          <w:tcPr>
            <w:tcW w:w="1843" w:type="dxa"/>
          </w:tcPr>
          <w:p w14:paraId="7F0ED42A" w14:textId="77777777" w:rsidR="00D46352" w:rsidRPr="00D46352" w:rsidRDefault="00D46352" w:rsidP="00D46352">
            <w:pPr>
              <w:jc w:val="center"/>
              <w:rPr>
                <w:rFonts w:ascii="等线" w:eastAsia="等线" w:hAnsi="等线"/>
                <w:sz w:val="22"/>
                <w:szCs w:val="22"/>
                <w:lang w:val="en-GB" w:eastAsia="zh-CN"/>
              </w:rPr>
            </w:pPr>
          </w:p>
        </w:tc>
        <w:tc>
          <w:tcPr>
            <w:tcW w:w="2977" w:type="dxa"/>
            <w:vAlign w:val="top"/>
          </w:tcPr>
          <w:p w14:paraId="76EE5E38" w14:textId="74CE5E80"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PM（包括PM自己）调动组员与干系人员积极沟通，减少因为沟通问题而导致的情况。</w:t>
            </w:r>
          </w:p>
        </w:tc>
      </w:tr>
      <w:tr w:rsidR="00745D0B" w:rsidRPr="00D46352" w14:paraId="65D5627D" w14:textId="77777777" w:rsidTr="00745D0B">
        <w:tc>
          <w:tcPr>
            <w:tcW w:w="675" w:type="dxa"/>
          </w:tcPr>
          <w:p w14:paraId="014C1C2E" w14:textId="08422C65"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3</w:t>
            </w:r>
          </w:p>
        </w:tc>
        <w:tc>
          <w:tcPr>
            <w:tcW w:w="1111" w:type="dxa"/>
          </w:tcPr>
          <w:p w14:paraId="5FE1B19A" w14:textId="46303BD6" w:rsidR="00D46352" w:rsidRPr="00D46352" w:rsidRDefault="00D46352" w:rsidP="00D46352">
            <w:pPr>
              <w:jc w:val="center"/>
              <w:rPr>
                <w:rFonts w:ascii="等线" w:eastAsia="等线" w:hAnsi="等线" w:cs="宋体"/>
                <w:color w:val="000000"/>
                <w:sz w:val="22"/>
                <w:szCs w:val="22"/>
                <w:lang w:eastAsia="zh-CN"/>
              </w:rPr>
            </w:pPr>
            <w:r w:rsidRPr="00D46352">
              <w:rPr>
                <w:rFonts w:ascii="等线" w:eastAsia="等线" w:hAnsi="等线" w:cs="宋体" w:hint="eastAsia"/>
                <w:color w:val="000000"/>
                <w:sz w:val="22"/>
                <w:szCs w:val="22"/>
                <w:lang w:eastAsia="zh-CN"/>
              </w:rPr>
              <w:t>与干系人员的联系邮件存在内容或者格式错误</w:t>
            </w:r>
          </w:p>
        </w:tc>
        <w:tc>
          <w:tcPr>
            <w:tcW w:w="894" w:type="dxa"/>
          </w:tcPr>
          <w:p w14:paraId="7067572E" w14:textId="77777777" w:rsidR="00D46352" w:rsidRPr="00D46352" w:rsidRDefault="00D46352" w:rsidP="00D46352">
            <w:pPr>
              <w:jc w:val="center"/>
              <w:rPr>
                <w:rFonts w:ascii="等线" w:eastAsia="等线" w:hAnsi="等线"/>
                <w:sz w:val="22"/>
                <w:szCs w:val="22"/>
                <w:lang w:val="en-GB" w:eastAsia="zh-CN"/>
              </w:rPr>
            </w:pPr>
          </w:p>
        </w:tc>
        <w:tc>
          <w:tcPr>
            <w:tcW w:w="1114" w:type="dxa"/>
          </w:tcPr>
          <w:p w14:paraId="47887D24" w14:textId="77777777" w:rsidR="00D46352" w:rsidRPr="00D46352" w:rsidRDefault="00D46352" w:rsidP="00D46352">
            <w:pPr>
              <w:jc w:val="center"/>
              <w:rPr>
                <w:rFonts w:ascii="等线" w:eastAsia="等线" w:hAnsi="等线"/>
                <w:sz w:val="22"/>
                <w:szCs w:val="22"/>
                <w:lang w:val="en-GB" w:eastAsia="zh-CN"/>
              </w:rPr>
            </w:pPr>
          </w:p>
        </w:tc>
        <w:tc>
          <w:tcPr>
            <w:tcW w:w="992" w:type="dxa"/>
          </w:tcPr>
          <w:p w14:paraId="5A35AA9D" w14:textId="77777777" w:rsidR="00D46352" w:rsidRPr="00D46352" w:rsidRDefault="00D46352" w:rsidP="00D46352">
            <w:pPr>
              <w:jc w:val="center"/>
              <w:rPr>
                <w:rFonts w:ascii="等线" w:eastAsia="等线" w:hAnsi="等线"/>
                <w:sz w:val="22"/>
                <w:szCs w:val="22"/>
                <w:lang w:val="en-GB" w:eastAsia="zh-CN"/>
              </w:rPr>
            </w:pPr>
          </w:p>
        </w:tc>
        <w:tc>
          <w:tcPr>
            <w:tcW w:w="1843" w:type="dxa"/>
          </w:tcPr>
          <w:p w14:paraId="57DF2F63" w14:textId="77777777" w:rsidR="00D46352" w:rsidRPr="00D46352" w:rsidRDefault="00D46352" w:rsidP="00D46352">
            <w:pPr>
              <w:jc w:val="center"/>
              <w:rPr>
                <w:rFonts w:ascii="等线" w:eastAsia="等线" w:hAnsi="等线"/>
                <w:sz w:val="22"/>
                <w:szCs w:val="22"/>
                <w:lang w:val="en-GB" w:eastAsia="zh-CN"/>
              </w:rPr>
            </w:pPr>
          </w:p>
        </w:tc>
        <w:tc>
          <w:tcPr>
            <w:tcW w:w="2977" w:type="dxa"/>
            <w:vAlign w:val="top"/>
          </w:tcPr>
          <w:p w14:paraId="2829C774" w14:textId="2C0C3A7B" w:rsidR="00D46352" w:rsidRPr="00D46352" w:rsidRDefault="00D46352" w:rsidP="00D46352">
            <w:pPr>
              <w:jc w:val="center"/>
              <w:rPr>
                <w:rFonts w:ascii="等线" w:eastAsia="等线" w:hAnsi="等线"/>
                <w:sz w:val="22"/>
                <w:szCs w:val="22"/>
                <w:lang w:val="en-GB" w:eastAsia="zh-CN"/>
              </w:rPr>
            </w:pPr>
            <w:r w:rsidRPr="00D46352">
              <w:rPr>
                <w:rFonts w:ascii="等线" w:eastAsia="等线" w:hAnsi="等线" w:hint="eastAsia"/>
                <w:sz w:val="22"/>
                <w:szCs w:val="22"/>
                <w:lang w:val="en-GB" w:eastAsia="zh-CN"/>
              </w:rPr>
              <w:t>马上找到存在错误的邮件修改后重新发送。</w:t>
            </w:r>
          </w:p>
        </w:tc>
      </w:tr>
    </w:tbl>
    <w:p w14:paraId="67F80C0D" w14:textId="7DC4D30E" w:rsidR="005276A4" w:rsidRPr="005276A4" w:rsidRDefault="005276A4" w:rsidP="003F3C58">
      <w:pPr>
        <w:rPr>
          <w:lang w:val="en-GB" w:eastAsia="zh-CN"/>
        </w:rPr>
      </w:pPr>
    </w:p>
    <w:p w14:paraId="31F34E2D" w14:textId="77777777" w:rsidR="006A7F49" w:rsidRDefault="006A7F49" w:rsidP="006A7F49">
      <w:pPr>
        <w:pStyle w:val="1"/>
        <w:rPr>
          <w:lang w:eastAsia="zh-CN"/>
        </w:rPr>
      </w:pPr>
      <w:bookmarkStart w:id="110" w:name="_Toc528354549"/>
      <w:r>
        <w:rPr>
          <w:rFonts w:hint="eastAsia"/>
          <w:lang w:eastAsia="zh-CN"/>
        </w:rPr>
        <w:t>成本管理计划</w:t>
      </w:r>
      <w:bookmarkEnd w:id="110"/>
    </w:p>
    <w:p w14:paraId="5E0AED10" w14:textId="49AD261A" w:rsidR="00EF70CE" w:rsidRPr="00EF70CE" w:rsidRDefault="00233C1F" w:rsidP="00EF70CE">
      <w:pPr>
        <w:pStyle w:val="20"/>
        <w:rPr>
          <w:lang w:eastAsia="zh-CN"/>
        </w:rPr>
      </w:pPr>
      <w:bookmarkStart w:id="111" w:name="_Toc496991629"/>
      <w:bookmarkStart w:id="112" w:name="_Toc499772416"/>
      <w:bookmarkStart w:id="113" w:name="_Toc528354550"/>
      <w:r>
        <w:rPr>
          <w:rFonts w:hint="eastAsia"/>
          <w:lang w:eastAsia="zh-CN"/>
        </w:rPr>
        <w:t>项目</w:t>
      </w:r>
      <w:r w:rsidRPr="00EF70CE">
        <w:rPr>
          <w:lang w:eastAsia="zh-CN"/>
        </w:rPr>
        <w:t>成本估</w:t>
      </w:r>
      <w:bookmarkEnd w:id="111"/>
      <w:bookmarkEnd w:id="112"/>
      <w:r w:rsidR="008E1D57">
        <w:rPr>
          <w:rFonts w:hint="eastAsia"/>
          <w:lang w:eastAsia="zh-CN"/>
        </w:rPr>
        <w:t>算</w:t>
      </w:r>
      <w:bookmarkEnd w:id="113"/>
    </w:p>
    <w:tbl>
      <w:tblPr>
        <w:tblStyle w:val="ae"/>
        <w:tblW w:w="0" w:type="auto"/>
        <w:tblLook w:val="04A0" w:firstRow="1" w:lastRow="0" w:firstColumn="1" w:lastColumn="0" w:noHBand="0" w:noVBand="1"/>
      </w:tblPr>
      <w:tblGrid>
        <w:gridCol w:w="1809"/>
        <w:gridCol w:w="1560"/>
        <w:gridCol w:w="1842"/>
        <w:gridCol w:w="1276"/>
        <w:gridCol w:w="1493"/>
        <w:gridCol w:w="1596"/>
      </w:tblGrid>
      <w:tr w:rsidR="007E694F" w14:paraId="3E7A9735" w14:textId="77777777" w:rsidTr="002358CB">
        <w:trPr>
          <w:cnfStyle w:val="100000000000" w:firstRow="1" w:lastRow="0" w:firstColumn="0" w:lastColumn="0" w:oddVBand="0" w:evenVBand="0" w:oddHBand="0" w:evenHBand="0" w:firstRowFirstColumn="0" w:firstRowLastColumn="0" w:lastRowFirstColumn="0" w:lastRowLastColumn="0"/>
          <w:tblHeader/>
        </w:trPr>
        <w:tc>
          <w:tcPr>
            <w:tcW w:w="1809" w:type="dxa"/>
          </w:tcPr>
          <w:p w14:paraId="33120AED" w14:textId="77777777" w:rsidR="003F3C58" w:rsidRPr="00745D0B" w:rsidRDefault="003F3C58" w:rsidP="00EF70CE">
            <w:pPr>
              <w:spacing w:after="0" w:line="240" w:lineRule="auto"/>
              <w:rPr>
                <w:rFonts w:ascii="等线" w:eastAsia="等线" w:hAnsi="等线" w:cs="宋体"/>
                <w:sz w:val="22"/>
                <w:szCs w:val="22"/>
                <w:lang w:eastAsia="zh-CN"/>
              </w:rPr>
            </w:pPr>
          </w:p>
        </w:tc>
        <w:tc>
          <w:tcPr>
            <w:tcW w:w="1560" w:type="dxa"/>
          </w:tcPr>
          <w:p w14:paraId="563A0781" w14:textId="635A3A58"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1842" w:type="dxa"/>
          </w:tcPr>
          <w:p w14:paraId="0B3EBECD" w14:textId="39927DDA"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276" w:type="dxa"/>
          </w:tcPr>
          <w:p w14:paraId="012A7746" w14:textId="10DCE72F"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1493" w:type="dxa"/>
          </w:tcPr>
          <w:p w14:paraId="552E5FC4" w14:textId="2079F04D"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 L</w:t>
            </w:r>
            <w:r w:rsidRPr="00745D0B">
              <w:rPr>
                <w:rFonts w:ascii="等线" w:eastAsia="等线" w:hAnsi="等线" w:cs="宋体" w:hint="eastAsia"/>
                <w:sz w:val="22"/>
                <w:szCs w:val="22"/>
                <w:lang w:eastAsia="zh-CN"/>
              </w:rPr>
              <w:t>evel2</w:t>
            </w:r>
          </w:p>
        </w:tc>
        <w:tc>
          <w:tcPr>
            <w:tcW w:w="1596" w:type="dxa"/>
          </w:tcPr>
          <w:p w14:paraId="6F1CC9E7" w14:textId="6AA100CC"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占总计的百分比</w:t>
            </w:r>
          </w:p>
        </w:tc>
      </w:tr>
      <w:tr w:rsidR="00745D0B" w14:paraId="125ABE15" w14:textId="77777777" w:rsidTr="00745D0B">
        <w:tc>
          <w:tcPr>
            <w:tcW w:w="1809" w:type="dxa"/>
          </w:tcPr>
          <w:p w14:paraId="0007A280" w14:textId="5DA4EC77" w:rsidR="003F3C58" w:rsidRPr="00745D0B" w:rsidRDefault="003F3C58"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W</w:t>
            </w:r>
            <w:r w:rsidRPr="00745D0B">
              <w:rPr>
                <w:rFonts w:ascii="等线" w:eastAsia="等线" w:hAnsi="等线" w:cs="宋体"/>
                <w:sz w:val="22"/>
                <w:szCs w:val="22"/>
                <w:lang w:eastAsia="zh-CN"/>
              </w:rPr>
              <w:t>BS</w:t>
            </w:r>
            <w:r w:rsidRPr="00745D0B">
              <w:rPr>
                <w:rFonts w:ascii="等线" w:eastAsia="等线" w:hAnsi="等线" w:cs="宋体" w:hint="eastAsia"/>
                <w:sz w:val="22"/>
                <w:szCs w:val="22"/>
                <w:lang w:eastAsia="zh-CN"/>
              </w:rPr>
              <w:t>项</w:t>
            </w:r>
          </w:p>
        </w:tc>
        <w:tc>
          <w:tcPr>
            <w:tcW w:w="1560" w:type="dxa"/>
          </w:tcPr>
          <w:p w14:paraId="3FF1BE9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3829D2F8"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378F3DF9"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D49570C"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519D15D0"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745D0B" w14:paraId="2E98D04C" w14:textId="77777777" w:rsidTr="00745D0B">
        <w:tc>
          <w:tcPr>
            <w:tcW w:w="1809" w:type="dxa"/>
          </w:tcPr>
          <w:p w14:paraId="3E3AE639" w14:textId="2DEA01E0" w:rsidR="003F3C58"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1.项目经理</w:t>
            </w:r>
          </w:p>
        </w:tc>
        <w:tc>
          <w:tcPr>
            <w:tcW w:w="1560" w:type="dxa"/>
          </w:tcPr>
          <w:p w14:paraId="749EF431"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842" w:type="dxa"/>
          </w:tcPr>
          <w:p w14:paraId="110AF3B0"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276" w:type="dxa"/>
          </w:tcPr>
          <w:p w14:paraId="6C337263" w14:textId="77777777" w:rsidR="003F3C58" w:rsidRPr="00745D0B" w:rsidRDefault="003F3C58" w:rsidP="002A3837">
            <w:pPr>
              <w:spacing w:after="0" w:line="240" w:lineRule="auto"/>
              <w:jc w:val="center"/>
              <w:rPr>
                <w:rFonts w:ascii="等线" w:eastAsia="等线" w:hAnsi="等线" w:cs="宋体"/>
                <w:sz w:val="22"/>
                <w:szCs w:val="22"/>
                <w:lang w:eastAsia="zh-CN"/>
              </w:rPr>
            </w:pPr>
          </w:p>
        </w:tc>
        <w:tc>
          <w:tcPr>
            <w:tcW w:w="1493" w:type="dxa"/>
          </w:tcPr>
          <w:p w14:paraId="0CB83CCD" w14:textId="3C147855"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3012944" w14:textId="34C1D58A"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r>
      <w:tr w:rsidR="00745D0B" w14:paraId="225F0BE0" w14:textId="77777777" w:rsidTr="00745D0B">
        <w:tc>
          <w:tcPr>
            <w:tcW w:w="1809" w:type="dxa"/>
          </w:tcPr>
          <w:p w14:paraId="377BCF19" w14:textId="105B70C7" w:rsidR="003F3C58"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项目经理</w:t>
            </w:r>
          </w:p>
        </w:tc>
        <w:tc>
          <w:tcPr>
            <w:tcW w:w="1560" w:type="dxa"/>
          </w:tcPr>
          <w:p w14:paraId="23C4C39B" w14:textId="26A71C51"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4E90DCC3" w14:textId="28AF9304"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2671FB4F" w14:textId="10032C88" w:rsidR="003F3C58"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DC2D0B3" w14:textId="281139B0" w:rsidR="003F3C58" w:rsidRPr="00745D0B" w:rsidRDefault="003F3C58" w:rsidP="002A3837">
            <w:pPr>
              <w:spacing w:after="0" w:line="240" w:lineRule="auto"/>
              <w:jc w:val="center"/>
              <w:rPr>
                <w:rFonts w:ascii="等线" w:eastAsia="等线" w:hAnsi="等线" w:cs="宋体"/>
                <w:sz w:val="22"/>
                <w:szCs w:val="22"/>
                <w:lang w:eastAsia="zh-CN"/>
              </w:rPr>
            </w:pPr>
          </w:p>
        </w:tc>
        <w:tc>
          <w:tcPr>
            <w:tcW w:w="1596" w:type="dxa"/>
          </w:tcPr>
          <w:p w14:paraId="35CD5C6A" w14:textId="77777777" w:rsidR="003F3C58" w:rsidRPr="00745D0B" w:rsidRDefault="003F3C58" w:rsidP="002A3837">
            <w:pPr>
              <w:spacing w:after="0" w:line="240" w:lineRule="auto"/>
              <w:jc w:val="center"/>
              <w:rPr>
                <w:rFonts w:ascii="等线" w:eastAsia="等线" w:hAnsi="等线" w:cs="宋体"/>
                <w:sz w:val="22"/>
                <w:szCs w:val="22"/>
                <w:lang w:eastAsia="zh-CN"/>
              </w:rPr>
            </w:pPr>
          </w:p>
        </w:tc>
      </w:tr>
      <w:tr w:rsidR="00233C1F" w14:paraId="295B5FDA" w14:textId="77777777" w:rsidTr="00745D0B">
        <w:tc>
          <w:tcPr>
            <w:tcW w:w="1809" w:type="dxa"/>
          </w:tcPr>
          <w:p w14:paraId="37461C9D" w14:textId="3D2B4358"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团队成员</w:t>
            </w:r>
          </w:p>
        </w:tc>
        <w:tc>
          <w:tcPr>
            <w:tcW w:w="1560" w:type="dxa"/>
          </w:tcPr>
          <w:p w14:paraId="17C48FA6" w14:textId="07C4123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6AC79A42" w14:textId="2DDE01A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675D6B5" w14:textId="4B378C3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71BA93A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1DBE51F8"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F9F24C5" w14:textId="77777777" w:rsidTr="00745D0B">
        <w:tc>
          <w:tcPr>
            <w:tcW w:w="1809" w:type="dxa"/>
          </w:tcPr>
          <w:p w14:paraId="796A735A" w14:textId="37E81E95"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2.硬件</w:t>
            </w:r>
          </w:p>
        </w:tc>
        <w:tc>
          <w:tcPr>
            <w:tcW w:w="1560" w:type="dxa"/>
          </w:tcPr>
          <w:p w14:paraId="03D843D4"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AAEC08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3D1C0050"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7644C2AB" w14:textId="5C1847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596" w:type="dxa"/>
          </w:tcPr>
          <w:p w14:paraId="46ED1082" w14:textId="6388B51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10.6%</w:t>
            </w:r>
          </w:p>
        </w:tc>
      </w:tr>
      <w:tr w:rsidR="00233C1F" w14:paraId="2E886897" w14:textId="77777777" w:rsidTr="00745D0B">
        <w:tc>
          <w:tcPr>
            <w:tcW w:w="1809" w:type="dxa"/>
          </w:tcPr>
          <w:p w14:paraId="1A369310" w14:textId="490B8D1B"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服务器</w:t>
            </w:r>
          </w:p>
        </w:tc>
        <w:tc>
          <w:tcPr>
            <w:tcW w:w="1560" w:type="dxa"/>
          </w:tcPr>
          <w:p w14:paraId="3AB485D5" w14:textId="612AF8CB"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3A7F1EFC" w14:textId="1F1EE62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276" w:type="dxa"/>
          </w:tcPr>
          <w:p w14:paraId="39D484E3" w14:textId="1DC4F2C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60</w:t>
            </w:r>
          </w:p>
        </w:tc>
        <w:tc>
          <w:tcPr>
            <w:tcW w:w="1493" w:type="dxa"/>
          </w:tcPr>
          <w:p w14:paraId="28FABC0D" w14:textId="4C7914B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60D126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0DBC06D9" w14:textId="77777777" w:rsidTr="00745D0B">
        <w:tc>
          <w:tcPr>
            <w:tcW w:w="1809" w:type="dxa"/>
          </w:tcPr>
          <w:p w14:paraId="7591B191" w14:textId="5A8926E2"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3.软件</w:t>
            </w:r>
          </w:p>
        </w:tc>
        <w:tc>
          <w:tcPr>
            <w:tcW w:w="1560" w:type="dxa"/>
          </w:tcPr>
          <w:p w14:paraId="7155FEE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0B20240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6B1216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FF9DC6D" w14:textId="3D5D70F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596" w:type="dxa"/>
          </w:tcPr>
          <w:p w14:paraId="1F8A0A5B" w14:textId="0C4ECC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0.4%</w:t>
            </w:r>
          </w:p>
        </w:tc>
      </w:tr>
      <w:tr w:rsidR="00233C1F" w14:paraId="795C4BE6" w14:textId="77777777" w:rsidTr="00745D0B">
        <w:tc>
          <w:tcPr>
            <w:tcW w:w="1809" w:type="dxa"/>
          </w:tcPr>
          <w:p w14:paraId="5A10A1C3" w14:textId="01EDAF71"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授权软件</w:t>
            </w:r>
          </w:p>
        </w:tc>
        <w:tc>
          <w:tcPr>
            <w:tcW w:w="1560" w:type="dxa"/>
          </w:tcPr>
          <w:p w14:paraId="4B1AA70E" w14:textId="0B339918"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w:t>
            </w:r>
          </w:p>
        </w:tc>
        <w:tc>
          <w:tcPr>
            <w:tcW w:w="1842" w:type="dxa"/>
          </w:tcPr>
          <w:p w14:paraId="5887AF88" w14:textId="3A7E174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276" w:type="dxa"/>
          </w:tcPr>
          <w:p w14:paraId="6865E060" w14:textId="5D02B01D"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2</w:t>
            </w:r>
          </w:p>
        </w:tc>
        <w:tc>
          <w:tcPr>
            <w:tcW w:w="1493" w:type="dxa"/>
          </w:tcPr>
          <w:p w14:paraId="275DB943"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519918E1"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4A9B9A95" w14:textId="77777777" w:rsidTr="00745D0B">
        <w:tc>
          <w:tcPr>
            <w:tcW w:w="1809" w:type="dxa"/>
          </w:tcPr>
          <w:p w14:paraId="340D9333" w14:textId="0C8A7383"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软件开发</w:t>
            </w:r>
          </w:p>
        </w:tc>
        <w:tc>
          <w:tcPr>
            <w:tcW w:w="1560" w:type="dxa"/>
          </w:tcPr>
          <w:p w14:paraId="07D4E585" w14:textId="6FE8AA1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75D891" w14:textId="1C12CE5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7D01DD75" w14:textId="456FBF0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4B99C6D7" w14:textId="0C59C2D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656E115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D7E3013" w14:textId="77777777" w:rsidTr="00745D0B">
        <w:tc>
          <w:tcPr>
            <w:tcW w:w="1809" w:type="dxa"/>
          </w:tcPr>
          <w:p w14:paraId="7F8DD805" w14:textId="41CC1624"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4.测试</w:t>
            </w:r>
          </w:p>
        </w:tc>
        <w:tc>
          <w:tcPr>
            <w:tcW w:w="1560" w:type="dxa"/>
          </w:tcPr>
          <w:p w14:paraId="7FA53D56" w14:textId="28BB15E9"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12F0076" w14:textId="443CBF6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33157DB" w14:textId="48699C3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17042DC0" w14:textId="0D31EF9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165BDEC7"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2252713C" w14:textId="77777777" w:rsidTr="00745D0B">
        <w:tc>
          <w:tcPr>
            <w:tcW w:w="1809" w:type="dxa"/>
          </w:tcPr>
          <w:p w14:paraId="394BD814" w14:textId="77FFC549"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5.培训与支持</w:t>
            </w:r>
          </w:p>
        </w:tc>
        <w:tc>
          <w:tcPr>
            <w:tcW w:w="1560" w:type="dxa"/>
          </w:tcPr>
          <w:p w14:paraId="2DAD5C0C"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6EB0F799"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6178E1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20B3A6CF" w14:textId="500D7C2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596" w:type="dxa"/>
          </w:tcPr>
          <w:p w14:paraId="2713167D" w14:textId="45E32487"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89%</w:t>
            </w:r>
          </w:p>
        </w:tc>
      </w:tr>
      <w:tr w:rsidR="00233C1F" w14:paraId="0A229C64" w14:textId="77777777" w:rsidTr="00745D0B">
        <w:tc>
          <w:tcPr>
            <w:tcW w:w="1809" w:type="dxa"/>
          </w:tcPr>
          <w:p w14:paraId="771136A7" w14:textId="3C9674A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培训成本</w:t>
            </w:r>
          </w:p>
        </w:tc>
        <w:tc>
          <w:tcPr>
            <w:tcW w:w="1560" w:type="dxa"/>
          </w:tcPr>
          <w:p w14:paraId="6A6A8D31" w14:textId="5E1958E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14B779A1" w14:textId="45FAA5F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5DC1CD62" w14:textId="29A41421"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6EF115C5"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31DD195C"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776E2888" w14:textId="77777777" w:rsidTr="00745D0B">
        <w:tc>
          <w:tcPr>
            <w:tcW w:w="1809" w:type="dxa"/>
          </w:tcPr>
          <w:p w14:paraId="25D59356" w14:textId="4124BF89" w:rsidR="00233C1F" w:rsidRPr="00745D0B" w:rsidRDefault="00233C1F" w:rsidP="00233C1F">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差旅费</w:t>
            </w:r>
          </w:p>
        </w:tc>
        <w:tc>
          <w:tcPr>
            <w:tcW w:w="1560" w:type="dxa"/>
          </w:tcPr>
          <w:p w14:paraId="0D82219D" w14:textId="397BD0C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w:t>
            </w:r>
          </w:p>
        </w:tc>
        <w:tc>
          <w:tcPr>
            <w:tcW w:w="1842" w:type="dxa"/>
          </w:tcPr>
          <w:p w14:paraId="54502F91" w14:textId="4593A24E"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100</w:t>
            </w:r>
          </w:p>
        </w:tc>
        <w:tc>
          <w:tcPr>
            <w:tcW w:w="1276" w:type="dxa"/>
          </w:tcPr>
          <w:p w14:paraId="233DBBF9" w14:textId="4DABACEA"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500</w:t>
            </w:r>
          </w:p>
        </w:tc>
        <w:tc>
          <w:tcPr>
            <w:tcW w:w="1493" w:type="dxa"/>
          </w:tcPr>
          <w:p w14:paraId="12610152"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596" w:type="dxa"/>
          </w:tcPr>
          <w:p w14:paraId="2E7C73A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57F8C481" w14:textId="77777777" w:rsidTr="00745D0B">
        <w:tc>
          <w:tcPr>
            <w:tcW w:w="1809" w:type="dxa"/>
          </w:tcPr>
          <w:p w14:paraId="71AB2490" w14:textId="4EA4A9B9"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项目组成员</w:t>
            </w:r>
          </w:p>
        </w:tc>
        <w:tc>
          <w:tcPr>
            <w:tcW w:w="1560" w:type="dxa"/>
          </w:tcPr>
          <w:p w14:paraId="4DA6A55E" w14:textId="021241D5"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842" w:type="dxa"/>
          </w:tcPr>
          <w:p w14:paraId="0D22E723" w14:textId="370BE476"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276" w:type="dxa"/>
          </w:tcPr>
          <w:p w14:paraId="0F09D0FB" w14:textId="0EBFF12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493" w:type="dxa"/>
          </w:tcPr>
          <w:p w14:paraId="06A2E78E" w14:textId="3DFA2AA0"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3299F92B"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437B3DC" w14:textId="77777777" w:rsidTr="00745D0B">
        <w:tc>
          <w:tcPr>
            <w:tcW w:w="1809" w:type="dxa"/>
          </w:tcPr>
          <w:p w14:paraId="664518C3" w14:textId="0621A1E3" w:rsidR="00233C1F" w:rsidRPr="00745D0B" w:rsidRDefault="00233C1F" w:rsidP="00EF70CE">
            <w:pPr>
              <w:spacing w:after="0" w:line="240" w:lineRule="auto"/>
              <w:rPr>
                <w:rFonts w:ascii="等线" w:eastAsia="等线" w:hAnsi="等线" w:cs="宋体"/>
                <w:b/>
                <w:sz w:val="22"/>
                <w:szCs w:val="22"/>
                <w:lang w:eastAsia="zh-CN"/>
              </w:rPr>
            </w:pPr>
            <w:r w:rsidRPr="00745D0B">
              <w:rPr>
                <w:rFonts w:ascii="等线" w:eastAsia="等线" w:hAnsi="等线" w:cs="宋体" w:hint="eastAsia"/>
                <w:b/>
                <w:sz w:val="22"/>
                <w:szCs w:val="22"/>
                <w:lang w:eastAsia="zh-CN"/>
              </w:rPr>
              <w:t>6.储备金</w:t>
            </w:r>
          </w:p>
        </w:tc>
        <w:tc>
          <w:tcPr>
            <w:tcW w:w="1560" w:type="dxa"/>
          </w:tcPr>
          <w:p w14:paraId="03D3DBB1"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719FC986"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1A030AAD" w14:textId="77777777"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01BD3F08" w14:textId="38BF5413"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0</w:t>
            </w:r>
          </w:p>
        </w:tc>
        <w:tc>
          <w:tcPr>
            <w:tcW w:w="1596" w:type="dxa"/>
          </w:tcPr>
          <w:p w14:paraId="5427C183"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r w:rsidR="00233C1F" w14:paraId="1FBD3243" w14:textId="77777777" w:rsidTr="00745D0B">
        <w:tc>
          <w:tcPr>
            <w:tcW w:w="1809" w:type="dxa"/>
          </w:tcPr>
          <w:p w14:paraId="584535D7" w14:textId="483E7C42" w:rsidR="00233C1F" w:rsidRPr="00745D0B" w:rsidRDefault="00233C1F" w:rsidP="00EF70CE">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项目成本估算总计</w:t>
            </w:r>
          </w:p>
        </w:tc>
        <w:tc>
          <w:tcPr>
            <w:tcW w:w="1560" w:type="dxa"/>
          </w:tcPr>
          <w:p w14:paraId="722F648D" w14:textId="44124375" w:rsidR="00233C1F" w:rsidRPr="00745D0B" w:rsidRDefault="00233C1F" w:rsidP="002A3837">
            <w:pPr>
              <w:spacing w:after="0" w:line="240" w:lineRule="auto"/>
              <w:jc w:val="center"/>
              <w:rPr>
                <w:rFonts w:ascii="等线" w:eastAsia="等线" w:hAnsi="等线" w:cs="宋体"/>
                <w:sz w:val="22"/>
                <w:szCs w:val="22"/>
                <w:lang w:eastAsia="zh-CN"/>
              </w:rPr>
            </w:pPr>
          </w:p>
        </w:tc>
        <w:tc>
          <w:tcPr>
            <w:tcW w:w="1842" w:type="dxa"/>
          </w:tcPr>
          <w:p w14:paraId="1F316132" w14:textId="02C35432" w:rsidR="00233C1F" w:rsidRPr="00745D0B" w:rsidRDefault="00233C1F" w:rsidP="002A3837">
            <w:pPr>
              <w:spacing w:after="0" w:line="240" w:lineRule="auto"/>
              <w:jc w:val="center"/>
              <w:rPr>
                <w:rFonts w:ascii="等线" w:eastAsia="等线" w:hAnsi="等线" w:cs="宋体"/>
                <w:sz w:val="22"/>
                <w:szCs w:val="22"/>
                <w:lang w:eastAsia="zh-CN"/>
              </w:rPr>
            </w:pPr>
          </w:p>
        </w:tc>
        <w:tc>
          <w:tcPr>
            <w:tcW w:w="1276" w:type="dxa"/>
          </w:tcPr>
          <w:p w14:paraId="446A8B43" w14:textId="1A3522E3" w:rsidR="00233C1F" w:rsidRPr="00745D0B" w:rsidRDefault="00233C1F" w:rsidP="002A3837">
            <w:pPr>
              <w:spacing w:after="0" w:line="240" w:lineRule="auto"/>
              <w:jc w:val="center"/>
              <w:rPr>
                <w:rFonts w:ascii="等线" w:eastAsia="等线" w:hAnsi="等线" w:cs="宋体"/>
                <w:sz w:val="22"/>
                <w:szCs w:val="22"/>
                <w:lang w:eastAsia="zh-CN"/>
              </w:rPr>
            </w:pPr>
          </w:p>
        </w:tc>
        <w:tc>
          <w:tcPr>
            <w:tcW w:w="1493" w:type="dxa"/>
          </w:tcPr>
          <w:p w14:paraId="466D69D9" w14:textId="2C9B7972" w:rsidR="00233C1F" w:rsidRPr="00745D0B" w:rsidRDefault="00233C1F" w:rsidP="002A3837">
            <w:pPr>
              <w:spacing w:after="0" w:line="240" w:lineRule="auto"/>
              <w:jc w:val="center"/>
              <w:rPr>
                <w:rFonts w:ascii="等线" w:eastAsia="等线" w:hAnsi="等线" w:cs="宋体"/>
                <w:sz w:val="22"/>
                <w:szCs w:val="22"/>
                <w:lang w:eastAsia="zh-CN"/>
              </w:rPr>
            </w:pPr>
            <w:r w:rsidRPr="00745D0B">
              <w:rPr>
                <w:rFonts w:ascii="等线" w:eastAsia="等线" w:hAnsi="等线" w:cs="宋体" w:hint="eastAsia"/>
                <w:sz w:val="22"/>
                <w:szCs w:val="22"/>
                <w:lang w:eastAsia="zh-CN"/>
              </w:rPr>
              <w:t>562</w:t>
            </w:r>
          </w:p>
        </w:tc>
        <w:tc>
          <w:tcPr>
            <w:tcW w:w="1596" w:type="dxa"/>
          </w:tcPr>
          <w:p w14:paraId="6E8281DF" w14:textId="77777777" w:rsidR="00233C1F" w:rsidRPr="00745D0B" w:rsidRDefault="00233C1F" w:rsidP="002A3837">
            <w:pPr>
              <w:spacing w:after="0" w:line="240" w:lineRule="auto"/>
              <w:jc w:val="center"/>
              <w:rPr>
                <w:rFonts w:ascii="等线" w:eastAsia="等线" w:hAnsi="等线" w:cs="宋体"/>
                <w:sz w:val="22"/>
                <w:szCs w:val="22"/>
                <w:lang w:eastAsia="zh-CN"/>
              </w:rPr>
            </w:pPr>
          </w:p>
        </w:tc>
      </w:tr>
    </w:tbl>
    <w:p w14:paraId="3AEEDC51" w14:textId="1DCC0BAD" w:rsidR="00EF70CE" w:rsidRPr="00EF70CE" w:rsidRDefault="007E694F" w:rsidP="007E694F">
      <w:pPr>
        <w:spacing w:after="0" w:line="240" w:lineRule="auto"/>
        <w:jc w:val="center"/>
        <w:rPr>
          <w:rFonts w:ascii="宋体" w:eastAsia="宋体" w:hAnsi="宋体" w:cs="宋体"/>
          <w:sz w:val="21"/>
          <w:szCs w:val="22"/>
          <w:lang w:eastAsia="zh-CN"/>
        </w:rPr>
      </w:pPr>
      <w:commentRangeStart w:id="114"/>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项目的成本估算</w:t>
      </w:r>
      <w:commentRangeEnd w:id="114"/>
      <w:r>
        <w:rPr>
          <w:rStyle w:val="af2"/>
        </w:rPr>
        <w:commentReference w:id="114"/>
      </w:r>
    </w:p>
    <w:p w14:paraId="7886E72A" w14:textId="45C26CB6" w:rsidR="00EF70CE" w:rsidRPr="00EF70CE" w:rsidRDefault="00233C1F" w:rsidP="00EF70CE">
      <w:pPr>
        <w:pStyle w:val="20"/>
        <w:rPr>
          <w:lang w:eastAsia="zh-CN"/>
        </w:rPr>
      </w:pPr>
      <w:bookmarkStart w:id="115" w:name="_Toc496991635"/>
      <w:bookmarkStart w:id="116" w:name="_Toc499772422"/>
      <w:bookmarkStart w:id="117" w:name="_Toc528354551"/>
      <w:r>
        <w:rPr>
          <w:rFonts w:hint="eastAsia"/>
          <w:lang w:eastAsia="zh-CN"/>
        </w:rPr>
        <w:t>软件开发</w:t>
      </w:r>
      <w:r w:rsidR="00EF70CE" w:rsidRPr="00EF70CE">
        <w:rPr>
          <w:rFonts w:hint="eastAsia"/>
          <w:lang w:eastAsia="zh-CN"/>
        </w:rPr>
        <w:t>成本</w:t>
      </w:r>
      <w:r w:rsidR="00EF70CE" w:rsidRPr="00EF70CE">
        <w:rPr>
          <w:lang w:eastAsia="zh-CN"/>
        </w:rPr>
        <w:t>估</w:t>
      </w:r>
      <w:bookmarkEnd w:id="115"/>
      <w:bookmarkEnd w:id="116"/>
      <w:r>
        <w:rPr>
          <w:rFonts w:hint="eastAsia"/>
          <w:lang w:eastAsia="zh-CN"/>
        </w:rPr>
        <w:t>算</w:t>
      </w:r>
      <w:bookmarkEnd w:id="117"/>
    </w:p>
    <w:tbl>
      <w:tblPr>
        <w:tblStyle w:val="ae"/>
        <w:tblW w:w="9606" w:type="dxa"/>
        <w:tblLook w:val="04A0" w:firstRow="1" w:lastRow="0" w:firstColumn="1" w:lastColumn="0" w:noHBand="0" w:noVBand="1"/>
      </w:tblPr>
      <w:tblGrid>
        <w:gridCol w:w="1951"/>
        <w:gridCol w:w="1559"/>
        <w:gridCol w:w="2410"/>
        <w:gridCol w:w="1559"/>
        <w:gridCol w:w="2127"/>
      </w:tblGrid>
      <w:tr w:rsidR="00745D0B" w14:paraId="3E148B0D" w14:textId="77777777" w:rsidTr="00745D0B">
        <w:trPr>
          <w:cnfStyle w:val="100000000000" w:firstRow="1" w:lastRow="0" w:firstColumn="0" w:lastColumn="0" w:oddVBand="0" w:evenVBand="0" w:oddHBand="0" w:evenHBand="0" w:firstRowFirstColumn="0" w:firstRowLastColumn="0" w:lastRowFirstColumn="0" w:lastRowLastColumn="0"/>
          <w:trHeight w:val="396"/>
        </w:trPr>
        <w:tc>
          <w:tcPr>
            <w:tcW w:w="1951" w:type="dxa"/>
          </w:tcPr>
          <w:p w14:paraId="3060B77B" w14:textId="444BF5C5"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1.人力估算</w:t>
            </w:r>
          </w:p>
        </w:tc>
        <w:tc>
          <w:tcPr>
            <w:tcW w:w="1559" w:type="dxa"/>
          </w:tcPr>
          <w:p w14:paraId="096BAD93"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单位时间件数</w:t>
            </w:r>
          </w:p>
        </w:tc>
        <w:tc>
          <w:tcPr>
            <w:tcW w:w="2410" w:type="dxa"/>
          </w:tcPr>
          <w:p w14:paraId="02EE9A40"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每件/每小时成本(元</w:t>
            </w:r>
            <w:r w:rsidRPr="00745D0B">
              <w:rPr>
                <w:rFonts w:ascii="等线" w:eastAsia="等线" w:hAnsi="等线" w:cs="宋体"/>
                <w:sz w:val="22"/>
                <w:szCs w:val="22"/>
                <w:lang w:eastAsia="zh-CN"/>
              </w:rPr>
              <w:t>)</w:t>
            </w:r>
          </w:p>
        </w:tc>
        <w:tc>
          <w:tcPr>
            <w:tcW w:w="1559" w:type="dxa"/>
          </w:tcPr>
          <w:p w14:paraId="16A0456C" w14:textId="77777777"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小计(元</w:t>
            </w:r>
            <w:r w:rsidRPr="00745D0B">
              <w:rPr>
                <w:rFonts w:ascii="等线" w:eastAsia="等线" w:hAnsi="等线" w:cs="宋体"/>
                <w:sz w:val="22"/>
                <w:szCs w:val="22"/>
                <w:lang w:eastAsia="zh-CN"/>
              </w:rPr>
              <w:t>)</w:t>
            </w:r>
          </w:p>
        </w:tc>
        <w:tc>
          <w:tcPr>
            <w:tcW w:w="2127" w:type="dxa"/>
          </w:tcPr>
          <w:p w14:paraId="4F279F3B" w14:textId="63DE4134"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计算</w:t>
            </w:r>
          </w:p>
        </w:tc>
      </w:tr>
      <w:tr w:rsidR="00745D0B" w14:paraId="410B9076" w14:textId="77777777" w:rsidTr="00745D0B">
        <w:tc>
          <w:tcPr>
            <w:tcW w:w="1951" w:type="dxa"/>
          </w:tcPr>
          <w:p w14:paraId="6AC7EAE7" w14:textId="0BA40ED8"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承包方人力估算</w:t>
            </w:r>
          </w:p>
        </w:tc>
        <w:tc>
          <w:tcPr>
            <w:tcW w:w="1559" w:type="dxa"/>
          </w:tcPr>
          <w:p w14:paraId="128B8EE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EF574C2"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798CE53B"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7BE95269"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17702688" w14:textId="77777777" w:rsidTr="00745D0B">
        <w:tc>
          <w:tcPr>
            <w:tcW w:w="1951" w:type="dxa"/>
          </w:tcPr>
          <w:p w14:paraId="0ADD4ECD" w14:textId="38187A8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项目组成员估算</w:t>
            </w:r>
          </w:p>
        </w:tc>
        <w:tc>
          <w:tcPr>
            <w:tcW w:w="1559" w:type="dxa"/>
          </w:tcPr>
          <w:p w14:paraId="6724CBFD"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9B287A0"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109A905"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0AA5D88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E6F5341" w14:textId="77777777" w:rsidTr="00745D0B">
        <w:tc>
          <w:tcPr>
            <w:tcW w:w="1951" w:type="dxa"/>
          </w:tcPr>
          <w:p w14:paraId="497CA82A" w14:textId="4FBC86A8"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总人力</w:t>
            </w:r>
          </w:p>
        </w:tc>
        <w:tc>
          <w:tcPr>
            <w:tcW w:w="1559" w:type="dxa"/>
          </w:tcPr>
          <w:p w14:paraId="4E4C25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5A3477B8"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9E1BE50"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544ECF30" w14:textId="28AEC98F"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上面两项之和</w:t>
            </w:r>
          </w:p>
        </w:tc>
      </w:tr>
      <w:tr w:rsidR="00745D0B" w14:paraId="585C92AE" w14:textId="77777777" w:rsidTr="00745D0B">
        <w:trPr>
          <w:trHeight w:val="463"/>
        </w:trPr>
        <w:tc>
          <w:tcPr>
            <w:tcW w:w="1951" w:type="dxa"/>
            <w:shd w:val="clear" w:color="auto" w:fill="6978B7"/>
          </w:tcPr>
          <w:p w14:paraId="2DA4DC4E" w14:textId="4611EA39" w:rsidR="002A3837" w:rsidRPr="00745D0B" w:rsidRDefault="002A3837"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2.功能点估算</w:t>
            </w:r>
          </w:p>
        </w:tc>
        <w:tc>
          <w:tcPr>
            <w:tcW w:w="1559" w:type="dxa"/>
            <w:shd w:val="clear" w:color="auto" w:fill="6978B7"/>
          </w:tcPr>
          <w:p w14:paraId="28A46CE3" w14:textId="1E24FEA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数量</w:t>
            </w:r>
          </w:p>
        </w:tc>
        <w:tc>
          <w:tcPr>
            <w:tcW w:w="2410" w:type="dxa"/>
            <w:shd w:val="clear" w:color="auto" w:fill="6978B7"/>
          </w:tcPr>
          <w:p w14:paraId="46F1FE0E" w14:textId="01AB5607"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变换因子</w:t>
            </w:r>
          </w:p>
        </w:tc>
        <w:tc>
          <w:tcPr>
            <w:tcW w:w="1559" w:type="dxa"/>
            <w:shd w:val="clear" w:color="auto" w:fill="6978B7"/>
          </w:tcPr>
          <w:p w14:paraId="4CAC44C3" w14:textId="515A5395"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功能点</w:t>
            </w:r>
          </w:p>
        </w:tc>
        <w:tc>
          <w:tcPr>
            <w:tcW w:w="2127" w:type="dxa"/>
            <w:shd w:val="clear" w:color="auto" w:fill="6978B7"/>
          </w:tcPr>
          <w:p w14:paraId="07D6D957" w14:textId="5F370609" w:rsidR="002A3837" w:rsidRPr="00745D0B" w:rsidRDefault="00745D0B" w:rsidP="00745D0B">
            <w:pPr>
              <w:spacing w:after="0" w:line="240" w:lineRule="auto"/>
              <w:jc w:val="center"/>
              <w:rPr>
                <w:rFonts w:ascii="等线" w:eastAsia="等线" w:hAnsi="等线" w:cs="宋体"/>
                <w:b/>
                <w:color w:val="FFFFFF" w:themeColor="background1"/>
                <w:sz w:val="22"/>
                <w:szCs w:val="22"/>
                <w:lang w:eastAsia="zh-CN"/>
              </w:rPr>
            </w:pPr>
            <w:r w:rsidRPr="00745D0B">
              <w:rPr>
                <w:rFonts w:ascii="等线" w:eastAsia="等线" w:hAnsi="等线" w:cs="宋体" w:hint="eastAsia"/>
                <w:b/>
                <w:color w:val="FFFFFF" w:themeColor="background1"/>
                <w:sz w:val="22"/>
                <w:szCs w:val="22"/>
                <w:lang w:eastAsia="zh-CN"/>
              </w:rPr>
              <w:t>计算</w:t>
            </w:r>
          </w:p>
        </w:tc>
      </w:tr>
      <w:tr w:rsidR="00745D0B" w14:paraId="3D21C86C" w14:textId="77777777" w:rsidTr="00745D0B">
        <w:tc>
          <w:tcPr>
            <w:tcW w:w="1951" w:type="dxa"/>
          </w:tcPr>
          <w:p w14:paraId="2FC31261" w14:textId="16EFCB70"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外部输入</w:t>
            </w:r>
          </w:p>
        </w:tc>
        <w:tc>
          <w:tcPr>
            <w:tcW w:w="1559" w:type="dxa"/>
          </w:tcPr>
          <w:p w14:paraId="69A4EFD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77924526"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173C38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12114A5"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A4A4218" w14:textId="77777777" w:rsidTr="00745D0B">
        <w:tc>
          <w:tcPr>
            <w:tcW w:w="1951" w:type="dxa"/>
          </w:tcPr>
          <w:p w14:paraId="1AF80672" w14:textId="68C29CC4" w:rsidR="002A3837" w:rsidRPr="00745D0B" w:rsidRDefault="002A3837" w:rsidP="002A3837">
            <w:pPr>
              <w:spacing w:after="0" w:line="240" w:lineRule="auto"/>
              <w:ind w:firstLineChars="100" w:firstLine="220"/>
              <w:rPr>
                <w:rFonts w:ascii="等线" w:eastAsia="等线" w:hAnsi="等线" w:cs="宋体"/>
                <w:sz w:val="22"/>
                <w:szCs w:val="22"/>
                <w:lang w:eastAsia="zh-CN"/>
              </w:rPr>
            </w:pPr>
            <w:r w:rsidRPr="00745D0B">
              <w:rPr>
                <w:rFonts w:ascii="等线" w:eastAsia="等线" w:hAnsi="等线" w:cs="宋体" w:hint="eastAsia"/>
                <w:sz w:val="22"/>
                <w:szCs w:val="22"/>
                <w:lang w:eastAsia="zh-CN"/>
              </w:rPr>
              <w:t>外部接口文件</w:t>
            </w:r>
          </w:p>
        </w:tc>
        <w:tc>
          <w:tcPr>
            <w:tcW w:w="1559" w:type="dxa"/>
          </w:tcPr>
          <w:p w14:paraId="381C0354"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5B88509"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32D463BE"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9032FB7"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0441CE08" w14:textId="77777777" w:rsidTr="00745D0B">
        <w:tc>
          <w:tcPr>
            <w:tcW w:w="1951" w:type="dxa"/>
          </w:tcPr>
          <w:p w14:paraId="70E04EE4" w14:textId="7D257559" w:rsidR="002A3837" w:rsidRPr="00745D0B" w:rsidRDefault="002A3837"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 xml:space="preserve"> 外部输出</w:t>
            </w:r>
          </w:p>
        </w:tc>
        <w:tc>
          <w:tcPr>
            <w:tcW w:w="1559" w:type="dxa"/>
          </w:tcPr>
          <w:p w14:paraId="683F8201"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676B3FE5"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87F24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0B11364"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20FFD749" w14:textId="77777777" w:rsidTr="00745D0B">
        <w:tc>
          <w:tcPr>
            <w:tcW w:w="1951" w:type="dxa"/>
          </w:tcPr>
          <w:p w14:paraId="5CEB41FA" w14:textId="235C8955"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w:t>
            </w:r>
          </w:p>
        </w:tc>
        <w:tc>
          <w:tcPr>
            <w:tcW w:w="1559" w:type="dxa"/>
          </w:tcPr>
          <w:p w14:paraId="484EF8C0"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18A9AAEE"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400F2362"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FCD45EA" w14:textId="15520D35" w:rsidR="002A3837" w:rsidRPr="00745D0B" w:rsidRDefault="00745D0B" w:rsidP="008E1D57">
            <w:pPr>
              <w:spacing w:after="0" w:line="240" w:lineRule="auto"/>
              <w:rPr>
                <w:rFonts w:ascii="等线" w:eastAsia="等线" w:hAnsi="等线" w:cs="宋体"/>
                <w:sz w:val="22"/>
                <w:szCs w:val="22"/>
                <w:lang w:eastAsia="zh-CN"/>
              </w:rPr>
            </w:pPr>
            <w:r>
              <w:rPr>
                <w:rFonts w:ascii="等线" w:eastAsia="等线" w:hAnsi="等线" w:cs="宋体" w:hint="eastAsia"/>
                <w:sz w:val="22"/>
                <w:szCs w:val="22"/>
                <w:lang w:eastAsia="zh-CN"/>
              </w:rPr>
              <w:t>各项功能总值求和</w:t>
            </w:r>
          </w:p>
        </w:tc>
      </w:tr>
      <w:tr w:rsidR="00745D0B" w14:paraId="25E3BE0D" w14:textId="77777777" w:rsidTr="00745D0B">
        <w:tc>
          <w:tcPr>
            <w:tcW w:w="1951" w:type="dxa"/>
          </w:tcPr>
          <w:p w14:paraId="04EF6CF5" w14:textId="19004F24"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S</w:t>
            </w:r>
            <w:r w:rsidRPr="00745D0B">
              <w:rPr>
                <w:rFonts w:ascii="等线" w:eastAsia="等线" w:hAnsi="等线" w:cs="宋体"/>
                <w:sz w:val="22"/>
                <w:szCs w:val="22"/>
                <w:lang w:eastAsia="zh-CN"/>
              </w:rPr>
              <w:t>LOC</w:t>
            </w:r>
            <w:r w:rsidRPr="00745D0B">
              <w:rPr>
                <w:rFonts w:ascii="等线" w:eastAsia="等线" w:hAnsi="等线" w:cs="宋体" w:hint="eastAsia"/>
                <w:sz w:val="22"/>
                <w:szCs w:val="22"/>
                <w:lang w:eastAsia="zh-CN"/>
              </w:rPr>
              <w:t>估算</w:t>
            </w:r>
          </w:p>
        </w:tc>
        <w:tc>
          <w:tcPr>
            <w:tcW w:w="1559" w:type="dxa"/>
          </w:tcPr>
          <w:p w14:paraId="70339E29"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07477CB7"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5C8828A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6E8CAD5D"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6CEA558F" w14:textId="77777777" w:rsidTr="00745D0B">
        <w:tc>
          <w:tcPr>
            <w:tcW w:w="1951" w:type="dxa"/>
          </w:tcPr>
          <w:p w14:paraId="6D6FE3C5" w14:textId="3A7254DD" w:rsidR="002A3837"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总人力时间</w:t>
            </w:r>
          </w:p>
        </w:tc>
        <w:tc>
          <w:tcPr>
            <w:tcW w:w="1559" w:type="dxa"/>
          </w:tcPr>
          <w:p w14:paraId="7881EEE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2BB71B51"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2A9FAE98"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4AF9D196" w14:textId="77777777" w:rsidR="002A3837" w:rsidRPr="00745D0B" w:rsidRDefault="002A3837" w:rsidP="008E1D57">
            <w:pPr>
              <w:spacing w:after="0" w:line="240" w:lineRule="auto"/>
              <w:rPr>
                <w:rFonts w:ascii="等线" w:eastAsia="等线" w:hAnsi="等线" w:cs="宋体"/>
                <w:sz w:val="22"/>
                <w:szCs w:val="22"/>
                <w:lang w:eastAsia="zh-CN"/>
              </w:rPr>
            </w:pPr>
          </w:p>
        </w:tc>
      </w:tr>
      <w:tr w:rsidR="00745D0B" w14:paraId="45AA7261" w14:textId="77777777" w:rsidTr="00745D0B">
        <w:tc>
          <w:tcPr>
            <w:tcW w:w="1951" w:type="dxa"/>
          </w:tcPr>
          <w:p w14:paraId="7F84F230" w14:textId="21DF86BC" w:rsidR="00745D0B" w:rsidRPr="00745D0B" w:rsidRDefault="00745D0B" w:rsidP="008E1D57">
            <w:pPr>
              <w:spacing w:after="0" w:line="240" w:lineRule="auto"/>
              <w:rPr>
                <w:rFonts w:ascii="等线" w:eastAsia="等线" w:hAnsi="等线" w:cs="宋体"/>
                <w:sz w:val="22"/>
                <w:szCs w:val="22"/>
                <w:lang w:eastAsia="zh-CN"/>
              </w:rPr>
            </w:pPr>
            <w:r w:rsidRPr="00745D0B">
              <w:rPr>
                <w:rFonts w:ascii="等线" w:eastAsia="等线" w:hAnsi="等线" w:cs="宋体" w:hint="eastAsia"/>
                <w:sz w:val="22"/>
                <w:szCs w:val="22"/>
                <w:lang w:eastAsia="zh-CN"/>
              </w:rPr>
              <w:t>人力单位成本</w:t>
            </w:r>
          </w:p>
        </w:tc>
        <w:tc>
          <w:tcPr>
            <w:tcW w:w="1559" w:type="dxa"/>
          </w:tcPr>
          <w:p w14:paraId="2A4C1A68" w14:textId="77777777" w:rsidR="00745D0B" w:rsidRPr="00745D0B" w:rsidRDefault="00745D0B" w:rsidP="008E1D57">
            <w:pPr>
              <w:spacing w:after="0" w:line="240" w:lineRule="auto"/>
              <w:rPr>
                <w:rFonts w:ascii="等线" w:eastAsia="等线" w:hAnsi="等线" w:cs="宋体"/>
                <w:sz w:val="22"/>
                <w:szCs w:val="22"/>
                <w:lang w:eastAsia="zh-CN"/>
              </w:rPr>
            </w:pPr>
          </w:p>
        </w:tc>
        <w:tc>
          <w:tcPr>
            <w:tcW w:w="2410" w:type="dxa"/>
          </w:tcPr>
          <w:p w14:paraId="449DC67F" w14:textId="77777777" w:rsidR="00745D0B" w:rsidRPr="00745D0B" w:rsidRDefault="00745D0B" w:rsidP="008E1D57">
            <w:pPr>
              <w:spacing w:after="0" w:line="240" w:lineRule="auto"/>
              <w:rPr>
                <w:rFonts w:ascii="等线" w:eastAsia="等线" w:hAnsi="等线" w:cs="宋体"/>
                <w:sz w:val="22"/>
                <w:szCs w:val="22"/>
                <w:lang w:eastAsia="zh-CN"/>
              </w:rPr>
            </w:pPr>
          </w:p>
        </w:tc>
        <w:tc>
          <w:tcPr>
            <w:tcW w:w="1559" w:type="dxa"/>
          </w:tcPr>
          <w:p w14:paraId="73D4D13F" w14:textId="77777777" w:rsidR="00745D0B" w:rsidRPr="00745D0B" w:rsidRDefault="00745D0B" w:rsidP="008E1D57">
            <w:pPr>
              <w:spacing w:after="0" w:line="240" w:lineRule="auto"/>
              <w:rPr>
                <w:rFonts w:ascii="等线" w:eastAsia="等线" w:hAnsi="等线" w:cs="宋体"/>
                <w:sz w:val="22"/>
                <w:szCs w:val="22"/>
                <w:lang w:eastAsia="zh-CN"/>
              </w:rPr>
            </w:pPr>
          </w:p>
        </w:tc>
        <w:tc>
          <w:tcPr>
            <w:tcW w:w="2127" w:type="dxa"/>
          </w:tcPr>
          <w:p w14:paraId="466C594B" w14:textId="77777777" w:rsidR="00745D0B" w:rsidRPr="00745D0B" w:rsidRDefault="00745D0B" w:rsidP="008E1D57">
            <w:pPr>
              <w:spacing w:after="0" w:line="240" w:lineRule="auto"/>
              <w:rPr>
                <w:rFonts w:ascii="等线" w:eastAsia="等线" w:hAnsi="等线" w:cs="宋体"/>
                <w:sz w:val="22"/>
                <w:szCs w:val="22"/>
                <w:lang w:eastAsia="zh-CN"/>
              </w:rPr>
            </w:pPr>
          </w:p>
        </w:tc>
      </w:tr>
      <w:tr w:rsidR="00745D0B" w14:paraId="2599D0AA" w14:textId="77777777" w:rsidTr="00745D0B">
        <w:tc>
          <w:tcPr>
            <w:tcW w:w="1951" w:type="dxa"/>
          </w:tcPr>
          <w:p w14:paraId="6A901579" w14:textId="4D85EB42" w:rsidR="002A3837" w:rsidRPr="00745D0B" w:rsidRDefault="002A3837" w:rsidP="00EE49A8">
            <w:pPr>
              <w:spacing w:after="0" w:line="240" w:lineRule="auto"/>
              <w:jc w:val="center"/>
              <w:rPr>
                <w:rFonts w:ascii="等线" w:eastAsia="等线" w:hAnsi="等线" w:cs="宋体"/>
                <w:b/>
                <w:sz w:val="22"/>
                <w:szCs w:val="22"/>
                <w:lang w:eastAsia="zh-CN"/>
              </w:rPr>
            </w:pPr>
            <w:r w:rsidRPr="00745D0B">
              <w:rPr>
                <w:rFonts w:ascii="等线" w:eastAsia="等线" w:hAnsi="等线" w:cs="宋体" w:hint="eastAsia"/>
                <w:b/>
                <w:sz w:val="22"/>
                <w:szCs w:val="22"/>
                <w:lang w:eastAsia="zh-CN"/>
              </w:rPr>
              <w:t>总功能点估算</w:t>
            </w:r>
          </w:p>
        </w:tc>
        <w:tc>
          <w:tcPr>
            <w:tcW w:w="1559" w:type="dxa"/>
          </w:tcPr>
          <w:p w14:paraId="3494BE97" w14:textId="77777777" w:rsidR="002A3837" w:rsidRPr="00745D0B" w:rsidRDefault="002A3837" w:rsidP="008E1D57">
            <w:pPr>
              <w:spacing w:after="0" w:line="240" w:lineRule="auto"/>
              <w:rPr>
                <w:rFonts w:ascii="等线" w:eastAsia="等线" w:hAnsi="等线" w:cs="宋体"/>
                <w:sz w:val="22"/>
                <w:szCs w:val="22"/>
                <w:lang w:eastAsia="zh-CN"/>
              </w:rPr>
            </w:pPr>
          </w:p>
        </w:tc>
        <w:tc>
          <w:tcPr>
            <w:tcW w:w="2410" w:type="dxa"/>
          </w:tcPr>
          <w:p w14:paraId="49607574" w14:textId="77777777" w:rsidR="002A3837" w:rsidRPr="00745D0B" w:rsidRDefault="002A3837" w:rsidP="008E1D57">
            <w:pPr>
              <w:spacing w:after="0" w:line="240" w:lineRule="auto"/>
              <w:rPr>
                <w:rFonts w:ascii="等线" w:eastAsia="等线" w:hAnsi="等线" w:cs="宋体"/>
                <w:sz w:val="22"/>
                <w:szCs w:val="22"/>
                <w:lang w:eastAsia="zh-CN"/>
              </w:rPr>
            </w:pPr>
          </w:p>
        </w:tc>
        <w:tc>
          <w:tcPr>
            <w:tcW w:w="1559" w:type="dxa"/>
          </w:tcPr>
          <w:p w14:paraId="1486D1BD" w14:textId="77777777" w:rsidR="002A3837" w:rsidRPr="00745D0B" w:rsidRDefault="002A3837" w:rsidP="008E1D57">
            <w:pPr>
              <w:spacing w:after="0" w:line="240" w:lineRule="auto"/>
              <w:rPr>
                <w:rFonts w:ascii="等线" w:eastAsia="等线" w:hAnsi="等线" w:cs="宋体"/>
                <w:sz w:val="22"/>
                <w:szCs w:val="22"/>
                <w:lang w:eastAsia="zh-CN"/>
              </w:rPr>
            </w:pPr>
          </w:p>
        </w:tc>
        <w:tc>
          <w:tcPr>
            <w:tcW w:w="2127" w:type="dxa"/>
          </w:tcPr>
          <w:p w14:paraId="1328F709" w14:textId="77777777" w:rsidR="002A3837" w:rsidRPr="00745D0B" w:rsidRDefault="002A3837" w:rsidP="008E1D57">
            <w:pPr>
              <w:spacing w:after="0" w:line="240" w:lineRule="auto"/>
              <w:rPr>
                <w:rFonts w:ascii="等线" w:eastAsia="等线" w:hAnsi="等线" w:cs="宋体"/>
                <w:sz w:val="22"/>
                <w:szCs w:val="22"/>
                <w:lang w:eastAsia="zh-CN"/>
              </w:rPr>
            </w:pPr>
          </w:p>
        </w:tc>
      </w:tr>
    </w:tbl>
    <w:p w14:paraId="6267E718" w14:textId="708EB3DF" w:rsidR="006A7F49" w:rsidRPr="00504FE5" w:rsidRDefault="00EE49A8" w:rsidP="00504FE5">
      <w:pPr>
        <w:spacing w:after="0" w:line="240" w:lineRule="auto"/>
        <w:jc w:val="center"/>
        <w:rPr>
          <w:rFonts w:ascii="宋体" w:eastAsia="宋体" w:hAnsi="宋体" w:cs="宋体"/>
          <w:sz w:val="21"/>
          <w:szCs w:val="22"/>
          <w:lang w:eastAsia="zh-CN"/>
        </w:rPr>
      </w:pPr>
      <w:commentRangeStart w:id="118"/>
      <w:r>
        <w:rPr>
          <w:rFonts w:ascii="宋体" w:eastAsia="宋体" w:hAnsi="宋体" w:cs="宋体" w:hint="eastAsia"/>
          <w:sz w:val="21"/>
          <w:szCs w:val="22"/>
          <w:lang w:eastAsia="zh-CN"/>
        </w:rPr>
        <w:t xml:space="preserve">表 </w:t>
      </w:r>
      <w:r>
        <w:rPr>
          <w:rFonts w:ascii="宋体" w:eastAsia="宋体" w:hAnsi="宋体" w:cs="宋体"/>
          <w:sz w:val="21"/>
          <w:szCs w:val="22"/>
          <w:lang w:eastAsia="zh-CN"/>
        </w:rPr>
        <w:t xml:space="preserve"> </w:t>
      </w:r>
      <w:r>
        <w:rPr>
          <w:rFonts w:ascii="宋体" w:eastAsia="宋体" w:hAnsi="宋体" w:cs="宋体" w:hint="eastAsia"/>
          <w:sz w:val="21"/>
          <w:szCs w:val="22"/>
          <w:lang w:eastAsia="zh-CN"/>
        </w:rPr>
        <w:t>软件开发的成本估算</w:t>
      </w:r>
      <w:commentRangeEnd w:id="118"/>
      <w:r>
        <w:rPr>
          <w:rStyle w:val="af2"/>
        </w:rPr>
        <w:commentReference w:id="118"/>
      </w:r>
    </w:p>
    <w:p w14:paraId="0B676FC8" w14:textId="4211C7CA" w:rsidR="00504FE5" w:rsidRDefault="00504FE5" w:rsidP="006A7F49">
      <w:pPr>
        <w:pStyle w:val="1"/>
        <w:rPr>
          <w:lang w:eastAsia="zh-CN"/>
        </w:rPr>
      </w:pPr>
      <w:bookmarkStart w:id="119" w:name="_Toc528354552"/>
      <w:commentRangeStart w:id="120"/>
      <w:r>
        <w:rPr>
          <w:rFonts w:hint="eastAsia"/>
          <w:lang w:eastAsia="zh-CN"/>
        </w:rPr>
        <w:t>质量管理计划</w:t>
      </w:r>
      <w:commentRangeEnd w:id="120"/>
      <w:r w:rsidR="00147D9B">
        <w:rPr>
          <w:rStyle w:val="af2"/>
          <w:rFonts w:ascii="Cambria" w:eastAsiaTheme="majorEastAsia" w:hAnsi="Cambria" w:cstheme="majorBidi"/>
          <w:b w:val="0"/>
          <w:caps w:val="0"/>
          <w:spacing w:val="0"/>
        </w:rPr>
        <w:commentReference w:id="120"/>
      </w:r>
      <w:bookmarkEnd w:id="119"/>
    </w:p>
    <w:p w14:paraId="3F2A6880" w14:textId="5994CA4A" w:rsidR="00504FE5" w:rsidRDefault="00504FE5" w:rsidP="00504FE5">
      <w:pPr>
        <w:pStyle w:val="20"/>
        <w:rPr>
          <w:lang w:eastAsia="zh-CN"/>
        </w:rPr>
      </w:pPr>
      <w:bookmarkStart w:id="121" w:name="_Toc528354553"/>
      <w:bookmarkEnd w:id="121"/>
    </w:p>
    <w:p w14:paraId="3C216D79" w14:textId="77777777" w:rsidR="00504FE5" w:rsidRDefault="00504FE5" w:rsidP="00504FE5">
      <w:pPr>
        <w:rPr>
          <w:lang w:eastAsia="zh-CN"/>
        </w:rPr>
      </w:pPr>
    </w:p>
    <w:p w14:paraId="4FADA16E" w14:textId="347C2569" w:rsidR="00194824" w:rsidRDefault="00194824" w:rsidP="00814339">
      <w:pPr>
        <w:pStyle w:val="1"/>
        <w:rPr>
          <w:lang w:eastAsia="zh-CN"/>
        </w:rPr>
      </w:pPr>
      <w:bookmarkStart w:id="122" w:name="_Toc528354554"/>
      <w:r>
        <w:rPr>
          <w:rFonts w:hint="eastAsia"/>
          <w:lang w:eastAsia="zh-CN"/>
        </w:rPr>
        <w:t>采购管理计划</w:t>
      </w:r>
      <w:bookmarkEnd w:id="122"/>
    </w:p>
    <w:p w14:paraId="48A99F98" w14:textId="4BD4F961" w:rsidR="00194824" w:rsidRPr="00D53372" w:rsidRDefault="00D53372" w:rsidP="00D53372">
      <w:pPr>
        <w:jc w:val="center"/>
        <w:rPr>
          <w:rFonts w:ascii="等线" w:eastAsia="等线" w:hAnsi="等线"/>
          <w:sz w:val="22"/>
          <w:szCs w:val="22"/>
          <w:lang w:eastAsia="zh-CN"/>
        </w:rPr>
      </w:pPr>
      <w:r w:rsidRPr="00D53372">
        <w:rPr>
          <w:rFonts w:ascii="等线" w:eastAsia="等线" w:hAnsi="等线" w:hint="eastAsia"/>
          <w:sz w:val="22"/>
          <w:szCs w:val="22"/>
          <w:lang w:eastAsia="zh-CN"/>
        </w:rPr>
        <w:t>本项目暂无此需求</w:t>
      </w:r>
    </w:p>
    <w:p w14:paraId="47196640" w14:textId="53A11B17" w:rsidR="006A7F49" w:rsidRPr="006A7F49" w:rsidRDefault="006A7F49" w:rsidP="006A7F49">
      <w:pPr>
        <w:pStyle w:val="1"/>
        <w:rPr>
          <w:lang w:eastAsia="zh-CN"/>
        </w:rPr>
      </w:pPr>
      <w:bookmarkStart w:id="123" w:name="_Toc528354555"/>
      <w:r>
        <w:rPr>
          <w:rFonts w:hint="eastAsia"/>
          <w:lang w:eastAsia="zh-CN"/>
        </w:rPr>
        <w:t>配置管理说明</w:t>
      </w:r>
      <w:bookmarkEnd w:id="123"/>
    </w:p>
    <w:p w14:paraId="736A9077" w14:textId="3ACFB09E" w:rsidR="00590471" w:rsidRPr="00590471" w:rsidRDefault="00590471" w:rsidP="002358CB">
      <w:pPr>
        <w:pStyle w:val="20"/>
        <w:rPr>
          <w:lang w:eastAsia="zh-CN"/>
        </w:rPr>
      </w:pPr>
      <w:bookmarkStart w:id="124" w:name="_Toc495750553"/>
      <w:bookmarkStart w:id="125" w:name="_Toc528354556"/>
      <w:r w:rsidRPr="00590471">
        <w:rPr>
          <w:rFonts w:hint="eastAsia"/>
          <w:lang w:eastAsia="zh-CN"/>
        </w:rPr>
        <w:t>版本格式</w:t>
      </w:r>
      <w:bookmarkEnd w:id="124"/>
      <w:bookmarkEnd w:id="125"/>
    </w:p>
    <w:p w14:paraId="5A351EEA" w14:textId="77777777" w:rsidR="00590471" w:rsidRPr="00B122E1" w:rsidRDefault="00590471" w:rsidP="00B122E1">
      <w:pPr>
        <w:widowControl w:val="0"/>
        <w:spacing w:after="0" w:line="240" w:lineRule="auto"/>
        <w:ind w:left="360"/>
        <w:jc w:val="both"/>
        <w:rPr>
          <w:rFonts w:ascii="等线" w:eastAsia="等线" w:hAnsi="等线" w:cs="Times New Roman"/>
          <w:sz w:val="22"/>
          <w:szCs w:val="22"/>
          <w:lang w:eastAsia="zh-CN"/>
        </w:rPr>
      </w:pPr>
      <w:bookmarkStart w:id="126" w:name="_Toc276741007"/>
      <w:bookmarkStart w:id="127" w:name="_Toc495739757"/>
      <w:r w:rsidRPr="00B122E1">
        <w:rPr>
          <w:rFonts w:ascii="等线" w:eastAsia="等线" w:hAnsi="等线" w:cs="Times New Roman" w:hint="eastAsia"/>
          <w:sz w:val="22"/>
          <w:szCs w:val="22"/>
          <w:lang w:eastAsia="zh-CN"/>
        </w:rPr>
        <w:t>每一个文档的版本格式为[主版本号.子版本号.修正版本号。</w:t>
      </w:r>
    </w:p>
    <w:p w14:paraId="42EFD03F" w14:textId="77777777" w:rsidR="00590471" w:rsidRPr="00B122E1" w:rsidRDefault="00590471" w:rsidP="00B122E1">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示例：0.1.1</w:t>
      </w:r>
    </w:p>
    <w:p w14:paraId="0514E78B" w14:textId="77777777" w:rsidR="00590471" w:rsidRPr="00B122E1" w:rsidRDefault="00590471" w:rsidP="00B122E1">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文档的初始版本为0.1.0。</w:t>
      </w:r>
    </w:p>
    <w:bookmarkEnd w:id="126"/>
    <w:bookmarkEnd w:id="127"/>
    <w:p w14:paraId="72F684DA" w14:textId="77777777" w:rsidR="002358CB" w:rsidRPr="00B122E1" w:rsidRDefault="002358CB" w:rsidP="00B122E1">
      <w:pPr>
        <w:widowControl w:val="0"/>
        <w:spacing w:after="0" w:line="240" w:lineRule="auto"/>
        <w:ind w:left="360"/>
        <w:jc w:val="both"/>
        <w:rPr>
          <w:rFonts w:ascii="等线" w:eastAsia="等线" w:hAnsi="等线" w:cs="Times New Roman"/>
          <w:sz w:val="22"/>
          <w:szCs w:val="22"/>
          <w:lang w:eastAsia="zh-CN"/>
        </w:rPr>
      </w:pPr>
    </w:p>
    <w:p w14:paraId="347E5638" w14:textId="73111F9B" w:rsidR="00590471" w:rsidRPr="00B122E1" w:rsidRDefault="00590471" w:rsidP="00B122E1">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当文件内容有了重大的变化或改进，主版本号加一。</w:t>
      </w:r>
    </w:p>
    <w:p w14:paraId="6DBE63E7" w14:textId="77777777" w:rsidR="00590471" w:rsidRPr="00B122E1" w:rsidRDefault="00590471" w:rsidP="00B122E1">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当文档的内容有了模块的增加、补充等，子版本号加一。</w:t>
      </w:r>
    </w:p>
    <w:p w14:paraId="0D5FB257" w14:textId="7324522C" w:rsidR="00590471" w:rsidRPr="00B122E1" w:rsidRDefault="00590471" w:rsidP="00B122E1">
      <w:pPr>
        <w:widowControl w:val="0"/>
        <w:spacing w:after="0" w:line="240" w:lineRule="auto"/>
        <w:ind w:left="360"/>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当文档的内容有了小修改，如修正了纰漏等，修正版本号加一。</w:t>
      </w:r>
    </w:p>
    <w:p w14:paraId="2B496CA1" w14:textId="77777777" w:rsidR="00590471" w:rsidRPr="00590471" w:rsidRDefault="00590471" w:rsidP="00EF70CE">
      <w:pPr>
        <w:pStyle w:val="20"/>
        <w:rPr>
          <w:lang w:eastAsia="zh-CN"/>
        </w:rPr>
      </w:pPr>
      <w:bookmarkStart w:id="128" w:name="_Toc495750557"/>
      <w:bookmarkStart w:id="129" w:name="_Toc528354557"/>
      <w:r w:rsidRPr="00590471">
        <w:rPr>
          <w:rFonts w:hint="eastAsia"/>
          <w:lang w:eastAsia="zh-CN"/>
        </w:rPr>
        <w:t>注意点</w:t>
      </w:r>
      <w:bookmarkEnd w:id="128"/>
      <w:bookmarkEnd w:id="129"/>
    </w:p>
    <w:p w14:paraId="3AD918BB" w14:textId="77777777" w:rsidR="00590471" w:rsidRPr="00B122E1" w:rsidRDefault="00590471" w:rsidP="00590471">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push之前请先fetch，看看远程仓库目前是不是最新版本，如果是的话先pull下来，再push，防止冲突。</w:t>
      </w:r>
    </w:p>
    <w:p w14:paraId="4F592B26" w14:textId="2EDDEDBA" w:rsidR="00590471" w:rsidRPr="00B122E1" w:rsidRDefault="00590471" w:rsidP="002358CB">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对于push时，备注应该详细，比如对哪些文件的哪些部分做了何种修改，而不要笼统的说修改了某个文件</w:t>
      </w:r>
    </w:p>
    <w:p w14:paraId="1EB64CF8" w14:textId="77777777" w:rsidR="00B122E1" w:rsidRPr="00B122E1" w:rsidRDefault="00B122E1" w:rsidP="00B122E1">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只有配置管理员有权限新建分支、合并分支。</w:t>
      </w:r>
    </w:p>
    <w:p w14:paraId="12F5B4E4" w14:textId="06069F39" w:rsidR="00B122E1" w:rsidRPr="00B122E1" w:rsidRDefault="00B122E1" w:rsidP="00B122E1">
      <w:pPr>
        <w:widowControl w:val="0"/>
        <w:numPr>
          <w:ilvl w:val="0"/>
          <w:numId w:val="27"/>
        </w:numPr>
        <w:spacing w:after="0" w:line="240" w:lineRule="auto"/>
        <w:jc w:val="both"/>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项目最新的进度体现在ModifyingMaster分支上，Master是拿来保存里程碑快照的。</w:t>
      </w:r>
    </w:p>
    <w:p w14:paraId="2AD92699" w14:textId="4178D65C" w:rsidR="00590471" w:rsidRDefault="00590471" w:rsidP="00EF70CE">
      <w:pPr>
        <w:pStyle w:val="20"/>
        <w:rPr>
          <w:lang w:eastAsia="zh-CN"/>
        </w:rPr>
      </w:pPr>
      <w:bookmarkStart w:id="130" w:name="_Toc495750558"/>
      <w:bookmarkStart w:id="131" w:name="_Toc528354558"/>
      <w:r w:rsidRPr="00590471">
        <w:rPr>
          <w:rFonts w:hint="eastAsia"/>
          <w:lang w:eastAsia="zh-CN"/>
        </w:rPr>
        <w:t>使用场景</w:t>
      </w:r>
      <w:bookmarkEnd w:id="130"/>
      <w:bookmarkEnd w:id="131"/>
    </w:p>
    <w:tbl>
      <w:tblPr>
        <w:tblStyle w:val="ae"/>
        <w:tblW w:w="0" w:type="auto"/>
        <w:tblLook w:val="04A0" w:firstRow="1" w:lastRow="0" w:firstColumn="1" w:lastColumn="0" w:noHBand="0" w:noVBand="1"/>
      </w:tblPr>
      <w:tblGrid>
        <w:gridCol w:w="1373"/>
        <w:gridCol w:w="1124"/>
        <w:gridCol w:w="1903"/>
        <w:gridCol w:w="1686"/>
        <w:gridCol w:w="3490"/>
      </w:tblGrid>
      <w:tr w:rsidR="00B122E1" w14:paraId="66DA0E57" w14:textId="77777777" w:rsidTr="00B122E1">
        <w:trPr>
          <w:cnfStyle w:val="100000000000" w:firstRow="1" w:lastRow="0" w:firstColumn="0" w:lastColumn="0" w:oddVBand="0" w:evenVBand="0" w:oddHBand="0" w:evenHBand="0" w:firstRowFirstColumn="0" w:firstRowLastColumn="0" w:lastRowFirstColumn="0" w:lastRowLastColumn="0"/>
          <w:tblHeader/>
        </w:trPr>
        <w:tc>
          <w:tcPr>
            <w:tcW w:w="1384" w:type="dxa"/>
            <w:vAlign w:val="top"/>
          </w:tcPr>
          <w:p w14:paraId="777D6EE0" w14:textId="592511EE" w:rsidR="00B122E1" w:rsidRPr="00B122E1" w:rsidRDefault="00B122E1" w:rsidP="00B122E1">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场景</w:t>
            </w:r>
          </w:p>
        </w:tc>
        <w:tc>
          <w:tcPr>
            <w:tcW w:w="1134" w:type="dxa"/>
            <w:vAlign w:val="top"/>
          </w:tcPr>
          <w:p w14:paraId="2213705A" w14:textId="7E2DB1D2" w:rsidR="00B122E1" w:rsidRPr="00B122E1" w:rsidRDefault="00B122E1" w:rsidP="00B122E1">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权限</w:t>
            </w:r>
          </w:p>
        </w:tc>
        <w:tc>
          <w:tcPr>
            <w:tcW w:w="1843" w:type="dxa"/>
            <w:vAlign w:val="top"/>
          </w:tcPr>
          <w:p w14:paraId="5EC9F29A" w14:textId="3A0BC7BD" w:rsidR="00B122E1" w:rsidRPr="00B122E1" w:rsidRDefault="00B122E1" w:rsidP="00B122E1">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操作分支</w:t>
            </w:r>
          </w:p>
        </w:tc>
        <w:tc>
          <w:tcPr>
            <w:tcW w:w="1701" w:type="dxa"/>
            <w:vAlign w:val="top"/>
          </w:tcPr>
          <w:p w14:paraId="046CE9D9" w14:textId="70FA80A3" w:rsidR="00B122E1" w:rsidRPr="00B122E1" w:rsidRDefault="00B122E1" w:rsidP="00B122E1">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所在目录</w:t>
            </w:r>
          </w:p>
        </w:tc>
        <w:tc>
          <w:tcPr>
            <w:tcW w:w="3514" w:type="dxa"/>
            <w:vAlign w:val="top"/>
          </w:tcPr>
          <w:p w14:paraId="6153CC86" w14:textId="5525EB65" w:rsidR="00B122E1" w:rsidRPr="00B122E1" w:rsidRDefault="00B122E1" w:rsidP="00B122E1">
            <w:pP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准备工作</w:t>
            </w:r>
          </w:p>
        </w:tc>
      </w:tr>
      <w:tr w:rsidR="00B122E1" w14:paraId="462BD100" w14:textId="77777777" w:rsidTr="00B122E1">
        <w:tc>
          <w:tcPr>
            <w:tcW w:w="1384" w:type="dxa"/>
            <w:vAlign w:val="top"/>
          </w:tcPr>
          <w:p w14:paraId="5664FB64" w14:textId="095259A3"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提交个人作业/文档</w:t>
            </w:r>
          </w:p>
        </w:tc>
        <w:tc>
          <w:tcPr>
            <w:tcW w:w="1134" w:type="dxa"/>
            <w:vAlign w:val="top"/>
          </w:tcPr>
          <w:p w14:paraId="7B0D18B8" w14:textId="37456E33"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项目组所有成员</w:t>
            </w:r>
          </w:p>
        </w:tc>
        <w:tc>
          <w:tcPr>
            <w:tcW w:w="1843" w:type="dxa"/>
            <w:vAlign w:val="top"/>
          </w:tcPr>
          <w:p w14:paraId="407A528A" w14:textId="7DA165E7"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组员自己的分支</w:t>
            </w:r>
          </w:p>
        </w:tc>
        <w:tc>
          <w:tcPr>
            <w:tcW w:w="1701" w:type="dxa"/>
            <w:vAlign w:val="top"/>
          </w:tcPr>
          <w:p w14:paraId="2FBD502D" w14:textId="33CF44C8"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非受控文件/组员名</w:t>
            </w:r>
          </w:p>
        </w:tc>
        <w:tc>
          <w:tcPr>
            <w:tcW w:w="3514" w:type="dxa"/>
            <w:vAlign w:val="top"/>
          </w:tcPr>
          <w:p w14:paraId="0CB9923C" w14:textId="77777777" w:rsidR="00B122E1" w:rsidRPr="00B122E1" w:rsidRDefault="00B122E1" w:rsidP="00B122E1">
            <w:pPr>
              <w:jc w:val="center"/>
              <w:rPr>
                <w:rFonts w:ascii="等线" w:eastAsia="等线" w:hAnsi="等线"/>
                <w:sz w:val="22"/>
                <w:szCs w:val="22"/>
                <w:lang w:val="en-GB" w:eastAsia="zh-CN"/>
              </w:rPr>
            </w:pPr>
          </w:p>
        </w:tc>
      </w:tr>
      <w:tr w:rsidR="00B122E1" w14:paraId="0F20DEE1" w14:textId="77777777" w:rsidTr="00B122E1">
        <w:tc>
          <w:tcPr>
            <w:tcW w:w="1384" w:type="dxa"/>
            <w:vAlign w:val="top"/>
          </w:tcPr>
          <w:p w14:paraId="19FDD89A" w14:textId="36878323"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协同编写文档</w:t>
            </w:r>
          </w:p>
        </w:tc>
        <w:tc>
          <w:tcPr>
            <w:tcW w:w="1134" w:type="dxa"/>
            <w:vAlign w:val="top"/>
          </w:tcPr>
          <w:p w14:paraId="3A6B3921" w14:textId="55C2B000"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项目组所有成员</w:t>
            </w:r>
          </w:p>
        </w:tc>
        <w:tc>
          <w:tcPr>
            <w:tcW w:w="1843" w:type="dxa"/>
            <w:vAlign w:val="top"/>
          </w:tcPr>
          <w:p w14:paraId="3E7B6EC5" w14:textId="54393F98"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新分支/ModifyingMaster</w:t>
            </w:r>
          </w:p>
        </w:tc>
        <w:tc>
          <w:tcPr>
            <w:tcW w:w="1701" w:type="dxa"/>
            <w:vAlign w:val="top"/>
          </w:tcPr>
          <w:p w14:paraId="6BFB664E" w14:textId="77777777" w:rsidR="00B122E1" w:rsidRPr="00B122E1" w:rsidRDefault="00B122E1" w:rsidP="00B122E1">
            <w:pPr>
              <w:widowControl w:val="0"/>
              <w:spacing w:after="0" w:line="240" w:lineRule="auto"/>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非受控文件/组员名，</w:t>
            </w:r>
          </w:p>
          <w:p w14:paraId="2690B5A0" w14:textId="77777777" w:rsidR="00B122E1" w:rsidRPr="00B122E1" w:rsidRDefault="00B122E1" w:rsidP="00B122E1">
            <w:pPr>
              <w:widowControl w:val="0"/>
              <w:spacing w:after="0" w:line="240" w:lineRule="auto"/>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改组员是文档的主要编写者，</w:t>
            </w:r>
          </w:p>
          <w:p w14:paraId="205555DB" w14:textId="18947532"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受控文件对应阶段文件夹</w:t>
            </w:r>
          </w:p>
        </w:tc>
        <w:tc>
          <w:tcPr>
            <w:tcW w:w="3514" w:type="dxa"/>
            <w:vAlign w:val="top"/>
          </w:tcPr>
          <w:p w14:paraId="4014B6DD" w14:textId="77777777" w:rsidR="00B122E1" w:rsidRPr="00B122E1" w:rsidRDefault="00B122E1" w:rsidP="00B122E1">
            <w:pPr>
              <w:widowControl w:val="0"/>
              <w:spacing w:after="0" w:line="240" w:lineRule="auto"/>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和配置管理员协调，确定基准线，然后开一个新分支。名字格式：“add_文档标识_文档版本号”</w:t>
            </w:r>
          </w:p>
          <w:p w14:paraId="04CB87AE" w14:textId="75B800D7"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在完成工作之后，合并到ModifyingMaster分支中。</w:t>
            </w:r>
          </w:p>
        </w:tc>
      </w:tr>
      <w:tr w:rsidR="00B122E1" w14:paraId="2266EDD3" w14:textId="77777777" w:rsidTr="00B122E1">
        <w:tc>
          <w:tcPr>
            <w:tcW w:w="1384" w:type="dxa"/>
            <w:vAlign w:val="top"/>
          </w:tcPr>
          <w:p w14:paraId="7B1307D8" w14:textId="07BEB028"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更新现有文</w:t>
            </w:r>
            <w:r w:rsidRPr="00B122E1">
              <w:rPr>
                <w:rFonts w:ascii="等线" w:eastAsia="等线" w:hAnsi="等线" w:cs="Times New Roman" w:hint="eastAsia"/>
                <w:sz w:val="22"/>
                <w:szCs w:val="22"/>
                <w:lang w:eastAsia="zh-CN"/>
              </w:rPr>
              <w:lastRenderedPageBreak/>
              <w:t>件</w:t>
            </w:r>
          </w:p>
        </w:tc>
        <w:tc>
          <w:tcPr>
            <w:tcW w:w="1134" w:type="dxa"/>
            <w:vAlign w:val="top"/>
          </w:tcPr>
          <w:p w14:paraId="2420ECD2" w14:textId="28E6C98B"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lastRenderedPageBreak/>
              <w:t>项目组所</w:t>
            </w:r>
            <w:r w:rsidRPr="00B122E1">
              <w:rPr>
                <w:rFonts w:ascii="等线" w:eastAsia="等线" w:hAnsi="等线" w:cs="Times New Roman" w:hint="eastAsia"/>
                <w:sz w:val="22"/>
                <w:szCs w:val="22"/>
                <w:lang w:eastAsia="zh-CN"/>
              </w:rPr>
              <w:lastRenderedPageBreak/>
              <w:t>有成员</w:t>
            </w:r>
          </w:p>
        </w:tc>
        <w:tc>
          <w:tcPr>
            <w:tcW w:w="1843" w:type="dxa"/>
            <w:vAlign w:val="top"/>
          </w:tcPr>
          <w:p w14:paraId="1E29F7CD" w14:textId="33498662"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lastRenderedPageBreak/>
              <w:t>新分支</w:t>
            </w:r>
            <w:r w:rsidRPr="00B122E1">
              <w:rPr>
                <w:rFonts w:ascii="等线" w:eastAsia="等线" w:hAnsi="等线" w:cs="Times New Roman" w:hint="eastAsia"/>
                <w:sz w:val="22"/>
                <w:szCs w:val="22"/>
                <w:lang w:eastAsia="zh-CN"/>
              </w:rPr>
              <w:lastRenderedPageBreak/>
              <w:t>/ModifyingMaster</w:t>
            </w:r>
          </w:p>
        </w:tc>
        <w:tc>
          <w:tcPr>
            <w:tcW w:w="1701" w:type="dxa"/>
            <w:vAlign w:val="top"/>
          </w:tcPr>
          <w:p w14:paraId="4B144033" w14:textId="1260D03D"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lastRenderedPageBreak/>
              <w:t>受控文件对应</w:t>
            </w:r>
            <w:r w:rsidRPr="00B122E1">
              <w:rPr>
                <w:rFonts w:ascii="等线" w:eastAsia="等线" w:hAnsi="等线" w:cs="Times New Roman" w:hint="eastAsia"/>
                <w:sz w:val="22"/>
                <w:szCs w:val="22"/>
                <w:lang w:eastAsia="zh-CN"/>
              </w:rPr>
              <w:lastRenderedPageBreak/>
              <w:t>阶段文件夹。</w:t>
            </w:r>
          </w:p>
        </w:tc>
        <w:tc>
          <w:tcPr>
            <w:tcW w:w="3514" w:type="dxa"/>
            <w:vAlign w:val="top"/>
          </w:tcPr>
          <w:p w14:paraId="2F054007" w14:textId="77777777" w:rsidR="00B122E1" w:rsidRPr="00B122E1" w:rsidRDefault="00B122E1" w:rsidP="00B122E1">
            <w:pPr>
              <w:widowControl w:val="0"/>
              <w:spacing w:after="0" w:line="240" w:lineRule="auto"/>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lastRenderedPageBreak/>
              <w:t>和配置管理员协调，确定基准线，然后开一个新分支。名字格</w:t>
            </w:r>
            <w:r w:rsidRPr="00B122E1">
              <w:rPr>
                <w:rFonts w:ascii="等线" w:eastAsia="等线" w:hAnsi="等线" w:cs="Times New Roman" w:hint="eastAsia"/>
                <w:sz w:val="22"/>
                <w:szCs w:val="22"/>
                <w:lang w:eastAsia="zh-CN"/>
              </w:rPr>
              <w:lastRenderedPageBreak/>
              <w:t>式：“modify_文档标识_文档版本号”，在更新完毕之后，由配置管理员reset服务器上Master上的提交，并提交完善的版本，修改记录会在ModifyingMaster上体现出来。</w:t>
            </w:r>
          </w:p>
          <w:p w14:paraId="62EFBE5D" w14:textId="77777777" w:rsidR="00B122E1" w:rsidRPr="00B122E1" w:rsidRDefault="00B122E1" w:rsidP="00B122E1">
            <w:pPr>
              <w:jc w:val="center"/>
              <w:rPr>
                <w:rFonts w:ascii="等线" w:eastAsia="等线" w:hAnsi="等线"/>
                <w:sz w:val="22"/>
                <w:szCs w:val="22"/>
                <w:lang w:val="en-GB" w:eastAsia="zh-CN"/>
              </w:rPr>
            </w:pPr>
          </w:p>
        </w:tc>
      </w:tr>
      <w:tr w:rsidR="00B122E1" w14:paraId="65C16769" w14:textId="77777777" w:rsidTr="00B122E1">
        <w:tc>
          <w:tcPr>
            <w:tcW w:w="1384" w:type="dxa"/>
            <w:vAlign w:val="top"/>
          </w:tcPr>
          <w:p w14:paraId="11818E5A" w14:textId="47A915AA" w:rsidR="00B122E1" w:rsidRPr="00B122E1" w:rsidRDefault="00B122E1" w:rsidP="00B122E1">
            <w:pPr>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lastRenderedPageBreak/>
              <w:t>提交整合完的文档，里程碑文档</w:t>
            </w:r>
          </w:p>
        </w:tc>
        <w:tc>
          <w:tcPr>
            <w:tcW w:w="1134" w:type="dxa"/>
            <w:vAlign w:val="top"/>
          </w:tcPr>
          <w:p w14:paraId="323ECD71" w14:textId="38CE8F4C"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配置管理员</w:t>
            </w:r>
          </w:p>
        </w:tc>
        <w:tc>
          <w:tcPr>
            <w:tcW w:w="1843" w:type="dxa"/>
            <w:vAlign w:val="top"/>
          </w:tcPr>
          <w:p w14:paraId="2E5C2B1D" w14:textId="26B5211D"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master</w:t>
            </w:r>
          </w:p>
        </w:tc>
        <w:tc>
          <w:tcPr>
            <w:tcW w:w="1701" w:type="dxa"/>
            <w:vAlign w:val="top"/>
          </w:tcPr>
          <w:p w14:paraId="20EEC0D1" w14:textId="27217C2B"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受控文件对应阶段文件夹。</w:t>
            </w:r>
          </w:p>
        </w:tc>
        <w:tc>
          <w:tcPr>
            <w:tcW w:w="3514" w:type="dxa"/>
            <w:vAlign w:val="top"/>
          </w:tcPr>
          <w:p w14:paraId="0267DE22" w14:textId="77761333"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在提交前拉取远端的最新master，并以此为基础再提交</w:t>
            </w:r>
          </w:p>
        </w:tc>
      </w:tr>
      <w:tr w:rsidR="00B122E1" w14:paraId="71145E54" w14:textId="77777777" w:rsidTr="00B122E1">
        <w:tc>
          <w:tcPr>
            <w:tcW w:w="1384" w:type="dxa"/>
            <w:vAlign w:val="top"/>
          </w:tcPr>
          <w:p w14:paraId="4254B1CE" w14:textId="35739FDF" w:rsidR="00B122E1" w:rsidRPr="00B122E1" w:rsidRDefault="00B122E1" w:rsidP="00B122E1">
            <w:pPr>
              <w:jc w:val="center"/>
              <w:rPr>
                <w:rFonts w:ascii="等线" w:eastAsia="等线" w:hAnsi="等线" w:cs="Times New Roman"/>
                <w:sz w:val="22"/>
                <w:szCs w:val="22"/>
                <w:lang w:eastAsia="zh-CN"/>
              </w:rPr>
            </w:pPr>
            <w:r w:rsidRPr="00B122E1">
              <w:rPr>
                <w:rFonts w:ascii="等线" w:eastAsia="等线" w:hAnsi="等线" w:cs="Times New Roman" w:hint="eastAsia"/>
                <w:sz w:val="22"/>
                <w:szCs w:val="22"/>
                <w:lang w:eastAsia="zh-CN"/>
              </w:rPr>
              <w:t>对配置管理系统中的文件命名进行整改</w:t>
            </w:r>
          </w:p>
        </w:tc>
        <w:tc>
          <w:tcPr>
            <w:tcW w:w="1134" w:type="dxa"/>
            <w:vAlign w:val="top"/>
          </w:tcPr>
          <w:p w14:paraId="4635F44B" w14:textId="675C1A1E"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配置管理员</w:t>
            </w:r>
          </w:p>
        </w:tc>
        <w:tc>
          <w:tcPr>
            <w:tcW w:w="1843" w:type="dxa"/>
            <w:vAlign w:val="top"/>
          </w:tcPr>
          <w:p w14:paraId="1EE9AD87" w14:textId="0DC42244"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m</w:t>
            </w:r>
            <w:r w:rsidRPr="00B122E1">
              <w:rPr>
                <w:rFonts w:ascii="等线" w:eastAsia="等线" w:hAnsi="等线" w:cs="Times New Roman"/>
                <w:sz w:val="22"/>
                <w:szCs w:val="22"/>
                <w:lang w:eastAsia="zh-CN"/>
              </w:rPr>
              <w:t>aster</w:t>
            </w:r>
          </w:p>
        </w:tc>
        <w:tc>
          <w:tcPr>
            <w:tcW w:w="1701" w:type="dxa"/>
            <w:vAlign w:val="top"/>
          </w:tcPr>
          <w:p w14:paraId="05B2C413" w14:textId="4AA54673"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受控文件夹</w:t>
            </w:r>
          </w:p>
        </w:tc>
        <w:tc>
          <w:tcPr>
            <w:tcW w:w="3514" w:type="dxa"/>
            <w:vAlign w:val="top"/>
          </w:tcPr>
          <w:p w14:paraId="3618D0F0" w14:textId="07CB7062" w:rsidR="00B122E1" w:rsidRPr="00B122E1" w:rsidRDefault="00B122E1" w:rsidP="00B122E1">
            <w:pPr>
              <w:jc w:val="center"/>
              <w:rPr>
                <w:rFonts w:ascii="等线" w:eastAsia="等线" w:hAnsi="等线"/>
                <w:sz w:val="22"/>
                <w:szCs w:val="22"/>
                <w:lang w:val="en-GB" w:eastAsia="zh-CN"/>
              </w:rPr>
            </w:pPr>
            <w:r w:rsidRPr="00B122E1">
              <w:rPr>
                <w:rFonts w:ascii="等线" w:eastAsia="等线" w:hAnsi="等线" w:cs="Times New Roman" w:hint="eastAsia"/>
                <w:sz w:val="22"/>
                <w:szCs w:val="22"/>
                <w:lang w:eastAsia="zh-CN"/>
              </w:rPr>
              <w:t>在提交前拉取远端的最新master，并以此为基础再提交</w:t>
            </w:r>
          </w:p>
        </w:tc>
      </w:tr>
    </w:tbl>
    <w:p w14:paraId="652AD5BE" w14:textId="77777777" w:rsidR="00590471" w:rsidRPr="00590471" w:rsidRDefault="00590471" w:rsidP="00590471">
      <w:pPr>
        <w:widowControl w:val="0"/>
        <w:spacing w:after="0" w:line="240" w:lineRule="auto"/>
        <w:jc w:val="both"/>
        <w:rPr>
          <w:rFonts w:ascii="Calibri" w:eastAsia="宋体" w:hAnsi="Calibri" w:cs="Times New Roman"/>
          <w:kern w:val="2"/>
          <w:sz w:val="21"/>
          <w:szCs w:val="22"/>
          <w:lang w:eastAsia="zh-CN"/>
        </w:rPr>
      </w:pPr>
    </w:p>
    <w:p w14:paraId="6DBDDE0E" w14:textId="0C5ACF4C" w:rsidR="00590471" w:rsidRDefault="00B122E1" w:rsidP="00EF70CE">
      <w:pPr>
        <w:pStyle w:val="20"/>
        <w:rPr>
          <w:lang w:eastAsia="zh-CN"/>
        </w:rPr>
      </w:pPr>
      <w:bookmarkStart w:id="132" w:name="_Toc528354559"/>
      <w:r>
        <w:rPr>
          <w:rFonts w:hint="eastAsia"/>
          <w:lang w:eastAsia="zh-CN"/>
        </w:rPr>
        <w:t>计划阶段工作流程图示</w:t>
      </w:r>
      <w:bookmarkEnd w:id="132"/>
    </w:p>
    <w:p w14:paraId="6BF268CD" w14:textId="11411C52" w:rsidR="00B122E1" w:rsidRDefault="00B122E1" w:rsidP="00B122E1">
      <w:pPr>
        <w:jc w:val="center"/>
        <w:rPr>
          <w:lang w:eastAsia="zh-CN"/>
        </w:rPr>
      </w:pPr>
      <w:r>
        <w:rPr>
          <w:noProof/>
          <w:lang w:eastAsia="zh-CN"/>
        </w:rPr>
        <w:lastRenderedPageBreak/>
        <w:drawing>
          <wp:inline distT="0" distB="0" distL="0" distR="0" wp14:anchorId="5E741B8A" wp14:editId="5D4657C2">
            <wp:extent cx="1757738" cy="4612698"/>
            <wp:effectExtent l="133350" t="114300" r="147320" b="1498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工作流程-计划.png"/>
                    <pic:cNvPicPr/>
                  </pic:nvPicPr>
                  <pic:blipFill>
                    <a:blip r:embed="rId38">
                      <a:extLst>
                        <a:ext uri="{28A0092B-C50C-407E-A947-70E740481C1C}">
                          <a14:useLocalDpi xmlns:a14="http://schemas.microsoft.com/office/drawing/2010/main" val="0"/>
                        </a:ext>
                      </a:extLst>
                    </a:blip>
                    <a:stretch>
                      <a:fillRect/>
                    </a:stretch>
                  </pic:blipFill>
                  <pic:spPr>
                    <a:xfrm>
                      <a:off x="0" y="0"/>
                      <a:ext cx="1769793" cy="46443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9E836E8" w14:textId="712FCE77" w:rsidR="006A7F57" w:rsidRPr="006A7F57" w:rsidRDefault="006A7F57" w:rsidP="006A7F57">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8</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240E2835" w14:textId="69976696" w:rsidR="00B122E1" w:rsidRDefault="00B122E1" w:rsidP="00EF70CE">
      <w:pPr>
        <w:pStyle w:val="20"/>
        <w:rPr>
          <w:lang w:eastAsia="zh-CN"/>
        </w:rPr>
      </w:pPr>
      <w:bookmarkStart w:id="133" w:name="_Toc528354560"/>
      <w:r>
        <w:rPr>
          <w:rFonts w:hint="eastAsia"/>
          <w:lang w:eastAsia="zh-CN"/>
        </w:rPr>
        <w:t>开发阶段工作流程图示</w:t>
      </w:r>
      <w:bookmarkEnd w:id="133"/>
    </w:p>
    <w:p w14:paraId="4D8FC596" w14:textId="6182960B" w:rsidR="00B122E1" w:rsidRDefault="00B122E1" w:rsidP="00B122E1">
      <w:pPr>
        <w:jc w:val="center"/>
        <w:rPr>
          <w:lang w:eastAsia="zh-CN"/>
        </w:rPr>
      </w:pPr>
      <w:r>
        <w:rPr>
          <w:noProof/>
          <w:lang w:eastAsia="zh-CN"/>
        </w:rPr>
        <w:lastRenderedPageBreak/>
        <w:drawing>
          <wp:inline distT="0" distB="0" distL="0" distR="0" wp14:anchorId="0EBB5290" wp14:editId="0D794384">
            <wp:extent cx="1996710" cy="4682836"/>
            <wp:effectExtent l="114300" t="114300" r="137160" b="137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工作流程-开发.png"/>
                    <pic:cNvPicPr/>
                  </pic:nvPicPr>
                  <pic:blipFill>
                    <a:blip r:embed="rId39">
                      <a:extLst>
                        <a:ext uri="{28A0092B-C50C-407E-A947-70E740481C1C}">
                          <a14:useLocalDpi xmlns:a14="http://schemas.microsoft.com/office/drawing/2010/main" val="0"/>
                        </a:ext>
                      </a:extLst>
                    </a:blip>
                    <a:stretch>
                      <a:fillRect/>
                    </a:stretch>
                  </pic:blipFill>
                  <pic:spPr>
                    <a:xfrm>
                      <a:off x="0" y="0"/>
                      <a:ext cx="2005526" cy="47035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9C301A7" w14:textId="3926DC69" w:rsidR="006A7F57" w:rsidRPr="006A7F57" w:rsidRDefault="006A7F57" w:rsidP="006A7F57">
      <w:pPr>
        <w:pStyle w:val="affc"/>
        <w:spacing w:line="276" w:lineRule="atLeast"/>
        <w:jc w:val="center"/>
        <w:rPr>
          <w:rFonts w:ascii="等线" w:eastAsia="等线" w:hAnsi="等线"/>
          <w:color w:val="000000"/>
          <w:sz w:val="20"/>
          <w:szCs w:val="20"/>
          <w:lang w:eastAsia="zh-CN"/>
        </w:rPr>
      </w:pPr>
      <w:r w:rsidRPr="009C2775">
        <w:rPr>
          <w:rStyle w:val="notranslate"/>
          <w:rFonts w:ascii="等线" w:eastAsia="等线" w:hAnsi="等线"/>
          <w:b/>
          <w:bCs/>
          <w:color w:val="000000"/>
          <w:sz w:val="20"/>
          <w:szCs w:val="20"/>
          <w:lang w:eastAsia="zh-CN"/>
        </w:rPr>
        <w:t>图</w:t>
      </w:r>
      <w:r w:rsidRPr="009C2775">
        <w:rPr>
          <w:rStyle w:val="notranslate"/>
          <w:rFonts w:ascii="等线" w:eastAsia="等线" w:hAnsi="等线" w:hint="eastAsia"/>
          <w:color w:val="000000"/>
          <w:sz w:val="20"/>
          <w:szCs w:val="20"/>
          <w:lang w:eastAsia="zh-CN"/>
        </w:rPr>
        <w:t> </w:t>
      </w:r>
      <w:r>
        <w:rPr>
          <w:rStyle w:val="notranslate"/>
          <w:rFonts w:ascii="等线" w:eastAsia="等线" w:hAnsi="等线" w:hint="eastAsia"/>
          <w:b/>
          <w:bCs/>
          <w:color w:val="000000"/>
          <w:sz w:val="20"/>
          <w:szCs w:val="20"/>
          <w:lang w:eastAsia="zh-CN"/>
        </w:rPr>
        <w:t>9</w:t>
      </w:r>
      <w:r w:rsidRPr="009C2775">
        <w:rPr>
          <w:rStyle w:val="notranslate"/>
          <w:rFonts w:ascii="等线" w:eastAsia="等线" w:hAnsi="等线" w:hint="eastAsia"/>
          <w:color w:val="000000"/>
          <w:sz w:val="20"/>
          <w:szCs w:val="20"/>
          <w:lang w:eastAsia="zh-CN"/>
        </w:rPr>
        <w:t> </w:t>
      </w:r>
      <w:r w:rsidRPr="009C2775">
        <w:rPr>
          <w:rStyle w:val="notranslate"/>
          <w:rFonts w:ascii="等线" w:eastAsia="等线" w:hAnsi="等线"/>
          <w:b/>
          <w:bCs/>
          <w:color w:val="000000"/>
          <w:sz w:val="20"/>
          <w:szCs w:val="20"/>
          <w:lang w:eastAsia="zh-CN"/>
        </w:rPr>
        <w:t>：</w:t>
      </w:r>
      <w:r>
        <w:rPr>
          <w:rStyle w:val="notranslate"/>
          <w:rFonts w:ascii="等线" w:eastAsia="等线" w:hAnsi="等线" w:hint="eastAsia"/>
          <w:b/>
          <w:bCs/>
          <w:color w:val="000000"/>
          <w:sz w:val="20"/>
          <w:szCs w:val="20"/>
          <w:lang w:eastAsia="zh-CN"/>
        </w:rPr>
        <w:t>工作流程图-计划</w:t>
      </w:r>
    </w:p>
    <w:p w14:paraId="1C4668D0" w14:textId="77777777" w:rsidR="000F59CE" w:rsidRDefault="000F59CE" w:rsidP="000F59CE">
      <w:pPr>
        <w:pStyle w:val="affc"/>
        <w:spacing w:line="368" w:lineRule="atLeast"/>
        <w:ind w:left="2070" w:hanging="2070"/>
        <w:rPr>
          <w:rFonts w:ascii="微软雅黑" w:eastAsia="微软雅黑" w:hAnsi="微软雅黑"/>
          <w:color w:val="000000"/>
          <w:sz w:val="32"/>
          <w:szCs w:val="32"/>
          <w:lang w:eastAsia="zh-CN"/>
        </w:rPr>
      </w:pPr>
      <w:r>
        <w:rPr>
          <w:rFonts w:ascii="Cambria" w:eastAsia="微软雅黑" w:hAnsi="Cambria"/>
          <w:color w:val="00B0F0"/>
          <w:sz w:val="32"/>
          <w:szCs w:val="32"/>
          <w:lang w:eastAsia="zh-CN"/>
        </w:rPr>
        <w:t>附录</w:t>
      </w:r>
      <w:r>
        <w:rPr>
          <w:rFonts w:ascii="Cambria" w:eastAsia="微软雅黑" w:hAnsi="Cambria"/>
          <w:color w:val="00B0F0"/>
          <w:sz w:val="32"/>
          <w:szCs w:val="32"/>
          <w:lang w:eastAsia="zh-CN"/>
        </w:rPr>
        <w:t>B. </w:t>
      </w:r>
      <w:bookmarkStart w:id="134" w:name="_Toc407607835"/>
      <w:r>
        <w:rPr>
          <w:rFonts w:ascii="Cambria" w:eastAsia="微软雅黑" w:hAnsi="Cambria"/>
          <w:b/>
          <w:bCs/>
          <w:caps/>
          <w:color w:val="00B0F0"/>
          <w:sz w:val="32"/>
          <w:szCs w:val="32"/>
          <w:lang w:eastAsia="zh-CN"/>
        </w:rPr>
        <w:t>COTS</w:t>
      </w:r>
      <w:r>
        <w:rPr>
          <w:rFonts w:ascii="Cambria" w:eastAsia="微软雅黑" w:hAnsi="Cambria"/>
          <w:b/>
          <w:bCs/>
          <w:caps/>
          <w:color w:val="00B0F0"/>
          <w:sz w:val="32"/>
          <w:szCs w:val="32"/>
          <w:lang w:eastAsia="zh-CN"/>
        </w:rPr>
        <w:t>，</w:t>
      </w:r>
      <w:r>
        <w:rPr>
          <w:rFonts w:ascii="Cambria" w:eastAsia="微软雅黑" w:hAnsi="Cambria"/>
          <w:b/>
          <w:bCs/>
          <w:caps/>
          <w:color w:val="00B0F0"/>
          <w:sz w:val="32"/>
          <w:szCs w:val="32"/>
          <w:lang w:eastAsia="zh-CN"/>
        </w:rPr>
        <w:t>MOTS</w:t>
      </w:r>
      <w:r>
        <w:rPr>
          <w:rFonts w:ascii="Cambria" w:eastAsia="微软雅黑" w:hAnsi="Cambria"/>
          <w:b/>
          <w:bCs/>
          <w:caps/>
          <w:color w:val="00B0F0"/>
          <w:sz w:val="32"/>
          <w:szCs w:val="32"/>
          <w:lang w:eastAsia="zh-CN"/>
        </w:rPr>
        <w:t>，自定义注意事项</w:t>
      </w:r>
      <w:r>
        <w:rPr>
          <w:rFonts w:eastAsia="微软雅黑"/>
          <w:color w:val="000000"/>
          <w:sz w:val="14"/>
          <w:szCs w:val="14"/>
          <w:lang w:eastAsia="zh-CN"/>
        </w:rPr>
        <w:t>            </w:t>
      </w:r>
      <w:bookmarkEnd w:id="134"/>
    </w:p>
    <w:p w14:paraId="542FA504" w14:textId="77777777" w:rsidR="000F59CE" w:rsidRDefault="000F59CE" w:rsidP="000F59CE">
      <w:pPr>
        <w:pStyle w:val="affc"/>
        <w:spacing w:before="120" w:after="120" w:line="276" w:lineRule="atLeast"/>
        <w:rPr>
          <w:rFonts w:ascii="微软雅黑" w:eastAsia="微软雅黑" w:hAnsi="微软雅黑"/>
          <w:color w:val="000000"/>
          <w:lang w:eastAsia="zh-CN"/>
        </w:rPr>
      </w:pPr>
      <w:r>
        <w:rPr>
          <w:rFonts w:ascii="Cambria" w:eastAsia="微软雅黑" w:hAnsi="Cambria"/>
          <w:i/>
          <w:iCs/>
          <w:color w:val="000000"/>
          <w:lang w:eastAsia="zh-CN"/>
        </w:rPr>
        <w:t>以下图表根据正在考虑或征求的解决方案类型确定了必须考虑的需求开发注意事项：</w:t>
      </w:r>
    </w:p>
    <w:tbl>
      <w:tblPr>
        <w:tblW w:w="0" w:type="auto"/>
        <w:tblCellMar>
          <w:left w:w="0" w:type="dxa"/>
          <w:right w:w="0" w:type="dxa"/>
        </w:tblCellMar>
        <w:tblLook w:val="04A0" w:firstRow="1" w:lastRow="0" w:firstColumn="1" w:lastColumn="0" w:noHBand="0" w:noVBand="1"/>
      </w:tblPr>
      <w:tblGrid>
        <w:gridCol w:w="1458"/>
        <w:gridCol w:w="8118"/>
      </w:tblGrid>
      <w:tr w:rsidR="000F59CE" w14:paraId="4E99EAAD" w14:textId="77777777" w:rsidTr="000F59CE">
        <w:trPr>
          <w:tblHeader/>
        </w:trPr>
        <w:tc>
          <w:tcPr>
            <w:tcW w:w="9576" w:type="dxa"/>
            <w:gridSpan w:val="2"/>
            <w:tcBorders>
              <w:top w:val="single" w:sz="12" w:space="0" w:color="000000"/>
              <w:left w:val="single" w:sz="12" w:space="0" w:color="000000"/>
              <w:bottom w:val="single" w:sz="12" w:space="0" w:color="000000"/>
              <w:right w:val="single" w:sz="12" w:space="0" w:color="000000"/>
            </w:tcBorders>
            <w:shd w:val="clear" w:color="auto" w:fill="17365D"/>
            <w:tcMar>
              <w:top w:w="0" w:type="dxa"/>
              <w:left w:w="108" w:type="dxa"/>
              <w:bottom w:w="0" w:type="dxa"/>
              <w:right w:w="108" w:type="dxa"/>
            </w:tcMar>
            <w:hideMark/>
          </w:tcPr>
          <w:p w14:paraId="42DA5FCC" w14:textId="77777777" w:rsidR="000F59CE" w:rsidRDefault="000F59CE">
            <w:pPr>
              <w:pStyle w:val="affc"/>
              <w:spacing w:after="0" w:line="276" w:lineRule="atLeast"/>
              <w:rPr>
                <w:rFonts w:ascii="宋体" w:eastAsia="宋体" w:hAnsi="宋体"/>
              </w:rPr>
            </w:pPr>
            <w:r>
              <w:rPr>
                <w:rFonts w:ascii="Cambria" w:hAnsi="Cambria"/>
                <w:b/>
                <w:bCs/>
                <w:caps/>
                <w:color w:val="FFFFFF"/>
              </w:rPr>
              <w:t>对</w:t>
            </w:r>
            <w:r>
              <w:rPr>
                <w:rFonts w:ascii="Cambria" w:hAnsi="Cambria"/>
                <w:b/>
                <w:bCs/>
                <w:caps/>
                <w:color w:val="FFFFFF"/>
              </w:rPr>
              <w:t>COTS</w:t>
            </w:r>
            <w:r>
              <w:rPr>
                <w:rFonts w:ascii="Cambria" w:hAnsi="Cambria"/>
                <w:b/>
                <w:bCs/>
                <w:caps/>
                <w:color w:val="FFFFFF"/>
              </w:rPr>
              <w:t>，</w:t>
            </w:r>
            <w:r>
              <w:rPr>
                <w:rFonts w:ascii="Cambria" w:hAnsi="Cambria"/>
                <w:b/>
                <w:bCs/>
                <w:caps/>
                <w:color w:val="FFFFFF"/>
              </w:rPr>
              <w:t>MOTS</w:t>
            </w:r>
            <w:r>
              <w:rPr>
                <w:rFonts w:ascii="Cambria" w:hAnsi="Cambria"/>
                <w:b/>
                <w:bCs/>
                <w:caps/>
                <w:color w:val="FFFFFF"/>
              </w:rPr>
              <w:t>和</w:t>
            </w:r>
            <w:r>
              <w:rPr>
                <w:rFonts w:ascii="Cambria" w:hAnsi="Cambria"/>
                <w:b/>
                <w:bCs/>
                <w:caps/>
                <w:color w:val="FFFFFF"/>
              </w:rPr>
              <w:t>CUSTOM</w:t>
            </w:r>
            <w:r>
              <w:rPr>
                <w:rFonts w:ascii="Cambria" w:hAnsi="Cambria"/>
                <w:b/>
                <w:bCs/>
                <w:caps/>
                <w:color w:val="FFFFFF"/>
              </w:rPr>
              <w:t>实现的考虑</w:t>
            </w:r>
          </w:p>
        </w:tc>
      </w:tr>
      <w:tr w:rsidR="000F59CE" w14:paraId="3C27E2CB" w14:textId="77777777" w:rsidTr="000F59CE">
        <w:trPr>
          <w:trHeight w:val="17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01CCD953" w14:textId="77777777" w:rsidR="000F59CE" w:rsidRDefault="000F59CE">
            <w:pPr>
              <w:pStyle w:val="affc"/>
              <w:spacing w:before="120" w:after="120" w:line="276" w:lineRule="atLeast"/>
              <w:jc w:val="center"/>
            </w:pPr>
            <w:r>
              <w:rPr>
                <w:rFonts w:ascii="Cambria" w:hAnsi="Cambria"/>
                <w:i/>
                <w:iCs/>
              </w:rPr>
              <w:t>COTS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AB9FCE7" w14:textId="77777777" w:rsidR="000F59CE" w:rsidRDefault="000F59CE" w:rsidP="0091645E">
            <w:pPr>
              <w:numPr>
                <w:ilvl w:val="0"/>
                <w:numId w:val="22"/>
              </w:numPr>
              <w:spacing w:before="120" w:after="120" w:line="276" w:lineRule="atLeast"/>
              <w:ind w:left="527" w:firstLine="0"/>
              <w:rPr>
                <w:rFonts w:ascii="Times New Roman" w:hAnsi="Times New Roman" w:cs="Times New Roman"/>
                <w:i/>
                <w:iCs/>
                <w:lang w:eastAsia="zh-CN"/>
              </w:rPr>
            </w:pPr>
            <w:r>
              <w:rPr>
                <w:rFonts w:cs="Times New Roman"/>
                <w:i/>
                <w:iCs/>
                <w:lang w:eastAsia="zh-CN"/>
              </w:rPr>
              <w:t>对于</w:t>
            </w:r>
            <w:r>
              <w:rPr>
                <w:rFonts w:cs="Times New Roman"/>
                <w:i/>
                <w:iCs/>
                <w:lang w:eastAsia="zh-CN"/>
              </w:rPr>
              <w:t>COTS</w:t>
            </w:r>
            <w:r>
              <w:rPr>
                <w:rFonts w:cs="Times New Roman"/>
                <w:i/>
                <w:iCs/>
                <w:lang w:eastAsia="zh-CN"/>
              </w:rPr>
              <w:t>产品，需求是按照业务流程和其他组织流程的原样定义的。签订合同的最重要要求之一是组织变更要求，供应商的首批可交付成果之一应该是现有流程到待处理流程的映射，待处理流程是批准项目。必须尽早提供此可交付成果，但必须完整，将所有关键步骤，数据收集元素和所有其他关键项目从原样映射到将来的流程。这需要尽早支持必须执行的组织变更工作，以使用户为变更做好准备。</w:t>
            </w:r>
          </w:p>
        </w:tc>
      </w:tr>
      <w:tr w:rsidR="000F59CE" w14:paraId="0A12019C" w14:textId="77777777" w:rsidTr="000F59CE">
        <w:trPr>
          <w:trHeight w:val="1988"/>
        </w:trPr>
        <w:tc>
          <w:tcPr>
            <w:tcW w:w="145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61344B0E" w14:textId="77777777" w:rsidR="000F59CE" w:rsidRDefault="000F59CE">
            <w:pPr>
              <w:pStyle w:val="affc"/>
              <w:spacing w:before="120" w:after="120" w:line="276" w:lineRule="atLeast"/>
              <w:jc w:val="center"/>
              <w:rPr>
                <w:rFonts w:ascii="宋体" w:hAnsi="宋体" w:cs="宋体"/>
              </w:rPr>
            </w:pPr>
            <w:r>
              <w:rPr>
                <w:rFonts w:ascii="Cambria" w:hAnsi="Cambria"/>
                <w:i/>
                <w:iCs/>
              </w:rPr>
              <w:lastRenderedPageBreak/>
              <w:t>MOTS</w:t>
            </w:r>
          </w:p>
        </w:tc>
        <w:tc>
          <w:tcPr>
            <w:tcW w:w="8118" w:type="dxa"/>
            <w:tcBorders>
              <w:top w:val="single" w:sz="6" w:space="0" w:color="000000"/>
              <w:left w:val="single" w:sz="12" w:space="0" w:color="000000"/>
              <w:bottom w:val="single" w:sz="6" w:space="0" w:color="000000"/>
              <w:right w:val="single" w:sz="12" w:space="0" w:color="000000"/>
            </w:tcBorders>
            <w:tcMar>
              <w:top w:w="0" w:type="dxa"/>
              <w:left w:w="108" w:type="dxa"/>
              <w:bottom w:w="0" w:type="dxa"/>
              <w:right w:w="108" w:type="dxa"/>
            </w:tcMar>
            <w:hideMark/>
          </w:tcPr>
          <w:p w14:paraId="2E30329A" w14:textId="77777777" w:rsidR="000F59CE" w:rsidRDefault="000F59CE" w:rsidP="0091645E">
            <w:pPr>
              <w:numPr>
                <w:ilvl w:val="0"/>
                <w:numId w:val="23"/>
              </w:numPr>
              <w:spacing w:before="120" w:after="120" w:line="276" w:lineRule="atLeast"/>
              <w:ind w:left="167" w:firstLine="0"/>
              <w:rPr>
                <w:rFonts w:ascii="Times New Roman" w:hAnsi="Times New Roman" w:cs="Times New Roman"/>
                <w:i/>
                <w:iCs/>
                <w:lang w:eastAsia="zh-CN"/>
              </w:rPr>
            </w:pPr>
            <w:r>
              <w:rPr>
                <w:rFonts w:cs="Times New Roman"/>
                <w:i/>
                <w:iCs/>
                <w:lang w:eastAsia="zh-CN"/>
              </w:rPr>
              <w:t>MOTS</w:t>
            </w:r>
            <w:r>
              <w:rPr>
                <w:rFonts w:cs="Times New Roman"/>
                <w:i/>
                <w:iCs/>
                <w:lang w:eastAsia="zh-CN"/>
              </w:rPr>
              <w:t>基本上遵循与</w:t>
            </w:r>
            <w:r>
              <w:rPr>
                <w:rFonts w:cs="Times New Roman"/>
                <w:i/>
                <w:iCs/>
                <w:lang w:eastAsia="zh-CN"/>
              </w:rPr>
              <w:t>COTS</w:t>
            </w:r>
            <w:r>
              <w:rPr>
                <w:rFonts w:cs="Times New Roman"/>
                <w:i/>
                <w:iCs/>
                <w:lang w:eastAsia="zh-CN"/>
              </w:rPr>
              <w:t>相同的流程，针对现有的组织流程制定需求和流程。</w:t>
            </w:r>
          </w:p>
        </w:tc>
      </w:tr>
      <w:tr w:rsidR="000F59CE" w14:paraId="618AFE95" w14:textId="77777777" w:rsidTr="000F59CE">
        <w:trPr>
          <w:trHeight w:val="2330"/>
        </w:trPr>
        <w:tc>
          <w:tcPr>
            <w:tcW w:w="145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6FD471F8" w14:textId="77777777" w:rsidR="000F59CE" w:rsidRDefault="000F59CE">
            <w:pPr>
              <w:pStyle w:val="affc"/>
              <w:spacing w:before="120" w:after="120" w:line="276" w:lineRule="atLeast"/>
              <w:jc w:val="center"/>
              <w:rPr>
                <w:rFonts w:ascii="宋体" w:hAnsi="宋体" w:cs="宋体"/>
              </w:rPr>
            </w:pPr>
            <w:r>
              <w:rPr>
                <w:rFonts w:ascii="Cambria" w:hAnsi="Cambria"/>
                <w:i/>
                <w:iCs/>
              </w:rPr>
              <w:t>CUSTOM</w:t>
            </w:r>
          </w:p>
        </w:tc>
        <w:tc>
          <w:tcPr>
            <w:tcW w:w="8118" w:type="dxa"/>
            <w:tcBorders>
              <w:top w:val="single" w:sz="6" w:space="0" w:color="000000"/>
              <w:left w:val="single" w:sz="12" w:space="0" w:color="000000"/>
              <w:bottom w:val="single" w:sz="12" w:space="0" w:color="000000"/>
              <w:right w:val="single" w:sz="12" w:space="0" w:color="000000"/>
            </w:tcBorders>
            <w:tcMar>
              <w:top w:w="0" w:type="dxa"/>
              <w:left w:w="108" w:type="dxa"/>
              <w:bottom w:w="0" w:type="dxa"/>
              <w:right w:w="108" w:type="dxa"/>
            </w:tcMar>
            <w:hideMark/>
          </w:tcPr>
          <w:p w14:paraId="44252F0E" w14:textId="77777777" w:rsidR="000F59CE" w:rsidRDefault="000F59CE" w:rsidP="0091645E">
            <w:pPr>
              <w:numPr>
                <w:ilvl w:val="0"/>
                <w:numId w:val="24"/>
              </w:numPr>
              <w:spacing w:before="120" w:after="120" w:line="276" w:lineRule="atLeast"/>
              <w:ind w:left="167" w:firstLine="0"/>
              <w:rPr>
                <w:rFonts w:ascii="Times New Roman" w:hAnsi="Times New Roman" w:cs="Times New Roman"/>
                <w:i/>
                <w:iCs/>
                <w:lang w:eastAsia="zh-CN"/>
              </w:rPr>
            </w:pPr>
            <w:r>
              <w:rPr>
                <w:rFonts w:cs="Times New Roman"/>
                <w:i/>
                <w:iCs/>
                <w:lang w:eastAsia="zh-CN"/>
              </w:rPr>
              <w:t>编写本文档是为了直接支持自定义实现</w:t>
            </w:r>
            <w:r>
              <w:rPr>
                <w:rFonts w:cs="Times New Roman"/>
                <w:i/>
                <w:iCs/>
                <w:lang w:eastAsia="zh-CN"/>
              </w:rPr>
              <w:t>; </w:t>
            </w:r>
            <w:r>
              <w:rPr>
                <w:rFonts w:cs="Times New Roman"/>
                <w:i/>
                <w:iCs/>
                <w:lang w:eastAsia="zh-CN"/>
              </w:rPr>
              <w:t>没有需要考虑的额外考虑因素。</w:t>
            </w:r>
          </w:p>
        </w:tc>
      </w:tr>
    </w:tbl>
    <w:p w14:paraId="2C557372" w14:textId="77777777" w:rsidR="000F59CE" w:rsidRDefault="000F59CE" w:rsidP="000F59CE">
      <w:pPr>
        <w:pStyle w:val="affc"/>
        <w:spacing w:line="276" w:lineRule="atLeast"/>
        <w:rPr>
          <w:rFonts w:ascii="微软雅黑" w:eastAsia="微软雅黑" w:hAnsi="微软雅黑" w:cs="宋体"/>
          <w:color w:val="000000"/>
          <w:lang w:eastAsia="zh-CN"/>
        </w:rPr>
      </w:pPr>
      <w:r>
        <w:rPr>
          <w:rFonts w:ascii="Cambria" w:eastAsia="微软雅黑" w:hAnsi="Cambria"/>
          <w:color w:val="000000"/>
          <w:lang w:eastAsia="zh-CN"/>
        </w:rPr>
        <w:t> </w:t>
      </w:r>
    </w:p>
    <w:p w14:paraId="653AA3AB" w14:textId="77777777" w:rsidR="000F59CE" w:rsidRDefault="000F59CE" w:rsidP="000F59CE">
      <w:pPr>
        <w:pStyle w:val="affc"/>
        <w:spacing w:line="276" w:lineRule="atLeast"/>
        <w:rPr>
          <w:rFonts w:ascii="微软雅黑" w:eastAsia="微软雅黑" w:hAnsi="微软雅黑"/>
          <w:color w:val="000000"/>
          <w:lang w:eastAsia="zh-CN"/>
        </w:rPr>
      </w:pPr>
      <w:r>
        <w:rPr>
          <w:rFonts w:ascii="Cambria" w:eastAsia="微软雅黑" w:hAnsi="Cambria"/>
          <w:color w:val="000000"/>
          <w:lang w:eastAsia="zh-CN"/>
        </w:rPr>
        <w:t> </w:t>
      </w:r>
    </w:p>
    <w:p w14:paraId="15A5CD5C" w14:textId="77777777" w:rsidR="000F59CE" w:rsidRDefault="003037D1" w:rsidP="000F59CE">
      <w:pPr>
        <w:rPr>
          <w:rFonts w:ascii="宋体" w:eastAsia="宋体" w:hAnsi="宋体"/>
        </w:rPr>
      </w:pPr>
      <w:r>
        <w:pict w14:anchorId="38658974">
          <v:rect id="_x0000_i1032" style="width:467.05pt;height:.75pt" o:hrpct="0" o:hrstd="t" o:hrnoshade="t" o:hr="t" fillcolor="black" stroked="f"/>
        </w:pict>
      </w:r>
    </w:p>
    <w:bookmarkStart w:id="135" w:name="_ftn1"/>
    <w:bookmarkEnd w:id="135"/>
    <w:p w14:paraId="14C40E07"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"_ftnref1"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[1]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术语组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类或组</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类在本文档中有意使用，以符合行业标准，并表达集合可能由人类组和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或非人类对象组成的观点，例如接口由实时和批处理接口组成，这些接口本身具有要求。</w:t>
      </w:r>
    </w:p>
    <w:bookmarkStart w:id="136" w:name="_ftn2"/>
    <w:bookmarkEnd w:id="136"/>
    <w:p w14:paraId="405AE095"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"_ftnref2"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[2]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国家可以选择对某些要求承担责任，而不是将其作为</w:t>
      </w:r>
      <w:r>
        <w:rPr>
          <w:rFonts w:ascii="Cambria" w:eastAsia="微软雅黑" w:hAnsi="Cambria"/>
          <w:color w:val="000000"/>
          <w:sz w:val="20"/>
          <w:szCs w:val="20"/>
          <w:lang w:eastAsia="zh-CN"/>
        </w:rPr>
        <w:t>RFP</w:t>
      </w:r>
      <w:r>
        <w:rPr>
          <w:rFonts w:ascii="Cambria" w:eastAsia="微软雅黑" w:hAnsi="Cambria"/>
          <w:color w:val="000000"/>
          <w:sz w:val="20"/>
          <w:szCs w:val="20"/>
          <w:lang w:eastAsia="zh-CN"/>
        </w:rPr>
        <w:t>的一部分。无论如何，它们仍然是项目要求，仍然需要与供应商负责的相同。</w:t>
      </w:r>
    </w:p>
    <w:bookmarkStart w:id="137" w:name="_ftn3"/>
    <w:bookmarkEnd w:id="137"/>
    <w:p w14:paraId="79669D4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"_ftnref3"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[3]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虽然本计划遵循</w:t>
      </w:r>
      <w:r>
        <w:rPr>
          <w:rFonts w:ascii="Cambria" w:eastAsia="微软雅黑" w:hAnsi="Cambria"/>
          <w:color w:val="000000"/>
          <w:sz w:val="20"/>
          <w:szCs w:val="20"/>
          <w:lang w:eastAsia="zh-CN"/>
        </w:rPr>
        <w:t>ISO / IEC / IEEE</w:t>
      </w:r>
      <w:r>
        <w:rPr>
          <w:rFonts w:ascii="Cambria" w:eastAsia="微软雅黑" w:hAnsi="Cambria"/>
          <w:color w:val="000000"/>
          <w:sz w:val="20"/>
          <w:szCs w:val="20"/>
          <w:lang w:eastAsia="zh-CN"/>
        </w:rPr>
        <w:t>标准，但规划，活动和任务更侧重于从众多主要系统的开发要求中获得的常识，经验和专业知识。</w:t>
      </w:r>
    </w:p>
    <w:bookmarkStart w:id="138" w:name="_ftn4"/>
    <w:bookmarkEnd w:id="138"/>
    <w:p w14:paraId="70AB9A6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"_ftnref4"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[4]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群体是在系统中具有共同或共同利益的个人群体</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通常，它们为组织执行相同的业务功能，例如出纳组或信息技术支持组。</w:t>
      </w:r>
    </w:p>
    <w:bookmarkStart w:id="139" w:name="_ftn5"/>
    <w:bookmarkEnd w:id="139"/>
    <w:p w14:paraId="024E7E7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"_ftnref5"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[5]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同样，这是出于规划目的</w:t>
      </w:r>
      <w:r>
        <w:rPr>
          <w:rFonts w:ascii="Cambria" w:eastAsia="微软雅黑" w:hAnsi="Cambria"/>
          <w:color w:val="000000"/>
          <w:sz w:val="20"/>
          <w:szCs w:val="20"/>
          <w:lang w:eastAsia="zh-CN"/>
        </w:rPr>
        <w:t>; </w:t>
      </w:r>
      <w:r>
        <w:rPr>
          <w:rFonts w:ascii="Cambria" w:eastAsia="微软雅黑" w:hAnsi="Cambria"/>
          <w:color w:val="000000"/>
          <w:sz w:val="20"/>
          <w:szCs w:val="20"/>
          <w:lang w:eastAsia="zh-CN"/>
        </w:rPr>
        <w:t>实际的迭代次数和</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或递归次数将由引出要求的能力和获得的完整性决定。</w:t>
      </w:r>
    </w:p>
    <w:bookmarkStart w:id="140" w:name="_ftn6"/>
    <w:bookmarkEnd w:id="140"/>
    <w:p w14:paraId="18556AA1"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"_ftnref6"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[6]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虽然图</w:t>
      </w:r>
      <w:r>
        <w:rPr>
          <w:rFonts w:ascii="Cambria" w:eastAsia="微软雅黑" w:hAnsi="Cambria"/>
          <w:color w:val="000000"/>
          <w:sz w:val="20"/>
          <w:szCs w:val="20"/>
          <w:lang w:eastAsia="zh-CN"/>
        </w:rPr>
        <w:t>2</w:t>
      </w:r>
      <w:r>
        <w:rPr>
          <w:rFonts w:ascii="Cambria" w:eastAsia="微软雅黑" w:hAnsi="Cambria"/>
          <w:color w:val="000000"/>
          <w:sz w:val="20"/>
          <w:szCs w:val="20"/>
          <w:lang w:eastAsia="zh-CN"/>
        </w:rPr>
        <w:t>并不意味着暗示</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螺旋</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软件开发模型，但它确实产生了通过每个渐进螺旋降低风险的类似效果。在这种情况下，它有助于降低要求不正确</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或</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不完整的风险。</w:t>
      </w:r>
    </w:p>
    <w:bookmarkStart w:id="141" w:name="_ftn7"/>
    <w:bookmarkEnd w:id="141"/>
    <w:p w14:paraId="1FE85119"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"_ftnref7"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[7]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利益相关者和利益相关者类别</w:t>
      </w:r>
      <w:r>
        <w:rPr>
          <w:rFonts w:ascii="Cambria" w:eastAsia="微软雅黑" w:hAnsi="Cambria"/>
          <w:color w:val="000000"/>
          <w:sz w:val="20"/>
          <w:szCs w:val="20"/>
          <w:lang w:eastAsia="zh-CN"/>
        </w:rPr>
        <w:t>/</w:t>
      </w:r>
      <w:r>
        <w:rPr>
          <w:rFonts w:ascii="Cambria" w:eastAsia="微软雅黑" w:hAnsi="Cambria"/>
          <w:color w:val="000000"/>
          <w:sz w:val="20"/>
          <w:szCs w:val="20"/>
          <w:lang w:eastAsia="zh-CN"/>
        </w:rPr>
        <w:t>群体的识别在</w:t>
      </w:r>
      <w:r>
        <w:rPr>
          <w:rFonts w:ascii="微软雅黑" w:eastAsia="微软雅黑" w:hAnsi="微软雅黑" w:hint="eastAsia"/>
          <w:color w:val="000000"/>
          <w:sz w:val="27"/>
          <w:szCs w:val="27"/>
          <w:lang w:eastAsia="zh-CN"/>
        </w:rPr>
        <w:t> </w:t>
      </w:r>
      <w:r>
        <w:rPr>
          <w:rFonts w:ascii="Cambria" w:eastAsia="微软雅黑" w:hAnsi="Cambria"/>
          <w:color w:val="000000"/>
          <w:sz w:val="20"/>
          <w:szCs w:val="20"/>
          <w:lang w:eastAsia="zh-CN"/>
        </w:rPr>
        <w:t>3.1 </w:t>
      </w:r>
      <w:r>
        <w:rPr>
          <w:rFonts w:ascii="Cambria" w:eastAsia="微软雅黑" w:hAnsi="Cambria"/>
          <w:color w:val="000000"/>
          <w:sz w:val="20"/>
          <w:szCs w:val="20"/>
          <w:lang w:eastAsia="zh-CN"/>
        </w:rPr>
        <w:t>节中完成。</w:t>
      </w:r>
    </w:p>
    <w:bookmarkStart w:id="142" w:name="_ftn8"/>
    <w:bookmarkEnd w:id="142"/>
    <w:p w14:paraId="2E7BF5D0" w14:textId="77777777" w:rsidR="000F59CE" w:rsidRDefault="000F59CE" w:rsidP="000F59CE">
      <w:pPr>
        <w:pStyle w:val="affc"/>
        <w:spacing w:after="0"/>
        <w:rPr>
          <w:rFonts w:ascii="微软雅黑" w:eastAsia="微软雅黑" w:hAnsi="微软雅黑"/>
          <w:color w:val="000000"/>
          <w:sz w:val="27"/>
          <w:szCs w:val="27"/>
          <w:lang w:eastAsia="zh-CN"/>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lang w:eastAsia="zh-CN"/>
        </w:rPr>
        <w:instrText xml:space="preserve"> HYPERLINK "https://translate.googleusercontent.com/translate_f" \l "_ftnref8" </w:instrText>
      </w:r>
      <w:r>
        <w:rPr>
          <w:rFonts w:ascii="微软雅黑" w:eastAsia="微软雅黑" w:hAnsi="微软雅黑"/>
          <w:color w:val="000000"/>
          <w:sz w:val="27"/>
          <w:szCs w:val="27"/>
        </w:rPr>
        <w:fldChar w:fldCharType="separate"/>
      </w:r>
      <w:r>
        <w:rPr>
          <w:rStyle w:val="af5"/>
          <w:rFonts w:ascii="微软雅黑" w:eastAsia="微软雅黑" w:hAnsi="微软雅黑" w:hint="eastAsia"/>
          <w:sz w:val="27"/>
          <w:szCs w:val="27"/>
          <w:lang w:eastAsia="zh-CN"/>
        </w:rPr>
        <w:t>[8] </w:t>
      </w:r>
      <w:r>
        <w:rPr>
          <w:rFonts w:ascii="微软雅黑" w:eastAsia="微软雅黑" w:hAnsi="微软雅黑"/>
          <w:color w:val="000000"/>
          <w:sz w:val="27"/>
          <w:szCs w:val="27"/>
        </w:rPr>
        <w:fldChar w:fldCharType="end"/>
      </w:r>
      <w:r>
        <w:rPr>
          <w:rFonts w:ascii="Cambria" w:eastAsia="微软雅黑" w:hAnsi="Cambria"/>
          <w:color w:val="000000"/>
          <w:sz w:val="20"/>
          <w:szCs w:val="20"/>
          <w:lang w:eastAsia="zh-CN"/>
        </w:rPr>
        <w:t>要求的水平设定仅仅意味着一组中的要求被指定为大致相同的细节水平，除非另有必要。</w:t>
      </w:r>
    </w:p>
    <w:p w14:paraId="6491FC36" w14:textId="77777777" w:rsidR="0028797D" w:rsidRPr="000F59CE" w:rsidRDefault="0028797D" w:rsidP="000F59CE">
      <w:pPr>
        <w:rPr>
          <w:lang w:eastAsia="zh-CN"/>
        </w:rPr>
      </w:pPr>
    </w:p>
    <w:sectPr w:rsidR="0028797D" w:rsidRPr="000F59CE" w:rsidSect="003748EF">
      <w:footerReference w:type="default" r:id="rId40"/>
      <w:footnotePr>
        <w:numRestart w:val="eachSect"/>
      </w:footnotePr>
      <w:pgSz w:w="12240" w:h="15840" w:code="1"/>
      <w:pgMar w:top="1440" w:right="1440" w:bottom="1440" w:left="1440" w:header="720" w:footer="720" w:gutter="0"/>
      <w:pgNumType w:start="1" w:chapStyle="7"/>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sbqoo@qq.com [2]" w:date="2018-10-26T17:10:00Z" w:initials="H">
    <w:p w14:paraId="136E10DA" w14:textId="7A9053C2" w:rsidR="009C2775" w:rsidRDefault="009C2775">
      <w:pPr>
        <w:pStyle w:val="af8"/>
        <w:rPr>
          <w:lang w:eastAsia="zh-CN"/>
        </w:rPr>
      </w:pPr>
      <w:r>
        <w:rPr>
          <w:rStyle w:val="af2"/>
        </w:rPr>
        <w:annotationRef/>
      </w:r>
      <w:r>
        <w:rPr>
          <w:rFonts w:hint="eastAsia"/>
          <w:lang w:eastAsia="zh-CN"/>
        </w:rPr>
        <w:t>这个模块理解有误，应该是写文档间的关联性吧，例如优先级、基线等</w:t>
      </w:r>
      <w:r>
        <w:rPr>
          <w:lang w:eastAsia="zh-CN"/>
        </w:rPr>
        <w:t>…</w:t>
      </w:r>
    </w:p>
  </w:comment>
  <w:comment w:id="19" w:author="sbqoo@qq.com [2]" w:date="2018-10-26T21:53:00Z" w:initials="H">
    <w:p w14:paraId="3351E328" w14:textId="202D475F" w:rsidR="009C2775" w:rsidRDefault="009C2775">
      <w:pPr>
        <w:pStyle w:val="af8"/>
      </w:pPr>
      <w:r>
        <w:rPr>
          <w:rStyle w:val="af2"/>
        </w:rPr>
        <w:annotationRef/>
      </w:r>
      <w:r>
        <w:rPr>
          <w:rFonts w:hint="eastAsia"/>
          <w:lang w:eastAsia="zh-CN"/>
        </w:rPr>
        <w:t>期待被填写</w:t>
      </w:r>
    </w:p>
  </w:comment>
  <w:comment w:id="78" w:author="sbqoo@qq.com [2]" w:date="2018-10-26T17:19:00Z" w:initials="H">
    <w:p w14:paraId="4834DC30" w14:textId="77777777" w:rsidR="009C2775" w:rsidRDefault="009C2775" w:rsidP="0037606D">
      <w:pPr>
        <w:pStyle w:val="af8"/>
        <w:rPr>
          <w:lang w:eastAsia="zh-CN"/>
        </w:rPr>
      </w:pPr>
      <w:r>
        <w:rPr>
          <w:rStyle w:val="af2"/>
        </w:rPr>
        <w:annotationRef/>
      </w:r>
      <w:r>
        <w:rPr>
          <w:rFonts w:hint="eastAsia"/>
          <w:lang w:eastAsia="zh-CN"/>
        </w:rPr>
        <w:t>该表参照《</w:t>
      </w:r>
      <w:r>
        <w:rPr>
          <w:lang w:eastAsia="zh-CN"/>
        </w:rPr>
        <w:t>IT</w:t>
      </w:r>
      <w:r>
        <w:rPr>
          <w:rFonts w:hint="eastAsia"/>
          <w:lang w:eastAsia="zh-CN"/>
        </w:rPr>
        <w:t>项目管理》第</w:t>
      </w:r>
      <w:r>
        <w:rPr>
          <w:rFonts w:hint="eastAsia"/>
          <w:lang w:eastAsia="zh-CN"/>
        </w:rPr>
        <w:t>363</w:t>
      </w:r>
      <w:r>
        <w:rPr>
          <w:rFonts w:hint="eastAsia"/>
          <w:lang w:eastAsia="zh-CN"/>
        </w:rPr>
        <w:t>页</w:t>
      </w:r>
    </w:p>
  </w:comment>
  <w:comment w:id="84" w:author="sbqoo@qq.com [2]" w:date="2018-10-26T17:29:00Z" w:initials="H">
    <w:p w14:paraId="2EF00690" w14:textId="77777777" w:rsidR="009C2775" w:rsidRDefault="009C2775"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364</w:t>
      </w:r>
      <w:r>
        <w:rPr>
          <w:rFonts w:hint="eastAsia"/>
          <w:lang w:eastAsia="zh-CN"/>
        </w:rPr>
        <w:t>页</w:t>
      </w:r>
    </w:p>
  </w:comment>
  <w:comment w:id="88" w:author="sbqoo@qq.com [2]" w:date="2018-10-26T18:05:00Z" w:initials="H">
    <w:p w14:paraId="49389615" w14:textId="77777777" w:rsidR="009C2775" w:rsidRDefault="009C2775" w:rsidP="0037606D">
      <w:pPr>
        <w:pStyle w:val="af8"/>
        <w:rPr>
          <w:lang w:eastAsia="zh-CN"/>
        </w:rPr>
      </w:pPr>
      <w:r>
        <w:rPr>
          <w:rStyle w:val="af2"/>
        </w:rPr>
        <w:annotationRef/>
      </w:r>
      <w:r>
        <w:rPr>
          <w:rFonts w:hint="eastAsia"/>
          <w:lang w:eastAsia="zh-CN"/>
        </w:rPr>
        <w:t>该表参照《</w:t>
      </w:r>
      <w:r>
        <w:rPr>
          <w:rFonts w:hint="eastAsia"/>
          <w:lang w:eastAsia="zh-CN"/>
        </w:rPr>
        <w:t>I</w:t>
      </w:r>
      <w:r>
        <w:rPr>
          <w:lang w:eastAsia="zh-CN"/>
        </w:rPr>
        <w:t>T</w:t>
      </w:r>
      <w:r>
        <w:rPr>
          <w:rFonts w:hint="eastAsia"/>
          <w:lang w:eastAsia="zh-CN"/>
        </w:rPr>
        <w:t>项目管理》第</w:t>
      </w:r>
      <w:r>
        <w:rPr>
          <w:rFonts w:hint="eastAsia"/>
          <w:lang w:eastAsia="zh-CN"/>
        </w:rPr>
        <w:t>361</w:t>
      </w:r>
      <w:r>
        <w:rPr>
          <w:rFonts w:hint="eastAsia"/>
          <w:lang w:eastAsia="zh-CN"/>
        </w:rPr>
        <w:t>页</w:t>
      </w:r>
    </w:p>
  </w:comment>
  <w:comment w:id="101" w:author="平常 李" w:date="2018-10-26T10:52:00Z" w:initials="平常">
    <w:p w14:paraId="63BFA908" w14:textId="77777777" w:rsidR="009C2775" w:rsidRDefault="009C2775">
      <w:pPr>
        <w:pStyle w:val="af8"/>
        <w:rPr>
          <w:lang w:eastAsia="zh-CN"/>
        </w:rPr>
      </w:pPr>
      <w:r>
        <w:rPr>
          <w:rStyle w:val="af2"/>
        </w:rPr>
        <w:annotationRef/>
      </w:r>
      <w:r>
        <w:rPr>
          <w:rFonts w:hint="eastAsia"/>
          <w:lang w:eastAsia="zh-CN"/>
        </w:rPr>
        <w:t>要加入项目说明吗？</w:t>
      </w:r>
    </w:p>
  </w:comment>
  <w:comment w:id="102" w:author="sbqoo@qq.com [2]" w:date="2018-10-26T18:17:00Z" w:initials="H">
    <w:p w14:paraId="6CC958C5" w14:textId="113238B2" w:rsidR="009C2775" w:rsidRDefault="009C2775">
      <w:pPr>
        <w:pStyle w:val="af8"/>
        <w:rPr>
          <w:lang w:eastAsia="zh-CN"/>
        </w:rPr>
      </w:pPr>
      <w:r>
        <w:rPr>
          <w:rStyle w:val="af2"/>
        </w:rPr>
        <w:annotationRef/>
      </w:r>
      <w:r>
        <w:rPr>
          <w:rFonts w:hint="eastAsia"/>
          <w:lang w:eastAsia="zh-CN"/>
        </w:rPr>
        <w:t>没懂你意思</w:t>
      </w:r>
    </w:p>
  </w:comment>
  <w:comment w:id="105" w:author="sbqoo@qq.com [2]" w:date="2018-10-26T19:57:00Z" w:initials="H">
    <w:p w14:paraId="5CE73D3C" w14:textId="1CCBFE7D" w:rsidR="009C2775" w:rsidRDefault="009C2775">
      <w:pPr>
        <w:pStyle w:val="af8"/>
        <w:rPr>
          <w:lang w:eastAsia="zh-CN"/>
        </w:rPr>
      </w:pPr>
      <w:r>
        <w:rPr>
          <w:rStyle w:val="af2"/>
        </w:rPr>
        <w:annotationRef/>
      </w:r>
      <w:r>
        <w:rPr>
          <w:rFonts w:hint="eastAsia"/>
          <w:lang w:eastAsia="zh-CN"/>
        </w:rPr>
        <w:t>该表参考自《</w:t>
      </w:r>
      <w:r>
        <w:rPr>
          <w:rFonts w:hint="eastAsia"/>
          <w:lang w:eastAsia="zh-CN"/>
        </w:rPr>
        <w:t>I</w:t>
      </w:r>
      <w:r>
        <w:rPr>
          <w:lang w:eastAsia="zh-CN"/>
        </w:rPr>
        <w:t>T</w:t>
      </w:r>
      <w:r>
        <w:rPr>
          <w:rFonts w:hint="eastAsia"/>
          <w:lang w:eastAsia="zh-CN"/>
        </w:rPr>
        <w:t>项目管理》第</w:t>
      </w:r>
      <w:r>
        <w:rPr>
          <w:rFonts w:hint="eastAsia"/>
          <w:lang w:eastAsia="zh-CN"/>
        </w:rPr>
        <w:t>318</w:t>
      </w:r>
      <w:r>
        <w:rPr>
          <w:rFonts w:hint="eastAsia"/>
          <w:lang w:eastAsia="zh-CN"/>
        </w:rPr>
        <w:t>页</w:t>
      </w:r>
    </w:p>
  </w:comment>
  <w:comment w:id="114" w:author="sbqoo@qq.com [2]" w:date="2018-10-26T20:29:00Z" w:initials="H">
    <w:p w14:paraId="5B92F1AC" w14:textId="640504C5" w:rsidR="009C2775" w:rsidRDefault="009C2775">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18" w:author="sbqoo@qq.com [2]" w:date="2018-10-26T20:29:00Z" w:initials="H">
    <w:p w14:paraId="749B6F03" w14:textId="77777777" w:rsidR="009C2775" w:rsidRDefault="009C2775" w:rsidP="00EE49A8">
      <w:pPr>
        <w:pStyle w:val="af8"/>
        <w:rPr>
          <w:lang w:eastAsia="zh-CN"/>
        </w:rPr>
      </w:pPr>
      <w:r>
        <w:rPr>
          <w:rStyle w:val="af2"/>
        </w:rPr>
        <w:annotationRef/>
      </w:r>
      <w:r>
        <w:rPr>
          <w:rFonts w:hint="eastAsia"/>
          <w:lang w:eastAsia="zh-CN"/>
        </w:rPr>
        <w:t>参考自《</w:t>
      </w:r>
      <w:r>
        <w:rPr>
          <w:lang w:eastAsia="zh-CN"/>
        </w:rPr>
        <w:t>IT</w:t>
      </w:r>
      <w:r>
        <w:rPr>
          <w:rFonts w:hint="eastAsia"/>
          <w:lang w:eastAsia="zh-CN"/>
        </w:rPr>
        <w:t>项目计划》第</w:t>
      </w:r>
      <w:r>
        <w:rPr>
          <w:rFonts w:hint="eastAsia"/>
          <w:lang w:eastAsia="zh-CN"/>
        </w:rPr>
        <w:t>203</w:t>
      </w:r>
      <w:r>
        <w:rPr>
          <w:rFonts w:hint="eastAsia"/>
          <w:lang w:eastAsia="zh-CN"/>
        </w:rPr>
        <w:t>页</w:t>
      </w:r>
    </w:p>
  </w:comment>
  <w:comment w:id="120" w:author="sbqoo@qq.com [2]" w:date="2018-10-26T21:54:00Z" w:initials="H">
    <w:p w14:paraId="0D3905F9" w14:textId="3108E332" w:rsidR="009C2775" w:rsidRDefault="009C2775">
      <w:pPr>
        <w:pStyle w:val="af8"/>
        <w:rPr>
          <w:lang w:eastAsia="zh-CN"/>
        </w:rPr>
      </w:pPr>
      <w:r>
        <w:rPr>
          <w:rStyle w:val="af2"/>
        </w:rPr>
        <w:annotationRef/>
      </w:r>
      <w:r>
        <w:rPr>
          <w:rFonts w:hint="eastAsia"/>
          <w:lang w:eastAsia="zh-CN"/>
        </w:rPr>
        <w:t>期待被填写</w:t>
      </w:r>
      <w:r>
        <w:rPr>
          <w:rFonts w:hint="eastAsia"/>
          <w:lang w:eastAsia="zh-CN"/>
        </w:rPr>
        <w:t xml:space="preserve"> </w:t>
      </w:r>
      <w:r>
        <w:rPr>
          <w:lang w:eastAsia="zh-CN"/>
        </w:rPr>
        <w:t>QA</w:t>
      </w:r>
      <w:r>
        <w:rPr>
          <w:rFonts w:hint="eastAsia"/>
          <w:lang w:eastAsia="zh-CN"/>
        </w:rPr>
        <w:t>计划参考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6E10DA" w15:done="0"/>
  <w15:commentEx w15:paraId="3351E328" w15:done="0"/>
  <w15:commentEx w15:paraId="4834DC30" w15:done="0"/>
  <w15:commentEx w15:paraId="2EF00690" w15:done="0"/>
  <w15:commentEx w15:paraId="49389615" w15:done="0"/>
  <w15:commentEx w15:paraId="63BFA908" w15:done="0"/>
  <w15:commentEx w15:paraId="6CC958C5" w15:paraIdParent="63BFA908" w15:done="0"/>
  <w15:commentEx w15:paraId="5CE73D3C" w15:done="0"/>
  <w15:commentEx w15:paraId="5B92F1AC" w15:done="0"/>
  <w15:commentEx w15:paraId="749B6F03" w15:done="0"/>
  <w15:commentEx w15:paraId="0D3905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6E10DA" w16cid:durableId="1F7DC8EB"/>
  <w16cid:commentId w16cid:paraId="3351E328" w16cid:durableId="1F7E0B60"/>
  <w16cid:commentId w16cid:paraId="4834DC30" w16cid:durableId="1F7DCB22"/>
  <w16cid:commentId w16cid:paraId="2EF00690" w16cid:durableId="1F7DCD8F"/>
  <w16cid:commentId w16cid:paraId="49389615" w16cid:durableId="1F7DD5FC"/>
  <w16cid:commentId w16cid:paraId="63BFA908" w16cid:durableId="1F7D7055"/>
  <w16cid:commentId w16cid:paraId="6CC958C5" w16cid:durableId="1F7DD8C3"/>
  <w16cid:commentId w16cid:paraId="5CE73D3C" w16cid:durableId="1F7DF046"/>
  <w16cid:commentId w16cid:paraId="5B92F1AC" w16cid:durableId="1F7DF7B4"/>
  <w16cid:commentId w16cid:paraId="749B6F03" w16cid:durableId="1F7DFA04"/>
  <w16cid:commentId w16cid:paraId="0D3905F9" w16cid:durableId="1F7E0B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83F1D" w14:textId="77777777" w:rsidR="009C2775" w:rsidRDefault="009C2775" w:rsidP="00BF24EE">
      <w:pPr>
        <w:spacing w:after="0" w:line="240" w:lineRule="auto"/>
      </w:pPr>
      <w:r>
        <w:separator/>
      </w:r>
    </w:p>
  </w:endnote>
  <w:endnote w:type="continuationSeparator" w:id="0">
    <w:p w14:paraId="5857D898" w14:textId="77777777" w:rsidR="009C2775" w:rsidRDefault="009C2775" w:rsidP="00BF2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6767463"/>
      <w:docPartObj>
        <w:docPartGallery w:val="Page Numbers (Bottom of Page)"/>
        <w:docPartUnique/>
      </w:docPartObj>
    </w:sdtPr>
    <w:sdtEndPr/>
    <w:sdtContent>
      <w:sdt>
        <w:sdtPr>
          <w:id w:val="778686258"/>
          <w:docPartObj>
            <w:docPartGallery w:val="Page Numbers (Top of Page)"/>
            <w:docPartUnique/>
          </w:docPartObj>
        </w:sdtPr>
        <w:sdtEndPr/>
        <w:sdtContent>
          <w:p w14:paraId="20E9BF87" w14:textId="77777777" w:rsidR="009C2775" w:rsidRDefault="009C2775" w:rsidP="00243E09">
            <w:pPr>
              <w:pStyle w:val="a8"/>
              <w:jc w:val="right"/>
            </w:pPr>
            <w:r>
              <w:rPr>
                <w:noProof/>
                <w:lang w:eastAsia="zh-CN"/>
              </w:rPr>
              <mc:AlternateContent>
                <mc:Choice Requires="wps">
                  <w:drawing>
                    <wp:inline distT="0" distB="0" distL="0" distR="0" wp14:anchorId="1344801F" wp14:editId="45F3F296">
                      <wp:extent cx="5467350" cy="45085"/>
                      <wp:effectExtent l="0" t="0" r="0" b="0"/>
                      <wp:docPr id="10"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solidFill>
                                <a:schemeClr val="tx2">
                                  <a:lumMod val="40000"/>
                                  <a:lumOff val="60000"/>
                                </a:schemeClr>
                              </a:solidFill>
                              <a:extLst/>
                            </wps:spPr>
                            <wps:bodyPr rot="0" vert="horz" wrap="square" lIns="91440" tIns="45720" rIns="91440" bIns="45720" anchor="t" anchorCtr="0" upright="1">
                              <a:noAutofit/>
                            </wps:bodyPr>
                          </wps:wsp>
                        </a:graphicData>
                      </a:graphic>
                    </wp:inline>
                  </w:drawing>
                </mc:Choice>
                <mc:Fallback>
                  <w:pict>
                    <v:shapetype w14:anchorId="63BDC198"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" fillcolor="#8db3e2 [1311]" stroked="f">
                      <w10:anchorlock/>
                    </v:shape>
                  </w:pict>
                </mc:Fallback>
              </mc:AlternateContent>
            </w:r>
          </w:p>
          <w:p w14:paraId="42656513" w14:textId="77777777" w:rsidR="009C2775" w:rsidRDefault="009C2775" w:rsidP="001541DF">
            <w:pPr>
              <w:pStyle w:val="a8"/>
              <w:jc w:val="center"/>
            </w:pPr>
            <w:r>
              <w:t xml:space="preserve">Page </w:t>
            </w:r>
            <w:r w:rsidRPr="000D7A31">
              <w:rPr>
                <w:rFonts w:eastAsiaTheme="minorEastAsia" w:cstheme="minorBidi"/>
                <w:b/>
                <w:szCs w:val="24"/>
              </w:rPr>
              <w:fldChar w:fldCharType="begin"/>
            </w:r>
            <w:r w:rsidRPr="000D7A31">
              <w:rPr>
                <w:b/>
                <w:szCs w:val="24"/>
              </w:rPr>
              <w:instrText xml:space="preserve"> PAGE    \* MERGEFORMAT </w:instrText>
            </w:r>
            <w:r w:rsidRPr="000D7A31">
              <w:rPr>
                <w:rFonts w:eastAsiaTheme="minorEastAsia" w:cstheme="minorBidi"/>
                <w:b/>
                <w:szCs w:val="24"/>
              </w:rPr>
              <w:fldChar w:fldCharType="separate"/>
            </w:r>
            <w:r>
              <w:rPr>
                <w:b/>
                <w:noProof/>
                <w:szCs w:val="24"/>
              </w:rPr>
              <w:t>1</w:t>
            </w:r>
            <w:r w:rsidRPr="000D7A31">
              <w:rPr>
                <w:b/>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11DC8" w14:textId="77777777" w:rsidR="009C2775" w:rsidRDefault="009C2775" w:rsidP="00BF24EE">
      <w:pPr>
        <w:spacing w:after="0" w:line="240" w:lineRule="auto"/>
      </w:pPr>
      <w:r>
        <w:separator/>
      </w:r>
    </w:p>
  </w:footnote>
  <w:footnote w:type="continuationSeparator" w:id="0">
    <w:p w14:paraId="60756141" w14:textId="77777777" w:rsidR="009C2775" w:rsidRDefault="009C2775" w:rsidP="00BF2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626EA4DA"/>
    <w:lvl w:ilvl="0">
      <w:start w:val="1"/>
      <w:numFmt w:val="bullet"/>
      <w:pStyle w:val="3"/>
      <w:lvlText w:val="o"/>
      <w:lvlJc w:val="left"/>
      <w:pPr>
        <w:tabs>
          <w:tab w:val="num" w:pos="792"/>
        </w:tabs>
        <w:ind w:left="792" w:hanging="360"/>
      </w:pPr>
      <w:rPr>
        <w:rFonts w:ascii="Courier New" w:hAnsi="Courier New" w:hint="default"/>
      </w:rPr>
    </w:lvl>
  </w:abstractNum>
  <w:abstractNum w:abstractNumId="1" w15:restartNumberingAfterBreak="0">
    <w:nsid w:val="00000018"/>
    <w:multiLevelType w:val="multilevel"/>
    <w:tmpl w:val="0000001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718"/>
        </w:tabs>
        <w:ind w:left="718"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2467982"/>
    <w:multiLevelType w:val="multilevel"/>
    <w:tmpl w:val="9D484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44C5D5F"/>
    <w:multiLevelType w:val="multilevel"/>
    <w:tmpl w:val="82F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7A454B"/>
    <w:multiLevelType w:val="multilevel"/>
    <w:tmpl w:val="FCC8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9BE3E7D"/>
    <w:multiLevelType w:val="multilevel"/>
    <w:tmpl w:val="EA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D06909"/>
    <w:multiLevelType w:val="multilevel"/>
    <w:tmpl w:val="9BEC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F23F22"/>
    <w:multiLevelType w:val="multilevel"/>
    <w:tmpl w:val="C7AC8A48"/>
    <w:lvl w:ilvl="0">
      <w:start w:val="1"/>
      <w:numFmt w:val="decimal"/>
      <w:lvlText w:val="[%1]"/>
      <w:lvlJc w:val="left"/>
      <w:pPr>
        <w:tabs>
          <w:tab w:val="num" w:pos="720"/>
        </w:tabs>
        <w:ind w:left="720" w:hanging="360"/>
      </w:pPr>
      <w:rPr>
        <w:rFonts w:hint="eastAsia"/>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A83FBD"/>
    <w:multiLevelType w:val="multilevel"/>
    <w:tmpl w:val="EBF4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E53404"/>
    <w:multiLevelType w:val="multilevel"/>
    <w:tmpl w:val="563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EA33BD"/>
    <w:multiLevelType w:val="multilevel"/>
    <w:tmpl w:val="6CA4458E"/>
    <w:name w:val="List 4"/>
    <w:lvl w:ilvl="0">
      <w:start w:val="1"/>
      <w:numFmt w:val="decimal"/>
      <w:pStyle w:val="a"/>
      <w:lvlText w:val="%1."/>
      <w:lvlJc w:val="left"/>
      <w:pPr>
        <w:tabs>
          <w:tab w:val="num" w:pos="360"/>
        </w:tabs>
        <w:ind w:left="0" w:firstLine="0"/>
      </w:pPr>
      <w:rPr>
        <w:rFonts w:ascii="Arial" w:hAnsi="Arial" w:cs="Times New Roman" w:hint="default"/>
        <w:b w:val="0"/>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Restart w:val="0"/>
      <w:pStyle w:val="2"/>
      <w:lvlText w:val="%2."/>
      <w:lvlJc w:val="left"/>
      <w:pPr>
        <w:tabs>
          <w:tab w:val="num" w:pos="360"/>
        </w:tabs>
        <w:ind w:left="360" w:firstLine="0"/>
      </w:pPr>
      <w:rPr>
        <w:rFonts w:ascii="Arial" w:hAnsi="Arial" w:hint="default"/>
        <w:sz w:val="22"/>
        <w:szCs w:val="22"/>
      </w:rPr>
    </w:lvl>
    <w:lvl w:ilvl="2">
      <w:start w:val="1"/>
      <w:numFmt w:val="lowerRoman"/>
      <w:lvlRestart w:val="0"/>
      <w:pStyle w:val="30"/>
      <w:lvlText w:val="%3."/>
      <w:lvlJc w:val="left"/>
      <w:pPr>
        <w:tabs>
          <w:tab w:val="num" w:pos="720"/>
        </w:tabs>
        <w:ind w:left="720" w:firstLine="0"/>
      </w:pPr>
      <w:rPr>
        <w:rFonts w:ascii="Arial" w:hAnsi="Arial" w:hint="default"/>
        <w:sz w:val="22"/>
        <w:szCs w:val="22"/>
      </w:rPr>
    </w:lvl>
    <w:lvl w:ilvl="3">
      <w:start w:val="1"/>
      <w:numFmt w:val="decimal"/>
      <w:lvlRestart w:val="0"/>
      <w:pStyle w:val="4"/>
      <w:lvlText w:val="%4."/>
      <w:lvlJc w:val="left"/>
      <w:pPr>
        <w:tabs>
          <w:tab w:val="num" w:pos="360"/>
        </w:tabs>
        <w:ind w:left="360" w:firstLine="720"/>
      </w:pPr>
      <w:rPr>
        <w:rFonts w:ascii="Arial" w:hAnsi="Arial" w:hint="default"/>
        <w:sz w:val="22"/>
        <w:szCs w:val="22"/>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3" w15:restartNumberingAfterBreak="0">
    <w:nsid w:val="3D471EAA"/>
    <w:multiLevelType w:val="hybridMultilevel"/>
    <w:tmpl w:val="37F294D8"/>
    <w:lvl w:ilvl="0" w:tplc="E5FA62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C748EF"/>
    <w:multiLevelType w:val="multilevel"/>
    <w:tmpl w:val="89CE0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D05BC5"/>
    <w:multiLevelType w:val="multilevel"/>
    <w:tmpl w:val="A2DEA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9A3C9F"/>
    <w:multiLevelType w:val="multilevel"/>
    <w:tmpl w:val="40F8B3D6"/>
    <w:styleLink w:val="PSRSTYLE"/>
    <w:lvl w:ilvl="0">
      <w:start w:val="1"/>
      <w:numFmt w:val="decimal"/>
      <w:suff w:val="space"/>
      <w:lvlText w:val="%1."/>
      <w:lvlJc w:val="left"/>
      <w:pPr>
        <w:ind w:left="432" w:hanging="432"/>
      </w:pPr>
      <w:rPr>
        <w:rFonts w:ascii="Arial" w:hAnsi="Arial" w:hint="default"/>
        <w:b/>
        <w:sz w:val="32"/>
      </w:rPr>
    </w:lvl>
    <w:lvl w:ilvl="1">
      <w:start w:val="1"/>
      <w:numFmt w:val="decimal"/>
      <w:suff w:val="space"/>
      <w:lvlText w:val="%1.%2."/>
      <w:lvlJc w:val="left"/>
      <w:pPr>
        <w:ind w:left="576" w:hanging="576"/>
      </w:pPr>
      <w:rPr>
        <w:rFonts w:ascii="Arial" w:hAnsi="Arial" w:hint="default"/>
        <w:b/>
        <w:sz w:val="24"/>
      </w:rPr>
    </w:lvl>
    <w:lvl w:ilvl="2">
      <w:start w:val="1"/>
      <w:numFmt w:val="decimal"/>
      <w:suff w:val="space"/>
      <w:lvlText w:val="%2.%1.%3."/>
      <w:lvlJc w:val="left"/>
      <w:pPr>
        <w:ind w:left="1584" w:hanging="1008"/>
      </w:pPr>
      <w:rPr>
        <w:rFonts w:ascii="Arial" w:hAnsi="Arial" w:hint="default"/>
        <w:b/>
        <w:sz w:val="20"/>
      </w:rPr>
    </w:lvl>
    <w:lvl w:ilvl="3">
      <w:start w:val="1"/>
      <w:numFmt w:val="decimal"/>
      <w:suff w:val="space"/>
      <w:lvlText w:val="%1.%2.%3.%4."/>
      <w:lvlJc w:val="left"/>
      <w:pPr>
        <w:ind w:left="1584" w:hanging="864"/>
      </w:pPr>
      <w:rPr>
        <w:rFonts w:ascii="Arial" w:hAnsi="Arial" w:hint="default"/>
        <w:b/>
        <w:sz w:val="20"/>
      </w:rPr>
    </w:lvl>
    <w:lvl w:ilvl="4">
      <w:start w:val="1"/>
      <w:numFmt w:val="decimal"/>
      <w:lvlText w:val="%1.%2.%3.%4.%5"/>
      <w:lvlJc w:val="left"/>
      <w:pPr>
        <w:tabs>
          <w:tab w:val="num" w:pos="648"/>
        </w:tabs>
        <w:ind w:left="648" w:hanging="1008"/>
      </w:pPr>
      <w:rPr>
        <w:rFonts w:hint="default"/>
      </w:rPr>
    </w:lvl>
    <w:lvl w:ilvl="5">
      <w:start w:val="1"/>
      <w:numFmt w:val="decimal"/>
      <w:lvlText w:val="%1.%2.%3.%4.%5.%6"/>
      <w:lvlJc w:val="left"/>
      <w:pPr>
        <w:tabs>
          <w:tab w:val="num" w:pos="792"/>
        </w:tabs>
        <w:ind w:left="792" w:hanging="1152"/>
      </w:pPr>
      <w:rPr>
        <w:rFonts w:hint="default"/>
      </w:rPr>
    </w:lvl>
    <w:lvl w:ilvl="6">
      <w:start w:val="1"/>
      <w:numFmt w:val="decimal"/>
      <w:lvlText w:val="%1.%2.%3.%4.%5.%6.%7"/>
      <w:lvlJc w:val="left"/>
      <w:pPr>
        <w:tabs>
          <w:tab w:val="num" w:pos="936"/>
        </w:tabs>
        <w:ind w:left="936"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1224"/>
        </w:tabs>
        <w:ind w:left="1224" w:hanging="1584"/>
      </w:pPr>
      <w:rPr>
        <w:rFonts w:hint="default"/>
      </w:rPr>
    </w:lvl>
  </w:abstractNum>
  <w:abstractNum w:abstractNumId="17" w15:restartNumberingAfterBreak="0">
    <w:nsid w:val="554C7F00"/>
    <w:multiLevelType w:val="multilevel"/>
    <w:tmpl w:val="058E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58FE459F"/>
    <w:multiLevelType w:val="multilevel"/>
    <w:tmpl w:val="63B0ACC2"/>
    <w:lvl w:ilvl="0">
      <w:start w:val="1"/>
      <w:numFmt w:val="decimal"/>
      <w:pStyle w:val="1"/>
      <w:lvlText w:val="%1."/>
      <w:lvlJc w:val="left"/>
      <w:pPr>
        <w:ind w:left="780" w:hanging="690"/>
      </w:pPr>
      <w:rPr>
        <w:rFonts w:hint="default"/>
      </w:rPr>
    </w:lvl>
    <w:lvl w:ilvl="1">
      <w:start w:val="1"/>
      <w:numFmt w:val="decimal"/>
      <w:pStyle w:val="20"/>
      <w:lvlText w:val="%1.%2."/>
      <w:lvlJc w:val="left"/>
      <w:pPr>
        <w:ind w:left="2107" w:hanging="69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1"/>
      <w:lvlText w:val="%1.%2.%3."/>
      <w:lvlJc w:val="left"/>
      <w:pPr>
        <w:ind w:left="2250" w:hanging="720"/>
      </w:pPr>
      <w:rPr>
        <w:rFonts w:hint="default"/>
      </w:rPr>
    </w:lvl>
    <w:lvl w:ilvl="3">
      <w:start w:val="1"/>
      <w:numFmt w:val="decimal"/>
      <w:pStyle w:val="40"/>
      <w:lvlText w:val="%1.%2.%3.%4"/>
      <w:lvlJc w:val="left"/>
      <w:pPr>
        <w:ind w:left="3330" w:hanging="1080"/>
      </w:pPr>
      <w:rPr>
        <w:rFonts w:hint="default"/>
      </w:rPr>
    </w:lvl>
    <w:lvl w:ilvl="4">
      <w:start w:val="1"/>
      <w:numFmt w:val="decimal"/>
      <w:lvlText w:val="%1.%2.%3.%4.%5"/>
      <w:lvlJc w:val="left"/>
      <w:pPr>
        <w:ind w:left="4050" w:hanging="1080"/>
      </w:pPr>
      <w:rPr>
        <w:rFonts w:hint="default"/>
      </w:rPr>
    </w:lvl>
    <w:lvl w:ilvl="5">
      <w:start w:val="1"/>
      <w:numFmt w:val="decimal"/>
      <w:lvlText w:val="%1.%2.%3.%4.%5.%6"/>
      <w:lvlJc w:val="left"/>
      <w:pPr>
        <w:ind w:left="5130"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30" w:hanging="1800"/>
      </w:pPr>
      <w:rPr>
        <w:rFonts w:hint="default"/>
      </w:rPr>
    </w:lvl>
    <w:lvl w:ilvl="8">
      <w:start w:val="1"/>
      <w:numFmt w:val="decimal"/>
      <w:lvlText w:val="%1.%2.%3.%4.%5.%6.%7.%8.%9"/>
      <w:lvlJc w:val="left"/>
      <w:pPr>
        <w:ind w:left="7650" w:hanging="1800"/>
      </w:pPr>
      <w:rPr>
        <w:rFonts w:hint="default"/>
      </w:rPr>
    </w:lvl>
  </w:abstractNum>
  <w:abstractNum w:abstractNumId="20" w15:restartNumberingAfterBreak="0">
    <w:nsid w:val="59265AF9"/>
    <w:multiLevelType w:val="multilevel"/>
    <w:tmpl w:val="7A52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50155B"/>
    <w:multiLevelType w:val="multilevel"/>
    <w:tmpl w:val="FB28B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1D7871"/>
    <w:multiLevelType w:val="multilevel"/>
    <w:tmpl w:val="5D1D7871"/>
    <w:lvl w:ilvl="0">
      <w:numFmt w:val="bullet"/>
      <w:lvlText w:val=""/>
      <w:lvlJc w:val="left"/>
      <w:pPr>
        <w:ind w:left="720" w:hanging="360"/>
      </w:pPr>
      <w:rPr>
        <w:rFonts w:ascii="Wingdings" w:eastAsia="宋体" w:hAnsi="Wingdings" w:cs="Times New Roman"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3" w15:restartNumberingAfterBreak="0">
    <w:nsid w:val="5F9D41C8"/>
    <w:multiLevelType w:val="multilevel"/>
    <w:tmpl w:val="6A803440"/>
    <w:lvl w:ilvl="0">
      <w:start w:val="1"/>
      <w:numFmt w:val="upperLetter"/>
      <w:pStyle w:val="7"/>
      <w:lvlText w:val="APPENDIX %1."/>
      <w:lvlJc w:val="left"/>
      <w:pPr>
        <w:ind w:left="1170" w:hanging="360"/>
      </w:pPr>
      <w:rPr>
        <w:rFonts w:hint="default"/>
      </w:rPr>
    </w:lvl>
    <w:lvl w:ilvl="1">
      <w:start w:val="1"/>
      <w:numFmt w:val="lowerLetter"/>
      <w:pStyle w:val="8"/>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60C816FA"/>
    <w:multiLevelType w:val="multilevel"/>
    <w:tmpl w:val="E55C8E82"/>
    <w:lvl w:ilvl="0">
      <w:start w:val="1"/>
      <w:numFmt w:val="bullet"/>
      <w:pStyle w:val="a0"/>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720" w:hanging="360"/>
      </w:pPr>
      <w:rPr>
        <w:rFonts w:ascii="Wingdings" w:hAnsi="Wingdings" w:hint="default"/>
      </w:rPr>
    </w:lvl>
    <w:lvl w:ilvl="2">
      <w:start w:val="1"/>
      <w:numFmt w:val="bullet"/>
      <w:lvlText w:val="o"/>
      <w:lvlJc w:val="left"/>
      <w:pPr>
        <w:tabs>
          <w:tab w:val="num" w:pos="360"/>
        </w:tabs>
        <w:ind w:left="1080" w:hanging="360"/>
      </w:pPr>
      <w:rPr>
        <w:rFonts w:ascii="Courier New" w:hAnsi="Courier New" w:hint="default"/>
        <w:sz w:val="22"/>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89311E0"/>
    <w:multiLevelType w:val="multilevel"/>
    <w:tmpl w:val="FAA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636108"/>
    <w:multiLevelType w:val="multilevel"/>
    <w:tmpl w:val="8CD4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7F41E19"/>
    <w:multiLevelType w:val="multilevel"/>
    <w:tmpl w:val="A16A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2A19DA"/>
    <w:multiLevelType w:val="multilevel"/>
    <w:tmpl w:val="EE7A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904692"/>
    <w:multiLevelType w:val="multilevel"/>
    <w:tmpl w:val="03E0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B83ACD"/>
    <w:multiLevelType w:val="hybridMultilevel"/>
    <w:tmpl w:val="169EECB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6"/>
  </w:num>
  <w:num w:numId="3">
    <w:abstractNumId w:val="24"/>
  </w:num>
  <w:num w:numId="4">
    <w:abstractNumId w:val="12"/>
  </w:num>
  <w:num w:numId="5">
    <w:abstractNumId w:val="23"/>
    <w:lvlOverride w:ilvl="0">
      <w:lvl w:ilvl="0">
        <w:start w:val="1"/>
        <w:numFmt w:val="upperLetter"/>
        <w:pStyle w:val="7"/>
        <w:lvlText w:val="APPENDIX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Zero"/>
        <w:pStyle w:val="8"/>
        <w:lvlText w:val="%1-%2."/>
        <w:lvlJc w:val="left"/>
        <w:pPr>
          <w:ind w:left="1440" w:hanging="360"/>
        </w:pPr>
        <w:rPr>
          <w:rFonts w:hint="default"/>
          <w:b/>
          <w:sz w:val="24"/>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6">
    <w:abstractNumId w:val="19"/>
  </w:num>
  <w:num w:numId="7">
    <w:abstractNumId w:val="5"/>
  </w:num>
  <w:num w:numId="8">
    <w:abstractNumId w:val="17"/>
  </w:num>
  <w:num w:numId="9">
    <w:abstractNumId w:val="28"/>
  </w:num>
  <w:num w:numId="10">
    <w:abstractNumId w:val="26"/>
  </w:num>
  <w:num w:numId="11">
    <w:abstractNumId w:val="25"/>
  </w:num>
  <w:num w:numId="12">
    <w:abstractNumId w:val="14"/>
  </w:num>
  <w:num w:numId="13">
    <w:abstractNumId w:val="9"/>
  </w:num>
  <w:num w:numId="14">
    <w:abstractNumId w:val="21"/>
  </w:num>
  <w:num w:numId="15">
    <w:abstractNumId w:val="8"/>
  </w:num>
  <w:num w:numId="16">
    <w:abstractNumId w:val="27"/>
  </w:num>
  <w:num w:numId="17">
    <w:abstractNumId w:val="20"/>
  </w:num>
  <w:num w:numId="18">
    <w:abstractNumId w:val="15"/>
  </w:num>
  <w:num w:numId="19">
    <w:abstractNumId w:val="2"/>
  </w:num>
  <w:num w:numId="20">
    <w:abstractNumId w:val="11"/>
  </w:num>
  <w:num w:numId="21">
    <w:abstractNumId w:val="10"/>
  </w:num>
  <w:num w:numId="22">
    <w:abstractNumId w:val="4"/>
  </w:num>
  <w:num w:numId="23">
    <w:abstractNumId w:val="29"/>
  </w:num>
  <w:num w:numId="24">
    <w:abstractNumId w:val="7"/>
  </w:num>
  <w:num w:numId="25">
    <w:abstractNumId w:val="19"/>
  </w:num>
  <w:num w:numId="26">
    <w:abstractNumId w:val="1"/>
  </w:num>
  <w:num w:numId="27">
    <w:abstractNumId w:val="22"/>
  </w:num>
  <w:num w:numId="28">
    <w:abstractNumId w:val="18"/>
  </w:num>
  <w:num w:numId="29">
    <w:abstractNumId w:val="3"/>
  </w:num>
  <w:num w:numId="30">
    <w:abstractNumId w:val="6"/>
  </w:num>
  <w:num w:numId="31">
    <w:abstractNumId w:val="19"/>
  </w:num>
  <w:num w:numId="32">
    <w:abstractNumId w:val="19"/>
  </w:num>
  <w:num w:numId="33">
    <w:abstractNumId w:val="30"/>
  </w:num>
  <w:num w:numId="34">
    <w:abstractNumId w:val="13"/>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bqoo@qq.com [2]">
    <w15:presenceInfo w15:providerId="Windows Live" w15:userId="ee4bf08278666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57345"/>
  </w:hdrShapeDefaults>
  <w:footnotePr>
    <w:numRestart w:val="eachSec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7DE4"/>
    <w:rsid w:val="000000BF"/>
    <w:rsid w:val="00000C73"/>
    <w:rsid w:val="000014E2"/>
    <w:rsid w:val="000019AD"/>
    <w:rsid w:val="00002571"/>
    <w:rsid w:val="000035EF"/>
    <w:rsid w:val="0000703B"/>
    <w:rsid w:val="00007A58"/>
    <w:rsid w:val="0001088F"/>
    <w:rsid w:val="00011E7F"/>
    <w:rsid w:val="000134B6"/>
    <w:rsid w:val="000144FD"/>
    <w:rsid w:val="00017794"/>
    <w:rsid w:val="000209E8"/>
    <w:rsid w:val="00021AC5"/>
    <w:rsid w:val="00022DD8"/>
    <w:rsid w:val="00025001"/>
    <w:rsid w:val="00025908"/>
    <w:rsid w:val="000261DF"/>
    <w:rsid w:val="0002673A"/>
    <w:rsid w:val="0002693F"/>
    <w:rsid w:val="00031CE0"/>
    <w:rsid w:val="00032B7B"/>
    <w:rsid w:val="00032EAA"/>
    <w:rsid w:val="000343AB"/>
    <w:rsid w:val="00035DC7"/>
    <w:rsid w:val="00037429"/>
    <w:rsid w:val="000403DA"/>
    <w:rsid w:val="000409AF"/>
    <w:rsid w:val="00040BEB"/>
    <w:rsid w:val="0004310A"/>
    <w:rsid w:val="000443D5"/>
    <w:rsid w:val="000461D0"/>
    <w:rsid w:val="00054E90"/>
    <w:rsid w:val="000569AF"/>
    <w:rsid w:val="00057063"/>
    <w:rsid w:val="00057A43"/>
    <w:rsid w:val="000606A3"/>
    <w:rsid w:val="00060F69"/>
    <w:rsid w:val="00061F8B"/>
    <w:rsid w:val="00062296"/>
    <w:rsid w:val="0006265F"/>
    <w:rsid w:val="00062C32"/>
    <w:rsid w:val="0006319B"/>
    <w:rsid w:val="00064D15"/>
    <w:rsid w:val="00064D62"/>
    <w:rsid w:val="00065D3B"/>
    <w:rsid w:val="0007254F"/>
    <w:rsid w:val="00073282"/>
    <w:rsid w:val="000732B7"/>
    <w:rsid w:val="00073907"/>
    <w:rsid w:val="00073E9F"/>
    <w:rsid w:val="00074D77"/>
    <w:rsid w:val="000778D1"/>
    <w:rsid w:val="00077D6B"/>
    <w:rsid w:val="000803D9"/>
    <w:rsid w:val="00082D14"/>
    <w:rsid w:val="00083780"/>
    <w:rsid w:val="00083B7A"/>
    <w:rsid w:val="00083BF7"/>
    <w:rsid w:val="000856FE"/>
    <w:rsid w:val="00092740"/>
    <w:rsid w:val="00096D0C"/>
    <w:rsid w:val="00097F06"/>
    <w:rsid w:val="000A1854"/>
    <w:rsid w:val="000A348C"/>
    <w:rsid w:val="000A3D10"/>
    <w:rsid w:val="000A472B"/>
    <w:rsid w:val="000A4998"/>
    <w:rsid w:val="000A5A06"/>
    <w:rsid w:val="000A7CB9"/>
    <w:rsid w:val="000B092C"/>
    <w:rsid w:val="000B40AA"/>
    <w:rsid w:val="000B5A6A"/>
    <w:rsid w:val="000B6308"/>
    <w:rsid w:val="000C0B6E"/>
    <w:rsid w:val="000C17D0"/>
    <w:rsid w:val="000C25A9"/>
    <w:rsid w:val="000C4652"/>
    <w:rsid w:val="000C64EA"/>
    <w:rsid w:val="000C6709"/>
    <w:rsid w:val="000C6EA4"/>
    <w:rsid w:val="000C7CAB"/>
    <w:rsid w:val="000C7CCC"/>
    <w:rsid w:val="000D153F"/>
    <w:rsid w:val="000D3361"/>
    <w:rsid w:val="000D7A31"/>
    <w:rsid w:val="000E134A"/>
    <w:rsid w:val="000E6955"/>
    <w:rsid w:val="000F0693"/>
    <w:rsid w:val="000F0C76"/>
    <w:rsid w:val="000F4153"/>
    <w:rsid w:val="000F4C33"/>
    <w:rsid w:val="000F59CE"/>
    <w:rsid w:val="000F6303"/>
    <w:rsid w:val="001023F5"/>
    <w:rsid w:val="001107C7"/>
    <w:rsid w:val="001113D6"/>
    <w:rsid w:val="00112DDC"/>
    <w:rsid w:val="00113808"/>
    <w:rsid w:val="0011399E"/>
    <w:rsid w:val="001149EB"/>
    <w:rsid w:val="001156B6"/>
    <w:rsid w:val="00116905"/>
    <w:rsid w:val="00116BF5"/>
    <w:rsid w:val="00117FA0"/>
    <w:rsid w:val="001231A6"/>
    <w:rsid w:val="001302EE"/>
    <w:rsid w:val="00133061"/>
    <w:rsid w:val="00136557"/>
    <w:rsid w:val="0013737D"/>
    <w:rsid w:val="001402D2"/>
    <w:rsid w:val="00140D52"/>
    <w:rsid w:val="0014195D"/>
    <w:rsid w:val="00141979"/>
    <w:rsid w:val="0014228E"/>
    <w:rsid w:val="00142A18"/>
    <w:rsid w:val="00143C2A"/>
    <w:rsid w:val="001440BA"/>
    <w:rsid w:val="0014644A"/>
    <w:rsid w:val="00147D9B"/>
    <w:rsid w:val="001534B9"/>
    <w:rsid w:val="00153B0E"/>
    <w:rsid w:val="001541DF"/>
    <w:rsid w:val="001548DC"/>
    <w:rsid w:val="00154ECA"/>
    <w:rsid w:val="001571AA"/>
    <w:rsid w:val="0016010F"/>
    <w:rsid w:val="00161D46"/>
    <w:rsid w:val="00162DFA"/>
    <w:rsid w:val="00164DEC"/>
    <w:rsid w:val="001671FD"/>
    <w:rsid w:val="00171A6D"/>
    <w:rsid w:val="00171BE8"/>
    <w:rsid w:val="00173A10"/>
    <w:rsid w:val="00174669"/>
    <w:rsid w:val="00177C96"/>
    <w:rsid w:val="00180DF3"/>
    <w:rsid w:val="001819F8"/>
    <w:rsid w:val="00185F64"/>
    <w:rsid w:val="00187CD7"/>
    <w:rsid w:val="00191B75"/>
    <w:rsid w:val="001939DA"/>
    <w:rsid w:val="0019418F"/>
    <w:rsid w:val="00194824"/>
    <w:rsid w:val="00195DB4"/>
    <w:rsid w:val="001975B8"/>
    <w:rsid w:val="001A000A"/>
    <w:rsid w:val="001A04F0"/>
    <w:rsid w:val="001A0A24"/>
    <w:rsid w:val="001B02FA"/>
    <w:rsid w:val="001B178C"/>
    <w:rsid w:val="001B427F"/>
    <w:rsid w:val="001B592C"/>
    <w:rsid w:val="001B6EB6"/>
    <w:rsid w:val="001B7530"/>
    <w:rsid w:val="001C0729"/>
    <w:rsid w:val="001C2E38"/>
    <w:rsid w:val="001C375F"/>
    <w:rsid w:val="001C3CE1"/>
    <w:rsid w:val="001C5A0E"/>
    <w:rsid w:val="001C5E2C"/>
    <w:rsid w:val="001C696A"/>
    <w:rsid w:val="001C6F8F"/>
    <w:rsid w:val="001C7C4C"/>
    <w:rsid w:val="001D146C"/>
    <w:rsid w:val="001D1595"/>
    <w:rsid w:val="001D21E3"/>
    <w:rsid w:val="001D396F"/>
    <w:rsid w:val="001D5308"/>
    <w:rsid w:val="001D5E2C"/>
    <w:rsid w:val="001D7711"/>
    <w:rsid w:val="001D7C00"/>
    <w:rsid w:val="001E0A0A"/>
    <w:rsid w:val="001E3807"/>
    <w:rsid w:val="001E6145"/>
    <w:rsid w:val="001E6AA0"/>
    <w:rsid w:val="001E7DDD"/>
    <w:rsid w:val="001F45E5"/>
    <w:rsid w:val="001F50AE"/>
    <w:rsid w:val="001F6780"/>
    <w:rsid w:val="001F7509"/>
    <w:rsid w:val="00200E60"/>
    <w:rsid w:val="00201D0B"/>
    <w:rsid w:val="00202093"/>
    <w:rsid w:val="0020423F"/>
    <w:rsid w:val="002050BC"/>
    <w:rsid w:val="00206EE3"/>
    <w:rsid w:val="00206EF4"/>
    <w:rsid w:val="00207A73"/>
    <w:rsid w:val="0021036E"/>
    <w:rsid w:val="00211193"/>
    <w:rsid w:val="002135B6"/>
    <w:rsid w:val="00215340"/>
    <w:rsid w:val="00216DB9"/>
    <w:rsid w:val="00216E85"/>
    <w:rsid w:val="00222031"/>
    <w:rsid w:val="002231EA"/>
    <w:rsid w:val="002238FD"/>
    <w:rsid w:val="00227374"/>
    <w:rsid w:val="0023053C"/>
    <w:rsid w:val="002306F8"/>
    <w:rsid w:val="0023312A"/>
    <w:rsid w:val="00233C1F"/>
    <w:rsid w:val="00234ADF"/>
    <w:rsid w:val="002358CB"/>
    <w:rsid w:val="00235BB6"/>
    <w:rsid w:val="00237B5F"/>
    <w:rsid w:val="00237F52"/>
    <w:rsid w:val="00242770"/>
    <w:rsid w:val="002436B6"/>
    <w:rsid w:val="00243E09"/>
    <w:rsid w:val="00246C98"/>
    <w:rsid w:val="00253422"/>
    <w:rsid w:val="00253C30"/>
    <w:rsid w:val="002554E8"/>
    <w:rsid w:val="00256CA7"/>
    <w:rsid w:val="0026098D"/>
    <w:rsid w:val="00260F06"/>
    <w:rsid w:val="0026247C"/>
    <w:rsid w:val="0026592F"/>
    <w:rsid w:val="002661C6"/>
    <w:rsid w:val="00270F12"/>
    <w:rsid w:val="002711B5"/>
    <w:rsid w:val="0027155C"/>
    <w:rsid w:val="00274C09"/>
    <w:rsid w:val="0027753F"/>
    <w:rsid w:val="00281405"/>
    <w:rsid w:val="00282062"/>
    <w:rsid w:val="00282BA6"/>
    <w:rsid w:val="002866C7"/>
    <w:rsid w:val="002871C7"/>
    <w:rsid w:val="0028797D"/>
    <w:rsid w:val="0029285C"/>
    <w:rsid w:val="00293456"/>
    <w:rsid w:val="002954F6"/>
    <w:rsid w:val="00295567"/>
    <w:rsid w:val="00295E75"/>
    <w:rsid w:val="00296C0C"/>
    <w:rsid w:val="00296F91"/>
    <w:rsid w:val="00297E2B"/>
    <w:rsid w:val="002A0A58"/>
    <w:rsid w:val="002A3837"/>
    <w:rsid w:val="002A545A"/>
    <w:rsid w:val="002A57E2"/>
    <w:rsid w:val="002A6E9F"/>
    <w:rsid w:val="002A7F88"/>
    <w:rsid w:val="002B11CC"/>
    <w:rsid w:val="002B19F0"/>
    <w:rsid w:val="002B7471"/>
    <w:rsid w:val="002C008B"/>
    <w:rsid w:val="002C09A7"/>
    <w:rsid w:val="002C3E76"/>
    <w:rsid w:val="002C4A20"/>
    <w:rsid w:val="002D0737"/>
    <w:rsid w:val="002D16EB"/>
    <w:rsid w:val="002D2058"/>
    <w:rsid w:val="002D28B0"/>
    <w:rsid w:val="002D2A0D"/>
    <w:rsid w:val="002D3254"/>
    <w:rsid w:val="002D41C7"/>
    <w:rsid w:val="002D5BFB"/>
    <w:rsid w:val="002D6C07"/>
    <w:rsid w:val="002D74D0"/>
    <w:rsid w:val="002E1C26"/>
    <w:rsid w:val="002E2A25"/>
    <w:rsid w:val="002E2D86"/>
    <w:rsid w:val="002E37C3"/>
    <w:rsid w:val="002E4993"/>
    <w:rsid w:val="002E6F51"/>
    <w:rsid w:val="002E7D70"/>
    <w:rsid w:val="002F01E1"/>
    <w:rsid w:val="002F4C82"/>
    <w:rsid w:val="002F5161"/>
    <w:rsid w:val="002F5FD6"/>
    <w:rsid w:val="002F663E"/>
    <w:rsid w:val="002F6D12"/>
    <w:rsid w:val="00300200"/>
    <w:rsid w:val="0030066A"/>
    <w:rsid w:val="00301BEA"/>
    <w:rsid w:val="00302FF1"/>
    <w:rsid w:val="003037D1"/>
    <w:rsid w:val="003056A1"/>
    <w:rsid w:val="00307298"/>
    <w:rsid w:val="00307BC5"/>
    <w:rsid w:val="00313229"/>
    <w:rsid w:val="003231D9"/>
    <w:rsid w:val="003245C3"/>
    <w:rsid w:val="003249BA"/>
    <w:rsid w:val="00326941"/>
    <w:rsid w:val="00326EB9"/>
    <w:rsid w:val="0033086C"/>
    <w:rsid w:val="00330E54"/>
    <w:rsid w:val="00330F29"/>
    <w:rsid w:val="003310C5"/>
    <w:rsid w:val="00331424"/>
    <w:rsid w:val="00331762"/>
    <w:rsid w:val="00332F63"/>
    <w:rsid w:val="00335405"/>
    <w:rsid w:val="00335D78"/>
    <w:rsid w:val="003365DF"/>
    <w:rsid w:val="003400B2"/>
    <w:rsid w:val="00341EBC"/>
    <w:rsid w:val="0034224B"/>
    <w:rsid w:val="00342385"/>
    <w:rsid w:val="00342898"/>
    <w:rsid w:val="00343262"/>
    <w:rsid w:val="00343866"/>
    <w:rsid w:val="00347A3B"/>
    <w:rsid w:val="00351FF2"/>
    <w:rsid w:val="00353BE4"/>
    <w:rsid w:val="00354784"/>
    <w:rsid w:val="00354985"/>
    <w:rsid w:val="003551A8"/>
    <w:rsid w:val="00355FE0"/>
    <w:rsid w:val="00357A34"/>
    <w:rsid w:val="0036275A"/>
    <w:rsid w:val="003635A2"/>
    <w:rsid w:val="003639A4"/>
    <w:rsid w:val="00365821"/>
    <w:rsid w:val="003667BD"/>
    <w:rsid w:val="00366FF4"/>
    <w:rsid w:val="00367A65"/>
    <w:rsid w:val="00370DC3"/>
    <w:rsid w:val="003713E9"/>
    <w:rsid w:val="00372C10"/>
    <w:rsid w:val="003748EF"/>
    <w:rsid w:val="00374DE9"/>
    <w:rsid w:val="00374FA8"/>
    <w:rsid w:val="00375AF8"/>
    <w:rsid w:val="00375BBF"/>
    <w:rsid w:val="0037606D"/>
    <w:rsid w:val="00376116"/>
    <w:rsid w:val="00376286"/>
    <w:rsid w:val="00376CE1"/>
    <w:rsid w:val="003778FF"/>
    <w:rsid w:val="00381F8F"/>
    <w:rsid w:val="003837A9"/>
    <w:rsid w:val="00384BE4"/>
    <w:rsid w:val="00385872"/>
    <w:rsid w:val="00385981"/>
    <w:rsid w:val="0038621D"/>
    <w:rsid w:val="00387FE1"/>
    <w:rsid w:val="003911C8"/>
    <w:rsid w:val="00392A93"/>
    <w:rsid w:val="00394364"/>
    <w:rsid w:val="00394755"/>
    <w:rsid w:val="00397884"/>
    <w:rsid w:val="003A0CB5"/>
    <w:rsid w:val="003A1790"/>
    <w:rsid w:val="003A3837"/>
    <w:rsid w:val="003A3E21"/>
    <w:rsid w:val="003A479B"/>
    <w:rsid w:val="003A49ED"/>
    <w:rsid w:val="003B111E"/>
    <w:rsid w:val="003B3DBA"/>
    <w:rsid w:val="003B611A"/>
    <w:rsid w:val="003B731A"/>
    <w:rsid w:val="003C0725"/>
    <w:rsid w:val="003C1AD0"/>
    <w:rsid w:val="003C32C6"/>
    <w:rsid w:val="003C5476"/>
    <w:rsid w:val="003C5D24"/>
    <w:rsid w:val="003C7273"/>
    <w:rsid w:val="003C73A4"/>
    <w:rsid w:val="003D1D01"/>
    <w:rsid w:val="003D3B9C"/>
    <w:rsid w:val="003D3F00"/>
    <w:rsid w:val="003D4200"/>
    <w:rsid w:val="003D4DE4"/>
    <w:rsid w:val="003E1A46"/>
    <w:rsid w:val="003E1FC9"/>
    <w:rsid w:val="003E34E8"/>
    <w:rsid w:val="003E436D"/>
    <w:rsid w:val="003F00FA"/>
    <w:rsid w:val="003F07F2"/>
    <w:rsid w:val="003F10C9"/>
    <w:rsid w:val="003F13E8"/>
    <w:rsid w:val="003F3C58"/>
    <w:rsid w:val="003F5A10"/>
    <w:rsid w:val="003F6AAB"/>
    <w:rsid w:val="00400504"/>
    <w:rsid w:val="004007E8"/>
    <w:rsid w:val="00401459"/>
    <w:rsid w:val="004015AD"/>
    <w:rsid w:val="004016D2"/>
    <w:rsid w:val="00402712"/>
    <w:rsid w:val="00402A78"/>
    <w:rsid w:val="00402A86"/>
    <w:rsid w:val="00403355"/>
    <w:rsid w:val="004052FA"/>
    <w:rsid w:val="00406971"/>
    <w:rsid w:val="00410111"/>
    <w:rsid w:val="00412093"/>
    <w:rsid w:val="00413A69"/>
    <w:rsid w:val="00414ABC"/>
    <w:rsid w:val="004159AC"/>
    <w:rsid w:val="00415A4A"/>
    <w:rsid w:val="00415E02"/>
    <w:rsid w:val="00417A6C"/>
    <w:rsid w:val="004210D4"/>
    <w:rsid w:val="00423DA4"/>
    <w:rsid w:val="004258BB"/>
    <w:rsid w:val="004266D6"/>
    <w:rsid w:val="00426B36"/>
    <w:rsid w:val="00430C18"/>
    <w:rsid w:val="004315B9"/>
    <w:rsid w:val="00431A36"/>
    <w:rsid w:val="00431F4D"/>
    <w:rsid w:val="00431FA2"/>
    <w:rsid w:val="00433A83"/>
    <w:rsid w:val="00436633"/>
    <w:rsid w:val="0044025B"/>
    <w:rsid w:val="00443F60"/>
    <w:rsid w:val="00445428"/>
    <w:rsid w:val="00447AC5"/>
    <w:rsid w:val="00447E7C"/>
    <w:rsid w:val="00450830"/>
    <w:rsid w:val="00451A38"/>
    <w:rsid w:val="00466484"/>
    <w:rsid w:val="00471423"/>
    <w:rsid w:val="004734A3"/>
    <w:rsid w:val="00475BBE"/>
    <w:rsid w:val="004765C9"/>
    <w:rsid w:val="00476817"/>
    <w:rsid w:val="00476C8A"/>
    <w:rsid w:val="00477DE4"/>
    <w:rsid w:val="00481204"/>
    <w:rsid w:val="00487CFB"/>
    <w:rsid w:val="004904FC"/>
    <w:rsid w:val="00492934"/>
    <w:rsid w:val="00493CA3"/>
    <w:rsid w:val="00495C3E"/>
    <w:rsid w:val="00496813"/>
    <w:rsid w:val="00497966"/>
    <w:rsid w:val="004A079F"/>
    <w:rsid w:val="004A08AA"/>
    <w:rsid w:val="004A1187"/>
    <w:rsid w:val="004A1923"/>
    <w:rsid w:val="004A3398"/>
    <w:rsid w:val="004B605B"/>
    <w:rsid w:val="004B644A"/>
    <w:rsid w:val="004B6D9D"/>
    <w:rsid w:val="004B7BA1"/>
    <w:rsid w:val="004B7F02"/>
    <w:rsid w:val="004D01E4"/>
    <w:rsid w:val="004D1398"/>
    <w:rsid w:val="004D2DE3"/>
    <w:rsid w:val="004E33B9"/>
    <w:rsid w:val="004E424A"/>
    <w:rsid w:val="004E6572"/>
    <w:rsid w:val="004E79EA"/>
    <w:rsid w:val="004F3116"/>
    <w:rsid w:val="004F3984"/>
    <w:rsid w:val="004F6A55"/>
    <w:rsid w:val="004F6CBF"/>
    <w:rsid w:val="004F7827"/>
    <w:rsid w:val="005000B3"/>
    <w:rsid w:val="00500387"/>
    <w:rsid w:val="00500C0E"/>
    <w:rsid w:val="00501FC5"/>
    <w:rsid w:val="00504FE5"/>
    <w:rsid w:val="00505B23"/>
    <w:rsid w:val="00507F8A"/>
    <w:rsid w:val="00510EBB"/>
    <w:rsid w:val="005118D0"/>
    <w:rsid w:val="0051291D"/>
    <w:rsid w:val="005145AC"/>
    <w:rsid w:val="00516256"/>
    <w:rsid w:val="00517509"/>
    <w:rsid w:val="00523D9C"/>
    <w:rsid w:val="00525776"/>
    <w:rsid w:val="005276A4"/>
    <w:rsid w:val="00531336"/>
    <w:rsid w:val="00536C8F"/>
    <w:rsid w:val="0054707F"/>
    <w:rsid w:val="005531F2"/>
    <w:rsid w:val="005569A2"/>
    <w:rsid w:val="005605A8"/>
    <w:rsid w:val="00563FBB"/>
    <w:rsid w:val="00565345"/>
    <w:rsid w:val="0056702C"/>
    <w:rsid w:val="005675B5"/>
    <w:rsid w:val="00573A3C"/>
    <w:rsid w:val="00573BC3"/>
    <w:rsid w:val="005760EC"/>
    <w:rsid w:val="0057625A"/>
    <w:rsid w:val="00576639"/>
    <w:rsid w:val="005770FB"/>
    <w:rsid w:val="005812E8"/>
    <w:rsid w:val="005833EE"/>
    <w:rsid w:val="00584597"/>
    <w:rsid w:val="00585E62"/>
    <w:rsid w:val="00587F82"/>
    <w:rsid w:val="00590471"/>
    <w:rsid w:val="00590867"/>
    <w:rsid w:val="005917A9"/>
    <w:rsid w:val="0059352F"/>
    <w:rsid w:val="00594727"/>
    <w:rsid w:val="00596DE5"/>
    <w:rsid w:val="005A1839"/>
    <w:rsid w:val="005A2B7A"/>
    <w:rsid w:val="005A43FF"/>
    <w:rsid w:val="005A53F6"/>
    <w:rsid w:val="005B14F4"/>
    <w:rsid w:val="005B1C01"/>
    <w:rsid w:val="005B1FD0"/>
    <w:rsid w:val="005B201F"/>
    <w:rsid w:val="005C13B7"/>
    <w:rsid w:val="005C1ADB"/>
    <w:rsid w:val="005C2740"/>
    <w:rsid w:val="005C43D3"/>
    <w:rsid w:val="005C6B38"/>
    <w:rsid w:val="005C730D"/>
    <w:rsid w:val="005C7D42"/>
    <w:rsid w:val="005D1A14"/>
    <w:rsid w:val="005D541C"/>
    <w:rsid w:val="005D5FD6"/>
    <w:rsid w:val="005D6CB4"/>
    <w:rsid w:val="005D6EB4"/>
    <w:rsid w:val="005E1741"/>
    <w:rsid w:val="005E19A4"/>
    <w:rsid w:val="005E19C6"/>
    <w:rsid w:val="005E1C0F"/>
    <w:rsid w:val="005E372E"/>
    <w:rsid w:val="005E3779"/>
    <w:rsid w:val="005E6A62"/>
    <w:rsid w:val="005F2217"/>
    <w:rsid w:val="005F372B"/>
    <w:rsid w:val="005F53EB"/>
    <w:rsid w:val="005F7210"/>
    <w:rsid w:val="005F7852"/>
    <w:rsid w:val="006014A4"/>
    <w:rsid w:val="006017E1"/>
    <w:rsid w:val="00603606"/>
    <w:rsid w:val="0060364C"/>
    <w:rsid w:val="00605AB8"/>
    <w:rsid w:val="006119AF"/>
    <w:rsid w:val="00614CB8"/>
    <w:rsid w:val="00614ED6"/>
    <w:rsid w:val="00616B6A"/>
    <w:rsid w:val="006217EB"/>
    <w:rsid w:val="00622113"/>
    <w:rsid w:val="00623210"/>
    <w:rsid w:val="006253F2"/>
    <w:rsid w:val="0062724A"/>
    <w:rsid w:val="00627C19"/>
    <w:rsid w:val="00631334"/>
    <w:rsid w:val="006344D7"/>
    <w:rsid w:val="0063494B"/>
    <w:rsid w:val="006365CC"/>
    <w:rsid w:val="00636F61"/>
    <w:rsid w:val="00640C59"/>
    <w:rsid w:val="00642B93"/>
    <w:rsid w:val="00646AC4"/>
    <w:rsid w:val="0064787E"/>
    <w:rsid w:val="00647B0A"/>
    <w:rsid w:val="00652F9F"/>
    <w:rsid w:val="00653C63"/>
    <w:rsid w:val="00654AD5"/>
    <w:rsid w:val="00660ADA"/>
    <w:rsid w:val="00662ACF"/>
    <w:rsid w:val="00662FFF"/>
    <w:rsid w:val="006653FD"/>
    <w:rsid w:val="00665E44"/>
    <w:rsid w:val="00672778"/>
    <w:rsid w:val="00674596"/>
    <w:rsid w:val="006748F2"/>
    <w:rsid w:val="00676C0A"/>
    <w:rsid w:val="00682FC8"/>
    <w:rsid w:val="00684E90"/>
    <w:rsid w:val="006851C8"/>
    <w:rsid w:val="006870C7"/>
    <w:rsid w:val="006870F5"/>
    <w:rsid w:val="00690C21"/>
    <w:rsid w:val="00691659"/>
    <w:rsid w:val="006929F5"/>
    <w:rsid w:val="006949A1"/>
    <w:rsid w:val="0069694E"/>
    <w:rsid w:val="00697340"/>
    <w:rsid w:val="006A179F"/>
    <w:rsid w:val="006A1FAA"/>
    <w:rsid w:val="006A7877"/>
    <w:rsid w:val="006A7F49"/>
    <w:rsid w:val="006A7F57"/>
    <w:rsid w:val="006B13BF"/>
    <w:rsid w:val="006B1A67"/>
    <w:rsid w:val="006B2998"/>
    <w:rsid w:val="006B2C6A"/>
    <w:rsid w:val="006B3FC7"/>
    <w:rsid w:val="006B6596"/>
    <w:rsid w:val="006C01B4"/>
    <w:rsid w:val="006C03CE"/>
    <w:rsid w:val="006C13F1"/>
    <w:rsid w:val="006C1B31"/>
    <w:rsid w:val="006C1C8C"/>
    <w:rsid w:val="006C1DBD"/>
    <w:rsid w:val="006C3115"/>
    <w:rsid w:val="006C46C1"/>
    <w:rsid w:val="006C52BD"/>
    <w:rsid w:val="006C639E"/>
    <w:rsid w:val="006C77B2"/>
    <w:rsid w:val="006C7F17"/>
    <w:rsid w:val="006D19CD"/>
    <w:rsid w:val="006D1E67"/>
    <w:rsid w:val="006D215B"/>
    <w:rsid w:val="006D2503"/>
    <w:rsid w:val="006D3453"/>
    <w:rsid w:val="006D383C"/>
    <w:rsid w:val="006D5E4F"/>
    <w:rsid w:val="006D75B4"/>
    <w:rsid w:val="006D7B7B"/>
    <w:rsid w:val="006E16DA"/>
    <w:rsid w:val="006E24C6"/>
    <w:rsid w:val="006E423F"/>
    <w:rsid w:val="006F17BE"/>
    <w:rsid w:val="006F1B1D"/>
    <w:rsid w:val="006F30A5"/>
    <w:rsid w:val="006F66FF"/>
    <w:rsid w:val="006F6EAE"/>
    <w:rsid w:val="007040E8"/>
    <w:rsid w:val="00704954"/>
    <w:rsid w:val="007076D4"/>
    <w:rsid w:val="00707925"/>
    <w:rsid w:val="007118C3"/>
    <w:rsid w:val="007127E7"/>
    <w:rsid w:val="00714A25"/>
    <w:rsid w:val="0071782E"/>
    <w:rsid w:val="00717FDD"/>
    <w:rsid w:val="00720746"/>
    <w:rsid w:val="0072229A"/>
    <w:rsid w:val="00723E12"/>
    <w:rsid w:val="007242D8"/>
    <w:rsid w:val="0072497B"/>
    <w:rsid w:val="00725BEF"/>
    <w:rsid w:val="00727714"/>
    <w:rsid w:val="0073119E"/>
    <w:rsid w:val="007336BA"/>
    <w:rsid w:val="00734AF8"/>
    <w:rsid w:val="00735AC7"/>
    <w:rsid w:val="007376A5"/>
    <w:rsid w:val="007418BC"/>
    <w:rsid w:val="00741C02"/>
    <w:rsid w:val="0074368D"/>
    <w:rsid w:val="00744C1A"/>
    <w:rsid w:val="00745258"/>
    <w:rsid w:val="00745AC8"/>
    <w:rsid w:val="00745D0B"/>
    <w:rsid w:val="007508DE"/>
    <w:rsid w:val="0075095C"/>
    <w:rsid w:val="007514BB"/>
    <w:rsid w:val="0075173F"/>
    <w:rsid w:val="007530F3"/>
    <w:rsid w:val="0075404C"/>
    <w:rsid w:val="00755691"/>
    <w:rsid w:val="00755B57"/>
    <w:rsid w:val="0075740F"/>
    <w:rsid w:val="00760A39"/>
    <w:rsid w:val="00762FCC"/>
    <w:rsid w:val="0076354D"/>
    <w:rsid w:val="007639DA"/>
    <w:rsid w:val="00765DBA"/>
    <w:rsid w:val="0077372A"/>
    <w:rsid w:val="00773A4C"/>
    <w:rsid w:val="0077636D"/>
    <w:rsid w:val="00776569"/>
    <w:rsid w:val="00776A32"/>
    <w:rsid w:val="00777345"/>
    <w:rsid w:val="00777A64"/>
    <w:rsid w:val="00784421"/>
    <w:rsid w:val="007848E6"/>
    <w:rsid w:val="00786911"/>
    <w:rsid w:val="007900D8"/>
    <w:rsid w:val="007911FF"/>
    <w:rsid w:val="00791895"/>
    <w:rsid w:val="0079196C"/>
    <w:rsid w:val="0079340F"/>
    <w:rsid w:val="0079447F"/>
    <w:rsid w:val="007A0E06"/>
    <w:rsid w:val="007A0F39"/>
    <w:rsid w:val="007A512A"/>
    <w:rsid w:val="007A7D81"/>
    <w:rsid w:val="007B4391"/>
    <w:rsid w:val="007B7932"/>
    <w:rsid w:val="007C15C5"/>
    <w:rsid w:val="007C193A"/>
    <w:rsid w:val="007C2634"/>
    <w:rsid w:val="007C3503"/>
    <w:rsid w:val="007C3FDF"/>
    <w:rsid w:val="007C49A7"/>
    <w:rsid w:val="007C4C67"/>
    <w:rsid w:val="007C56DB"/>
    <w:rsid w:val="007C5874"/>
    <w:rsid w:val="007C6B28"/>
    <w:rsid w:val="007D154A"/>
    <w:rsid w:val="007D2753"/>
    <w:rsid w:val="007D37B6"/>
    <w:rsid w:val="007D6578"/>
    <w:rsid w:val="007E09B3"/>
    <w:rsid w:val="007E2154"/>
    <w:rsid w:val="007E3C61"/>
    <w:rsid w:val="007E54AA"/>
    <w:rsid w:val="007E5BDE"/>
    <w:rsid w:val="007E694F"/>
    <w:rsid w:val="007E72AF"/>
    <w:rsid w:val="007F0B69"/>
    <w:rsid w:val="007F150A"/>
    <w:rsid w:val="007F2293"/>
    <w:rsid w:val="007F3ED5"/>
    <w:rsid w:val="007F4084"/>
    <w:rsid w:val="007F4D71"/>
    <w:rsid w:val="007F4DED"/>
    <w:rsid w:val="007F5269"/>
    <w:rsid w:val="007F7BA1"/>
    <w:rsid w:val="00800F5A"/>
    <w:rsid w:val="008021A4"/>
    <w:rsid w:val="00802C9D"/>
    <w:rsid w:val="00802F39"/>
    <w:rsid w:val="00803BEF"/>
    <w:rsid w:val="0080523C"/>
    <w:rsid w:val="00805440"/>
    <w:rsid w:val="0080597A"/>
    <w:rsid w:val="00805E6B"/>
    <w:rsid w:val="00807410"/>
    <w:rsid w:val="00810A92"/>
    <w:rsid w:val="008112F2"/>
    <w:rsid w:val="00811A27"/>
    <w:rsid w:val="008127DF"/>
    <w:rsid w:val="00814339"/>
    <w:rsid w:val="0082330B"/>
    <w:rsid w:val="0082393A"/>
    <w:rsid w:val="00824202"/>
    <w:rsid w:val="00824400"/>
    <w:rsid w:val="00824D13"/>
    <w:rsid w:val="00826B56"/>
    <w:rsid w:val="00826CCB"/>
    <w:rsid w:val="00832A52"/>
    <w:rsid w:val="008359E9"/>
    <w:rsid w:val="00836720"/>
    <w:rsid w:val="00840F5E"/>
    <w:rsid w:val="00841D9F"/>
    <w:rsid w:val="008427AF"/>
    <w:rsid w:val="0084631D"/>
    <w:rsid w:val="00846450"/>
    <w:rsid w:val="008465C9"/>
    <w:rsid w:val="008470B5"/>
    <w:rsid w:val="00850D90"/>
    <w:rsid w:val="0085467F"/>
    <w:rsid w:val="00855D03"/>
    <w:rsid w:val="00856AEA"/>
    <w:rsid w:val="0086008B"/>
    <w:rsid w:val="00860884"/>
    <w:rsid w:val="00861CE9"/>
    <w:rsid w:val="0086204C"/>
    <w:rsid w:val="00863DD4"/>
    <w:rsid w:val="0086465E"/>
    <w:rsid w:val="00866BD4"/>
    <w:rsid w:val="00867416"/>
    <w:rsid w:val="0087033C"/>
    <w:rsid w:val="00870A48"/>
    <w:rsid w:val="00872A34"/>
    <w:rsid w:val="00876A1F"/>
    <w:rsid w:val="00877249"/>
    <w:rsid w:val="008774D8"/>
    <w:rsid w:val="00877A5C"/>
    <w:rsid w:val="00883A53"/>
    <w:rsid w:val="00884398"/>
    <w:rsid w:val="00884CB0"/>
    <w:rsid w:val="00890D09"/>
    <w:rsid w:val="00893162"/>
    <w:rsid w:val="00893597"/>
    <w:rsid w:val="0089513B"/>
    <w:rsid w:val="00895305"/>
    <w:rsid w:val="008A1621"/>
    <w:rsid w:val="008A3431"/>
    <w:rsid w:val="008A472D"/>
    <w:rsid w:val="008A65E7"/>
    <w:rsid w:val="008A6C2C"/>
    <w:rsid w:val="008A737F"/>
    <w:rsid w:val="008B172B"/>
    <w:rsid w:val="008B1C51"/>
    <w:rsid w:val="008B2C14"/>
    <w:rsid w:val="008C1641"/>
    <w:rsid w:val="008C48D6"/>
    <w:rsid w:val="008C6711"/>
    <w:rsid w:val="008C6E9A"/>
    <w:rsid w:val="008C7F1E"/>
    <w:rsid w:val="008D0529"/>
    <w:rsid w:val="008D0A16"/>
    <w:rsid w:val="008D1E99"/>
    <w:rsid w:val="008D6B24"/>
    <w:rsid w:val="008D7588"/>
    <w:rsid w:val="008D77B1"/>
    <w:rsid w:val="008E162C"/>
    <w:rsid w:val="008E1D57"/>
    <w:rsid w:val="008E4591"/>
    <w:rsid w:val="008E5583"/>
    <w:rsid w:val="008E6506"/>
    <w:rsid w:val="008E6A64"/>
    <w:rsid w:val="008E6DCE"/>
    <w:rsid w:val="008F207A"/>
    <w:rsid w:val="008F4DD2"/>
    <w:rsid w:val="008F6B1B"/>
    <w:rsid w:val="008F71A8"/>
    <w:rsid w:val="008F748D"/>
    <w:rsid w:val="008F7538"/>
    <w:rsid w:val="00900E1E"/>
    <w:rsid w:val="009017AE"/>
    <w:rsid w:val="00904CB4"/>
    <w:rsid w:val="009056E2"/>
    <w:rsid w:val="00906452"/>
    <w:rsid w:val="009065D3"/>
    <w:rsid w:val="00906799"/>
    <w:rsid w:val="0091221E"/>
    <w:rsid w:val="009124B4"/>
    <w:rsid w:val="009125DF"/>
    <w:rsid w:val="00912EBF"/>
    <w:rsid w:val="00913BD4"/>
    <w:rsid w:val="00915FBF"/>
    <w:rsid w:val="00916117"/>
    <w:rsid w:val="0091645E"/>
    <w:rsid w:val="00917B16"/>
    <w:rsid w:val="0092081F"/>
    <w:rsid w:val="00924BFD"/>
    <w:rsid w:val="00924EA6"/>
    <w:rsid w:val="00927D89"/>
    <w:rsid w:val="00931E63"/>
    <w:rsid w:val="00932601"/>
    <w:rsid w:val="00933739"/>
    <w:rsid w:val="0093435F"/>
    <w:rsid w:val="00943245"/>
    <w:rsid w:val="00943C8A"/>
    <w:rsid w:val="009448D5"/>
    <w:rsid w:val="009466B5"/>
    <w:rsid w:val="0094719D"/>
    <w:rsid w:val="0094739D"/>
    <w:rsid w:val="00947BEA"/>
    <w:rsid w:val="00951F66"/>
    <w:rsid w:val="009570D7"/>
    <w:rsid w:val="009574E1"/>
    <w:rsid w:val="009611EA"/>
    <w:rsid w:val="009635A4"/>
    <w:rsid w:val="00963CDB"/>
    <w:rsid w:val="009702C6"/>
    <w:rsid w:val="00970FEF"/>
    <w:rsid w:val="009749BE"/>
    <w:rsid w:val="00975924"/>
    <w:rsid w:val="00976A53"/>
    <w:rsid w:val="00980449"/>
    <w:rsid w:val="009818C3"/>
    <w:rsid w:val="00981A08"/>
    <w:rsid w:val="009821D0"/>
    <w:rsid w:val="00982C24"/>
    <w:rsid w:val="00982E24"/>
    <w:rsid w:val="00984E49"/>
    <w:rsid w:val="00987BDE"/>
    <w:rsid w:val="0099106C"/>
    <w:rsid w:val="00992F70"/>
    <w:rsid w:val="00993643"/>
    <w:rsid w:val="00995A06"/>
    <w:rsid w:val="00996B08"/>
    <w:rsid w:val="009974ED"/>
    <w:rsid w:val="009A1D08"/>
    <w:rsid w:val="009A2EE1"/>
    <w:rsid w:val="009A5973"/>
    <w:rsid w:val="009A5F71"/>
    <w:rsid w:val="009B083F"/>
    <w:rsid w:val="009B086A"/>
    <w:rsid w:val="009B0B3E"/>
    <w:rsid w:val="009B28C4"/>
    <w:rsid w:val="009B2B7D"/>
    <w:rsid w:val="009B340D"/>
    <w:rsid w:val="009B3CC6"/>
    <w:rsid w:val="009B4D1B"/>
    <w:rsid w:val="009C0068"/>
    <w:rsid w:val="009C2775"/>
    <w:rsid w:val="009C4E85"/>
    <w:rsid w:val="009C62CC"/>
    <w:rsid w:val="009C6D73"/>
    <w:rsid w:val="009C7FF5"/>
    <w:rsid w:val="009D0693"/>
    <w:rsid w:val="009D499A"/>
    <w:rsid w:val="009D59BB"/>
    <w:rsid w:val="009E2D93"/>
    <w:rsid w:val="009E5AFE"/>
    <w:rsid w:val="009F0354"/>
    <w:rsid w:val="009F06F4"/>
    <w:rsid w:val="009F21A2"/>
    <w:rsid w:val="009F3C03"/>
    <w:rsid w:val="009F4AC6"/>
    <w:rsid w:val="009F747D"/>
    <w:rsid w:val="00A00935"/>
    <w:rsid w:val="00A014F4"/>
    <w:rsid w:val="00A033EE"/>
    <w:rsid w:val="00A049B8"/>
    <w:rsid w:val="00A06251"/>
    <w:rsid w:val="00A0685B"/>
    <w:rsid w:val="00A0792A"/>
    <w:rsid w:val="00A07B54"/>
    <w:rsid w:val="00A07EAF"/>
    <w:rsid w:val="00A10A02"/>
    <w:rsid w:val="00A12707"/>
    <w:rsid w:val="00A13424"/>
    <w:rsid w:val="00A16DBE"/>
    <w:rsid w:val="00A17FAC"/>
    <w:rsid w:val="00A21AF4"/>
    <w:rsid w:val="00A23234"/>
    <w:rsid w:val="00A2359D"/>
    <w:rsid w:val="00A257A1"/>
    <w:rsid w:val="00A3042E"/>
    <w:rsid w:val="00A32811"/>
    <w:rsid w:val="00A3295C"/>
    <w:rsid w:val="00A36FE7"/>
    <w:rsid w:val="00A41B2D"/>
    <w:rsid w:val="00A44E78"/>
    <w:rsid w:val="00A47790"/>
    <w:rsid w:val="00A479F7"/>
    <w:rsid w:val="00A50E41"/>
    <w:rsid w:val="00A5266B"/>
    <w:rsid w:val="00A62CC2"/>
    <w:rsid w:val="00A656A8"/>
    <w:rsid w:val="00A66762"/>
    <w:rsid w:val="00A66D4E"/>
    <w:rsid w:val="00A768F0"/>
    <w:rsid w:val="00A77B78"/>
    <w:rsid w:val="00A77F65"/>
    <w:rsid w:val="00A83F6F"/>
    <w:rsid w:val="00A86498"/>
    <w:rsid w:val="00A925C6"/>
    <w:rsid w:val="00A9434D"/>
    <w:rsid w:val="00A94AA1"/>
    <w:rsid w:val="00A952D1"/>
    <w:rsid w:val="00A968E5"/>
    <w:rsid w:val="00AA0949"/>
    <w:rsid w:val="00AA1BE3"/>
    <w:rsid w:val="00AA342F"/>
    <w:rsid w:val="00AA443F"/>
    <w:rsid w:val="00AA46EA"/>
    <w:rsid w:val="00AA577E"/>
    <w:rsid w:val="00AA6EA8"/>
    <w:rsid w:val="00AB1A9A"/>
    <w:rsid w:val="00AB1AC3"/>
    <w:rsid w:val="00AB2C61"/>
    <w:rsid w:val="00AB679C"/>
    <w:rsid w:val="00AC0AAB"/>
    <w:rsid w:val="00AC16F2"/>
    <w:rsid w:val="00AC2A73"/>
    <w:rsid w:val="00AC40E1"/>
    <w:rsid w:val="00AC51AE"/>
    <w:rsid w:val="00AC7045"/>
    <w:rsid w:val="00AC76C1"/>
    <w:rsid w:val="00AD0140"/>
    <w:rsid w:val="00AD07F3"/>
    <w:rsid w:val="00AD41A4"/>
    <w:rsid w:val="00AD5D46"/>
    <w:rsid w:val="00AD5E04"/>
    <w:rsid w:val="00AD5E10"/>
    <w:rsid w:val="00AD5F31"/>
    <w:rsid w:val="00AD7510"/>
    <w:rsid w:val="00AE0E7E"/>
    <w:rsid w:val="00AE363B"/>
    <w:rsid w:val="00AE4BF1"/>
    <w:rsid w:val="00AE5612"/>
    <w:rsid w:val="00AE79EA"/>
    <w:rsid w:val="00AF1FB2"/>
    <w:rsid w:val="00B03538"/>
    <w:rsid w:val="00B1099D"/>
    <w:rsid w:val="00B11153"/>
    <w:rsid w:val="00B122E1"/>
    <w:rsid w:val="00B12794"/>
    <w:rsid w:val="00B136DF"/>
    <w:rsid w:val="00B14442"/>
    <w:rsid w:val="00B14473"/>
    <w:rsid w:val="00B17A35"/>
    <w:rsid w:val="00B17C38"/>
    <w:rsid w:val="00B208B8"/>
    <w:rsid w:val="00B275A2"/>
    <w:rsid w:val="00B3067A"/>
    <w:rsid w:val="00B31BEB"/>
    <w:rsid w:val="00B33E1F"/>
    <w:rsid w:val="00B35351"/>
    <w:rsid w:val="00B43133"/>
    <w:rsid w:val="00B45BAF"/>
    <w:rsid w:val="00B45DA0"/>
    <w:rsid w:val="00B50F5B"/>
    <w:rsid w:val="00B515D0"/>
    <w:rsid w:val="00B51711"/>
    <w:rsid w:val="00B51BE8"/>
    <w:rsid w:val="00B53786"/>
    <w:rsid w:val="00B55BF8"/>
    <w:rsid w:val="00B61F68"/>
    <w:rsid w:val="00B62528"/>
    <w:rsid w:val="00B64D90"/>
    <w:rsid w:val="00B651CD"/>
    <w:rsid w:val="00B66C08"/>
    <w:rsid w:val="00B704EA"/>
    <w:rsid w:val="00B70D57"/>
    <w:rsid w:val="00B74E24"/>
    <w:rsid w:val="00B76DEF"/>
    <w:rsid w:val="00B83C51"/>
    <w:rsid w:val="00B871AE"/>
    <w:rsid w:val="00B87646"/>
    <w:rsid w:val="00B9050C"/>
    <w:rsid w:val="00B92695"/>
    <w:rsid w:val="00B9300F"/>
    <w:rsid w:val="00B938EC"/>
    <w:rsid w:val="00BA05BB"/>
    <w:rsid w:val="00BA0EF4"/>
    <w:rsid w:val="00BA101A"/>
    <w:rsid w:val="00BA1A70"/>
    <w:rsid w:val="00BA65AC"/>
    <w:rsid w:val="00BB14E6"/>
    <w:rsid w:val="00BB39D3"/>
    <w:rsid w:val="00BB547B"/>
    <w:rsid w:val="00BB58A9"/>
    <w:rsid w:val="00BB5A30"/>
    <w:rsid w:val="00BB60CE"/>
    <w:rsid w:val="00BB7A81"/>
    <w:rsid w:val="00BB7E9C"/>
    <w:rsid w:val="00BC1217"/>
    <w:rsid w:val="00BC33A9"/>
    <w:rsid w:val="00BC3D9A"/>
    <w:rsid w:val="00BC5A4E"/>
    <w:rsid w:val="00BC6FA4"/>
    <w:rsid w:val="00BD1140"/>
    <w:rsid w:val="00BD6E8D"/>
    <w:rsid w:val="00BE32FD"/>
    <w:rsid w:val="00BF07EF"/>
    <w:rsid w:val="00BF0D8F"/>
    <w:rsid w:val="00BF2199"/>
    <w:rsid w:val="00BF24EE"/>
    <w:rsid w:val="00BF2813"/>
    <w:rsid w:val="00BF3642"/>
    <w:rsid w:val="00C009E5"/>
    <w:rsid w:val="00C01C78"/>
    <w:rsid w:val="00C072DA"/>
    <w:rsid w:val="00C1089B"/>
    <w:rsid w:val="00C1129C"/>
    <w:rsid w:val="00C11E8C"/>
    <w:rsid w:val="00C12144"/>
    <w:rsid w:val="00C12A8A"/>
    <w:rsid w:val="00C12DBB"/>
    <w:rsid w:val="00C13743"/>
    <w:rsid w:val="00C20EEA"/>
    <w:rsid w:val="00C22049"/>
    <w:rsid w:val="00C22DB0"/>
    <w:rsid w:val="00C2656D"/>
    <w:rsid w:val="00C279B1"/>
    <w:rsid w:val="00C33803"/>
    <w:rsid w:val="00C34078"/>
    <w:rsid w:val="00C34D3C"/>
    <w:rsid w:val="00C403AA"/>
    <w:rsid w:val="00C40F45"/>
    <w:rsid w:val="00C437C9"/>
    <w:rsid w:val="00C4519A"/>
    <w:rsid w:val="00C45933"/>
    <w:rsid w:val="00C45FF5"/>
    <w:rsid w:val="00C50C28"/>
    <w:rsid w:val="00C513E5"/>
    <w:rsid w:val="00C53E41"/>
    <w:rsid w:val="00C56D66"/>
    <w:rsid w:val="00C57F29"/>
    <w:rsid w:val="00C61565"/>
    <w:rsid w:val="00C62BAB"/>
    <w:rsid w:val="00C64A98"/>
    <w:rsid w:val="00C71F1A"/>
    <w:rsid w:val="00C75EC5"/>
    <w:rsid w:val="00C77173"/>
    <w:rsid w:val="00C772D7"/>
    <w:rsid w:val="00C81F4D"/>
    <w:rsid w:val="00C82ABD"/>
    <w:rsid w:val="00C83F8C"/>
    <w:rsid w:val="00C84D7E"/>
    <w:rsid w:val="00C854B8"/>
    <w:rsid w:val="00C86191"/>
    <w:rsid w:val="00C86980"/>
    <w:rsid w:val="00C91B0B"/>
    <w:rsid w:val="00C92C63"/>
    <w:rsid w:val="00C934B8"/>
    <w:rsid w:val="00C94B84"/>
    <w:rsid w:val="00C96D3A"/>
    <w:rsid w:val="00CA0AEE"/>
    <w:rsid w:val="00CA33F8"/>
    <w:rsid w:val="00CA36D4"/>
    <w:rsid w:val="00CA418B"/>
    <w:rsid w:val="00CA49C9"/>
    <w:rsid w:val="00CA5153"/>
    <w:rsid w:val="00CA609D"/>
    <w:rsid w:val="00CB0441"/>
    <w:rsid w:val="00CB0EEC"/>
    <w:rsid w:val="00CB1672"/>
    <w:rsid w:val="00CB312F"/>
    <w:rsid w:val="00CB3E88"/>
    <w:rsid w:val="00CB721C"/>
    <w:rsid w:val="00CB741B"/>
    <w:rsid w:val="00CC108A"/>
    <w:rsid w:val="00CC2FDA"/>
    <w:rsid w:val="00CC3BF5"/>
    <w:rsid w:val="00CC3F5B"/>
    <w:rsid w:val="00CD0683"/>
    <w:rsid w:val="00CD298F"/>
    <w:rsid w:val="00CD4552"/>
    <w:rsid w:val="00CD60D4"/>
    <w:rsid w:val="00CE1162"/>
    <w:rsid w:val="00CE642A"/>
    <w:rsid w:val="00CE69DB"/>
    <w:rsid w:val="00CF0475"/>
    <w:rsid w:val="00CF1A0F"/>
    <w:rsid w:val="00CF1A76"/>
    <w:rsid w:val="00CF29B9"/>
    <w:rsid w:val="00CF333A"/>
    <w:rsid w:val="00CF4353"/>
    <w:rsid w:val="00CF56C0"/>
    <w:rsid w:val="00CF5966"/>
    <w:rsid w:val="00CF677D"/>
    <w:rsid w:val="00CF6999"/>
    <w:rsid w:val="00D04725"/>
    <w:rsid w:val="00D047DD"/>
    <w:rsid w:val="00D04A78"/>
    <w:rsid w:val="00D04E47"/>
    <w:rsid w:val="00D05BDE"/>
    <w:rsid w:val="00D07CEB"/>
    <w:rsid w:val="00D07EB3"/>
    <w:rsid w:val="00D12F09"/>
    <w:rsid w:val="00D13694"/>
    <w:rsid w:val="00D14144"/>
    <w:rsid w:val="00D14C39"/>
    <w:rsid w:val="00D1658D"/>
    <w:rsid w:val="00D16F14"/>
    <w:rsid w:val="00D1762B"/>
    <w:rsid w:val="00D20188"/>
    <w:rsid w:val="00D20324"/>
    <w:rsid w:val="00D20966"/>
    <w:rsid w:val="00D211F1"/>
    <w:rsid w:val="00D215CE"/>
    <w:rsid w:val="00D2226D"/>
    <w:rsid w:val="00D232BE"/>
    <w:rsid w:val="00D24054"/>
    <w:rsid w:val="00D27171"/>
    <w:rsid w:val="00D31182"/>
    <w:rsid w:val="00D31183"/>
    <w:rsid w:val="00D31B9A"/>
    <w:rsid w:val="00D35AFA"/>
    <w:rsid w:val="00D41330"/>
    <w:rsid w:val="00D41337"/>
    <w:rsid w:val="00D46352"/>
    <w:rsid w:val="00D463B4"/>
    <w:rsid w:val="00D46EB6"/>
    <w:rsid w:val="00D47943"/>
    <w:rsid w:val="00D501B5"/>
    <w:rsid w:val="00D53372"/>
    <w:rsid w:val="00D56441"/>
    <w:rsid w:val="00D577D5"/>
    <w:rsid w:val="00D579CC"/>
    <w:rsid w:val="00D60445"/>
    <w:rsid w:val="00D60601"/>
    <w:rsid w:val="00D6357F"/>
    <w:rsid w:val="00D64489"/>
    <w:rsid w:val="00D67E2A"/>
    <w:rsid w:val="00D73D8E"/>
    <w:rsid w:val="00D76237"/>
    <w:rsid w:val="00D860FC"/>
    <w:rsid w:val="00D86270"/>
    <w:rsid w:val="00D862B3"/>
    <w:rsid w:val="00D9157C"/>
    <w:rsid w:val="00D91697"/>
    <w:rsid w:val="00D94268"/>
    <w:rsid w:val="00DA0347"/>
    <w:rsid w:val="00DA0787"/>
    <w:rsid w:val="00DA07D1"/>
    <w:rsid w:val="00DA201D"/>
    <w:rsid w:val="00DA3AEB"/>
    <w:rsid w:val="00DA3E34"/>
    <w:rsid w:val="00DA4F99"/>
    <w:rsid w:val="00DA7BD7"/>
    <w:rsid w:val="00DB2B9F"/>
    <w:rsid w:val="00DB4012"/>
    <w:rsid w:val="00DB42CC"/>
    <w:rsid w:val="00DB46D8"/>
    <w:rsid w:val="00DB5B57"/>
    <w:rsid w:val="00DB6CBD"/>
    <w:rsid w:val="00DC536C"/>
    <w:rsid w:val="00DD0BD3"/>
    <w:rsid w:val="00DD2AB7"/>
    <w:rsid w:val="00DD2E58"/>
    <w:rsid w:val="00DD451F"/>
    <w:rsid w:val="00DD5063"/>
    <w:rsid w:val="00DD5CC1"/>
    <w:rsid w:val="00DD72AE"/>
    <w:rsid w:val="00DD72B7"/>
    <w:rsid w:val="00DE1E2F"/>
    <w:rsid w:val="00DE2A21"/>
    <w:rsid w:val="00DE60B9"/>
    <w:rsid w:val="00DF2305"/>
    <w:rsid w:val="00DF4639"/>
    <w:rsid w:val="00DF4C05"/>
    <w:rsid w:val="00DF74EB"/>
    <w:rsid w:val="00E04735"/>
    <w:rsid w:val="00E04FC3"/>
    <w:rsid w:val="00E05816"/>
    <w:rsid w:val="00E05F52"/>
    <w:rsid w:val="00E0766A"/>
    <w:rsid w:val="00E07BA6"/>
    <w:rsid w:val="00E1047B"/>
    <w:rsid w:val="00E13EAF"/>
    <w:rsid w:val="00E17D95"/>
    <w:rsid w:val="00E20CB0"/>
    <w:rsid w:val="00E23015"/>
    <w:rsid w:val="00E242DA"/>
    <w:rsid w:val="00E2517D"/>
    <w:rsid w:val="00E256D5"/>
    <w:rsid w:val="00E277BD"/>
    <w:rsid w:val="00E300D7"/>
    <w:rsid w:val="00E30876"/>
    <w:rsid w:val="00E31886"/>
    <w:rsid w:val="00E33744"/>
    <w:rsid w:val="00E35412"/>
    <w:rsid w:val="00E35A38"/>
    <w:rsid w:val="00E35EAD"/>
    <w:rsid w:val="00E3634F"/>
    <w:rsid w:val="00E36B03"/>
    <w:rsid w:val="00E419E7"/>
    <w:rsid w:val="00E438F3"/>
    <w:rsid w:val="00E44ABB"/>
    <w:rsid w:val="00E524A4"/>
    <w:rsid w:val="00E54CDC"/>
    <w:rsid w:val="00E54E46"/>
    <w:rsid w:val="00E56054"/>
    <w:rsid w:val="00E60804"/>
    <w:rsid w:val="00E61FCC"/>
    <w:rsid w:val="00E647E1"/>
    <w:rsid w:val="00E66A33"/>
    <w:rsid w:val="00E700B5"/>
    <w:rsid w:val="00E7011E"/>
    <w:rsid w:val="00E71F20"/>
    <w:rsid w:val="00E71F9B"/>
    <w:rsid w:val="00E749F1"/>
    <w:rsid w:val="00E75273"/>
    <w:rsid w:val="00E76D05"/>
    <w:rsid w:val="00E76D55"/>
    <w:rsid w:val="00E77D03"/>
    <w:rsid w:val="00E77F00"/>
    <w:rsid w:val="00E80104"/>
    <w:rsid w:val="00E9097A"/>
    <w:rsid w:val="00E92A70"/>
    <w:rsid w:val="00E9583F"/>
    <w:rsid w:val="00E97F39"/>
    <w:rsid w:val="00EA3591"/>
    <w:rsid w:val="00EA4997"/>
    <w:rsid w:val="00EA5878"/>
    <w:rsid w:val="00EA5E0D"/>
    <w:rsid w:val="00EA69FA"/>
    <w:rsid w:val="00EA7ED0"/>
    <w:rsid w:val="00EB005F"/>
    <w:rsid w:val="00EB1AA8"/>
    <w:rsid w:val="00EB61FA"/>
    <w:rsid w:val="00EB6B07"/>
    <w:rsid w:val="00EB742D"/>
    <w:rsid w:val="00EC0C5A"/>
    <w:rsid w:val="00EC1059"/>
    <w:rsid w:val="00EC1162"/>
    <w:rsid w:val="00EC247B"/>
    <w:rsid w:val="00EC2B15"/>
    <w:rsid w:val="00EC4904"/>
    <w:rsid w:val="00EC55AC"/>
    <w:rsid w:val="00EC5AA6"/>
    <w:rsid w:val="00EC5F39"/>
    <w:rsid w:val="00EC6DB0"/>
    <w:rsid w:val="00ED0561"/>
    <w:rsid w:val="00ED0704"/>
    <w:rsid w:val="00ED0EC9"/>
    <w:rsid w:val="00ED30FF"/>
    <w:rsid w:val="00ED336C"/>
    <w:rsid w:val="00ED398F"/>
    <w:rsid w:val="00ED3CA5"/>
    <w:rsid w:val="00ED6D63"/>
    <w:rsid w:val="00EE0028"/>
    <w:rsid w:val="00EE2A95"/>
    <w:rsid w:val="00EE4428"/>
    <w:rsid w:val="00EE49A8"/>
    <w:rsid w:val="00EE570C"/>
    <w:rsid w:val="00EF19EC"/>
    <w:rsid w:val="00EF244D"/>
    <w:rsid w:val="00EF39A6"/>
    <w:rsid w:val="00EF3E7D"/>
    <w:rsid w:val="00EF4B94"/>
    <w:rsid w:val="00EF5D94"/>
    <w:rsid w:val="00EF6DC4"/>
    <w:rsid w:val="00EF70CE"/>
    <w:rsid w:val="00EF73D6"/>
    <w:rsid w:val="00EF7C92"/>
    <w:rsid w:val="00F013B8"/>
    <w:rsid w:val="00F029F2"/>
    <w:rsid w:val="00F03B59"/>
    <w:rsid w:val="00F05D86"/>
    <w:rsid w:val="00F13846"/>
    <w:rsid w:val="00F163C1"/>
    <w:rsid w:val="00F16AF6"/>
    <w:rsid w:val="00F16BB5"/>
    <w:rsid w:val="00F1763B"/>
    <w:rsid w:val="00F20A28"/>
    <w:rsid w:val="00F219BD"/>
    <w:rsid w:val="00F22429"/>
    <w:rsid w:val="00F24775"/>
    <w:rsid w:val="00F24F6D"/>
    <w:rsid w:val="00F25EB7"/>
    <w:rsid w:val="00F27985"/>
    <w:rsid w:val="00F27F7B"/>
    <w:rsid w:val="00F306BE"/>
    <w:rsid w:val="00F31A89"/>
    <w:rsid w:val="00F338C1"/>
    <w:rsid w:val="00F340AA"/>
    <w:rsid w:val="00F3442E"/>
    <w:rsid w:val="00F35FCA"/>
    <w:rsid w:val="00F366ED"/>
    <w:rsid w:val="00F36852"/>
    <w:rsid w:val="00F41F92"/>
    <w:rsid w:val="00F42D23"/>
    <w:rsid w:val="00F4408E"/>
    <w:rsid w:val="00F455D3"/>
    <w:rsid w:val="00F45F31"/>
    <w:rsid w:val="00F51185"/>
    <w:rsid w:val="00F553D9"/>
    <w:rsid w:val="00F55DBB"/>
    <w:rsid w:val="00F56FA3"/>
    <w:rsid w:val="00F57177"/>
    <w:rsid w:val="00F60F18"/>
    <w:rsid w:val="00F61C0F"/>
    <w:rsid w:val="00F62B7F"/>
    <w:rsid w:val="00F6451E"/>
    <w:rsid w:val="00F64B12"/>
    <w:rsid w:val="00F706C2"/>
    <w:rsid w:val="00F70A3F"/>
    <w:rsid w:val="00F70E59"/>
    <w:rsid w:val="00F73B0F"/>
    <w:rsid w:val="00F7408F"/>
    <w:rsid w:val="00F753CF"/>
    <w:rsid w:val="00F77D08"/>
    <w:rsid w:val="00F81C03"/>
    <w:rsid w:val="00F829B6"/>
    <w:rsid w:val="00F838D9"/>
    <w:rsid w:val="00F845E6"/>
    <w:rsid w:val="00F84A15"/>
    <w:rsid w:val="00F85220"/>
    <w:rsid w:val="00F86C96"/>
    <w:rsid w:val="00F935E3"/>
    <w:rsid w:val="00F96433"/>
    <w:rsid w:val="00FA0025"/>
    <w:rsid w:val="00FA088B"/>
    <w:rsid w:val="00FA2D43"/>
    <w:rsid w:val="00FA3A65"/>
    <w:rsid w:val="00FB047F"/>
    <w:rsid w:val="00FB262F"/>
    <w:rsid w:val="00FB360F"/>
    <w:rsid w:val="00FC1EB7"/>
    <w:rsid w:val="00FC2846"/>
    <w:rsid w:val="00FC30C2"/>
    <w:rsid w:val="00FC525D"/>
    <w:rsid w:val="00FC5315"/>
    <w:rsid w:val="00FC5494"/>
    <w:rsid w:val="00FC5DE1"/>
    <w:rsid w:val="00FD0E33"/>
    <w:rsid w:val="00FD21A2"/>
    <w:rsid w:val="00FD2207"/>
    <w:rsid w:val="00FD3CF6"/>
    <w:rsid w:val="00FD49CA"/>
    <w:rsid w:val="00FD5F05"/>
    <w:rsid w:val="00FD6D25"/>
    <w:rsid w:val="00FE26D8"/>
    <w:rsid w:val="00FE3736"/>
    <w:rsid w:val="00FE3AF4"/>
    <w:rsid w:val="00FE3B0C"/>
    <w:rsid w:val="00FE42EE"/>
    <w:rsid w:val="00FF0E77"/>
    <w:rsid w:val="00FF25E9"/>
    <w:rsid w:val="00FF2799"/>
    <w:rsid w:val="00FF354B"/>
    <w:rsid w:val="00FF35DB"/>
    <w:rsid w:val="00FF4C62"/>
    <w:rsid w:val="00FF5662"/>
    <w:rsid w:val="00FF5E18"/>
    <w:rsid w:val="00FF6536"/>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2A6E61D8"/>
  <w15:docId w15:val="{20464A95-5A68-49C8-AD25-7535459D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EC4904"/>
    <w:rPr>
      <w:rFonts w:ascii="Cambria" w:hAnsi="Cambria"/>
      <w:sz w:val="24"/>
      <w:szCs w:val="24"/>
    </w:rPr>
  </w:style>
  <w:style w:type="paragraph" w:styleId="1">
    <w:name w:val="heading 1"/>
    <w:basedOn w:val="a1"/>
    <w:next w:val="a1"/>
    <w:link w:val="10"/>
    <w:uiPriority w:val="9"/>
    <w:qFormat/>
    <w:rsid w:val="004015AD"/>
    <w:pPr>
      <w:numPr>
        <w:numId w:val="6"/>
      </w:numPr>
      <w:spacing w:before="120" w:after="120" w:line="240" w:lineRule="auto"/>
      <w:ind w:left="547" w:hanging="547"/>
      <w:contextualSpacing/>
      <w:outlineLvl w:val="0"/>
    </w:pPr>
    <w:rPr>
      <w:rFonts w:asciiTheme="majorHAnsi" w:eastAsia="微软雅黑" w:hAnsiTheme="majorHAnsi" w:cs="Arial"/>
      <w:b/>
      <w:caps/>
      <w:spacing w:val="5"/>
      <w:sz w:val="32"/>
      <w:szCs w:val="32"/>
    </w:rPr>
  </w:style>
  <w:style w:type="paragraph" w:styleId="20">
    <w:name w:val="heading 2"/>
    <w:basedOn w:val="a1"/>
    <w:next w:val="a1"/>
    <w:link w:val="21"/>
    <w:uiPriority w:val="9"/>
    <w:unhideWhenUsed/>
    <w:qFormat/>
    <w:rsid w:val="00A5266B"/>
    <w:pPr>
      <w:numPr>
        <w:ilvl w:val="1"/>
        <w:numId w:val="6"/>
      </w:numPr>
      <w:spacing w:before="120" w:after="120" w:line="240" w:lineRule="auto"/>
      <w:outlineLvl w:val="1"/>
    </w:pPr>
    <w:rPr>
      <w:rFonts w:asciiTheme="majorHAnsi" w:eastAsia="微软雅黑" w:hAnsiTheme="majorHAnsi" w:cs="Arial"/>
      <w:b/>
      <w:caps/>
      <w:sz w:val="28"/>
      <w:szCs w:val="28"/>
      <w:lang w:val="en-GB"/>
    </w:rPr>
  </w:style>
  <w:style w:type="paragraph" w:styleId="31">
    <w:name w:val="heading 3"/>
    <w:basedOn w:val="a1"/>
    <w:next w:val="a1"/>
    <w:link w:val="32"/>
    <w:uiPriority w:val="9"/>
    <w:unhideWhenUsed/>
    <w:qFormat/>
    <w:rsid w:val="00A5266B"/>
    <w:pPr>
      <w:numPr>
        <w:ilvl w:val="2"/>
        <w:numId w:val="6"/>
      </w:numPr>
      <w:spacing w:before="120" w:after="120" w:line="240" w:lineRule="auto"/>
      <w:outlineLvl w:val="2"/>
    </w:pPr>
    <w:rPr>
      <w:rFonts w:asciiTheme="majorHAnsi" w:eastAsia="微软雅黑" w:hAnsiTheme="majorHAnsi" w:cs="Arial"/>
      <w:b/>
      <w:iCs/>
      <w:caps/>
      <w:spacing w:val="5"/>
    </w:rPr>
  </w:style>
  <w:style w:type="paragraph" w:styleId="40">
    <w:name w:val="heading 4"/>
    <w:basedOn w:val="31"/>
    <w:next w:val="a1"/>
    <w:link w:val="41"/>
    <w:uiPriority w:val="9"/>
    <w:unhideWhenUsed/>
    <w:qFormat/>
    <w:rsid w:val="007F4084"/>
    <w:pPr>
      <w:numPr>
        <w:ilvl w:val="3"/>
      </w:numPr>
      <w:ind w:left="990" w:hanging="990"/>
      <w:outlineLvl w:val="3"/>
    </w:pPr>
    <w:rPr>
      <w:caps w:val="0"/>
      <w:smallCaps/>
    </w:rPr>
  </w:style>
  <w:style w:type="paragraph" w:styleId="5">
    <w:name w:val="heading 5"/>
    <w:basedOn w:val="a1"/>
    <w:next w:val="a1"/>
    <w:link w:val="50"/>
    <w:uiPriority w:val="9"/>
    <w:unhideWhenUsed/>
    <w:qFormat/>
    <w:rsid w:val="007C56DB"/>
    <w:pPr>
      <w:spacing w:after="0" w:line="271" w:lineRule="auto"/>
      <w:outlineLvl w:val="4"/>
    </w:pPr>
    <w:rPr>
      <w:rFonts w:ascii="Arial" w:hAnsi="Arial" w:cs="Arial"/>
      <w:i/>
      <w:iCs/>
    </w:rPr>
  </w:style>
  <w:style w:type="paragraph" w:styleId="6">
    <w:name w:val="heading 6"/>
    <w:basedOn w:val="a1"/>
    <w:next w:val="a1"/>
    <w:link w:val="60"/>
    <w:uiPriority w:val="9"/>
    <w:unhideWhenUsed/>
    <w:qFormat/>
    <w:rsid w:val="007C56DB"/>
    <w:pPr>
      <w:shd w:val="clear" w:color="auto" w:fill="FFFFFF" w:themeFill="background1"/>
      <w:spacing w:after="0" w:line="271" w:lineRule="auto"/>
      <w:outlineLvl w:val="5"/>
    </w:pPr>
    <w:rPr>
      <w:rFonts w:asciiTheme="majorHAnsi" w:hAnsiTheme="majorHAnsi"/>
      <w:b/>
      <w:bCs/>
      <w:color w:val="595959" w:themeColor="text1" w:themeTint="A6"/>
      <w:spacing w:val="5"/>
      <w:sz w:val="22"/>
      <w:szCs w:val="22"/>
    </w:rPr>
  </w:style>
  <w:style w:type="paragraph" w:styleId="7">
    <w:name w:val="heading 7"/>
    <w:basedOn w:val="a1"/>
    <w:next w:val="a1"/>
    <w:link w:val="70"/>
    <w:uiPriority w:val="9"/>
    <w:unhideWhenUsed/>
    <w:qFormat/>
    <w:rsid w:val="00EC4904"/>
    <w:pPr>
      <w:numPr>
        <w:numId w:val="5"/>
      </w:numPr>
      <w:ind w:left="2070" w:hanging="2070"/>
      <w:outlineLvl w:val="6"/>
    </w:pPr>
    <w:rPr>
      <w:rFonts w:asciiTheme="majorHAnsi" w:hAnsiTheme="majorHAnsi"/>
      <w:b/>
      <w:bCs/>
      <w:iCs/>
      <w:caps/>
      <w:color w:val="00B0F0"/>
      <w:sz w:val="32"/>
      <w:szCs w:val="20"/>
    </w:rPr>
  </w:style>
  <w:style w:type="paragraph" w:styleId="8">
    <w:name w:val="heading 8"/>
    <w:basedOn w:val="a1"/>
    <w:next w:val="a1"/>
    <w:link w:val="80"/>
    <w:uiPriority w:val="9"/>
    <w:unhideWhenUsed/>
    <w:qFormat/>
    <w:rsid w:val="00EC4904"/>
    <w:pPr>
      <w:numPr>
        <w:ilvl w:val="1"/>
        <w:numId w:val="5"/>
      </w:numPr>
      <w:spacing w:before="120" w:after="120"/>
      <w:ind w:left="720" w:hanging="720"/>
      <w:outlineLvl w:val="7"/>
    </w:pPr>
    <w:rPr>
      <w:rFonts w:asciiTheme="majorHAnsi" w:hAnsiTheme="majorHAnsi"/>
      <w:bCs/>
      <w:iCs/>
      <w:color w:val="002060"/>
      <w:szCs w:val="32"/>
    </w:rPr>
  </w:style>
  <w:style w:type="paragraph" w:styleId="9">
    <w:name w:val="heading 9"/>
    <w:basedOn w:val="a1"/>
    <w:next w:val="a1"/>
    <w:link w:val="90"/>
    <w:uiPriority w:val="9"/>
    <w:unhideWhenUsed/>
    <w:qFormat/>
    <w:rsid w:val="007C56DB"/>
    <w:pPr>
      <w:spacing w:after="0" w:line="271" w:lineRule="auto"/>
      <w:outlineLvl w:val="8"/>
    </w:pPr>
    <w:rPr>
      <w:rFonts w:asciiTheme="majorHAnsi" w:hAnsiTheme="majorHAnsi"/>
      <w:b/>
      <w:bCs/>
      <w:i/>
      <w:iCs/>
      <w:color w:val="7F7F7F" w:themeColor="text1" w:themeTint="80"/>
      <w:sz w:val="18"/>
      <w:szCs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4015AD"/>
    <w:rPr>
      <w:rFonts w:eastAsia="微软雅黑" w:cs="Arial"/>
      <w:b/>
      <w:caps/>
      <w:spacing w:val="5"/>
      <w:sz w:val="32"/>
      <w:szCs w:val="32"/>
    </w:rPr>
  </w:style>
  <w:style w:type="character" w:customStyle="1" w:styleId="21">
    <w:name w:val="标题 2 字符"/>
    <w:basedOn w:val="a2"/>
    <w:link w:val="20"/>
    <w:uiPriority w:val="9"/>
    <w:rsid w:val="00A5266B"/>
    <w:rPr>
      <w:rFonts w:eastAsia="微软雅黑" w:cs="Arial"/>
      <w:b/>
      <w:caps/>
      <w:sz w:val="28"/>
      <w:szCs w:val="28"/>
      <w:lang w:val="en-GB"/>
    </w:rPr>
  </w:style>
  <w:style w:type="character" w:customStyle="1" w:styleId="32">
    <w:name w:val="标题 3 字符"/>
    <w:basedOn w:val="a2"/>
    <w:link w:val="31"/>
    <w:uiPriority w:val="9"/>
    <w:rsid w:val="00A5266B"/>
    <w:rPr>
      <w:rFonts w:eastAsia="微软雅黑" w:cs="Arial"/>
      <w:b/>
      <w:iCs/>
      <w:caps/>
      <w:spacing w:val="5"/>
      <w:sz w:val="24"/>
      <w:szCs w:val="24"/>
    </w:rPr>
  </w:style>
  <w:style w:type="character" w:customStyle="1" w:styleId="41">
    <w:name w:val="标题 4 字符"/>
    <w:basedOn w:val="a2"/>
    <w:link w:val="40"/>
    <w:uiPriority w:val="9"/>
    <w:rsid w:val="007F4084"/>
    <w:rPr>
      <w:rFonts w:cs="Arial"/>
      <w:b/>
      <w:iCs/>
      <w:smallCaps/>
      <w:spacing w:val="5"/>
      <w:sz w:val="24"/>
      <w:szCs w:val="24"/>
    </w:rPr>
  </w:style>
  <w:style w:type="character" w:customStyle="1" w:styleId="50">
    <w:name w:val="标题 5 字符"/>
    <w:basedOn w:val="a2"/>
    <w:link w:val="5"/>
    <w:uiPriority w:val="9"/>
    <w:rsid w:val="007C56DB"/>
    <w:rPr>
      <w:rFonts w:ascii="Arial" w:hAnsi="Arial" w:cs="Arial"/>
      <w:i/>
      <w:iCs/>
      <w:sz w:val="24"/>
      <w:szCs w:val="24"/>
    </w:rPr>
  </w:style>
  <w:style w:type="character" w:customStyle="1" w:styleId="60">
    <w:name w:val="标题 6 字符"/>
    <w:basedOn w:val="a2"/>
    <w:link w:val="6"/>
    <w:uiPriority w:val="9"/>
    <w:rsid w:val="007C56DB"/>
    <w:rPr>
      <w:b/>
      <w:bCs/>
      <w:color w:val="595959" w:themeColor="text1" w:themeTint="A6"/>
      <w:spacing w:val="5"/>
      <w:shd w:val="clear" w:color="auto" w:fill="FFFFFF" w:themeFill="background1"/>
    </w:rPr>
  </w:style>
  <w:style w:type="character" w:customStyle="1" w:styleId="70">
    <w:name w:val="标题 7 字符"/>
    <w:basedOn w:val="a2"/>
    <w:link w:val="7"/>
    <w:uiPriority w:val="9"/>
    <w:rsid w:val="00E07BA6"/>
    <w:rPr>
      <w:b/>
      <w:bCs/>
      <w:iCs/>
      <w:caps/>
      <w:color w:val="00B0F0"/>
      <w:sz w:val="32"/>
      <w:szCs w:val="20"/>
    </w:rPr>
  </w:style>
  <w:style w:type="character" w:customStyle="1" w:styleId="80">
    <w:name w:val="标题 8 字符"/>
    <w:basedOn w:val="a2"/>
    <w:link w:val="8"/>
    <w:uiPriority w:val="9"/>
    <w:rsid w:val="00E07BA6"/>
    <w:rPr>
      <w:bCs/>
      <w:iCs/>
      <w:color w:val="002060"/>
      <w:sz w:val="24"/>
      <w:szCs w:val="32"/>
    </w:rPr>
  </w:style>
  <w:style w:type="character" w:customStyle="1" w:styleId="90">
    <w:name w:val="标题 9 字符"/>
    <w:basedOn w:val="a2"/>
    <w:link w:val="9"/>
    <w:uiPriority w:val="9"/>
    <w:rsid w:val="007C56DB"/>
    <w:rPr>
      <w:b/>
      <w:bCs/>
      <w:i/>
      <w:iCs/>
      <w:color w:val="7F7F7F" w:themeColor="text1" w:themeTint="80"/>
      <w:sz w:val="18"/>
      <w:szCs w:val="18"/>
    </w:rPr>
  </w:style>
  <w:style w:type="paragraph" w:styleId="TOC2">
    <w:name w:val="toc 2"/>
    <w:basedOn w:val="a1"/>
    <w:next w:val="a1"/>
    <w:uiPriority w:val="39"/>
    <w:rsid w:val="002871C7"/>
    <w:pPr>
      <w:tabs>
        <w:tab w:val="left" w:pos="-1530"/>
        <w:tab w:val="right" w:leader="dot" w:pos="9350"/>
      </w:tabs>
      <w:spacing w:after="0" w:line="240" w:lineRule="auto"/>
      <w:ind w:left="1080" w:hanging="634"/>
    </w:pPr>
    <w:rPr>
      <w:rFonts w:asciiTheme="majorHAnsi" w:hAnsiTheme="majorHAnsi" w:cs="Arial"/>
      <w:caps/>
      <w:noProof/>
      <w:szCs w:val="22"/>
      <w:lang w:val="en-GB"/>
    </w:rPr>
  </w:style>
  <w:style w:type="paragraph" w:styleId="TOC3">
    <w:name w:val="toc 3"/>
    <w:basedOn w:val="a1"/>
    <w:next w:val="a1"/>
    <w:uiPriority w:val="39"/>
    <w:rsid w:val="002871C7"/>
    <w:pPr>
      <w:tabs>
        <w:tab w:val="right" w:leader="dot" w:pos="9350"/>
      </w:tabs>
      <w:spacing w:after="0" w:line="240" w:lineRule="auto"/>
      <w:ind w:left="1710" w:hanging="626"/>
      <w:contextualSpacing/>
    </w:pPr>
    <w:rPr>
      <w:caps/>
      <w:noProof/>
      <w:sz w:val="22"/>
      <w:szCs w:val="20"/>
    </w:rPr>
  </w:style>
  <w:style w:type="character" w:styleId="a5">
    <w:name w:val="page number"/>
    <w:basedOn w:val="a2"/>
    <w:rsid w:val="00BF24EE"/>
    <w:rPr>
      <w:rFonts w:ascii="Arial" w:hAnsi="Arial"/>
      <w:sz w:val="22"/>
    </w:rPr>
  </w:style>
  <w:style w:type="paragraph" w:styleId="a6">
    <w:name w:val="header"/>
    <w:aliases w:val="h"/>
    <w:basedOn w:val="a1"/>
    <w:link w:val="a7"/>
    <w:uiPriority w:val="99"/>
    <w:rsid w:val="001D1595"/>
    <w:pPr>
      <w:tabs>
        <w:tab w:val="center" w:pos="4680"/>
        <w:tab w:val="right" w:pos="9360"/>
      </w:tabs>
      <w:spacing w:after="0" w:line="240" w:lineRule="auto"/>
    </w:pPr>
  </w:style>
  <w:style w:type="character" w:customStyle="1" w:styleId="a7">
    <w:name w:val="页眉 字符"/>
    <w:aliases w:val="h 字符"/>
    <w:basedOn w:val="a2"/>
    <w:link w:val="a6"/>
    <w:uiPriority w:val="99"/>
    <w:rsid w:val="00061F8B"/>
    <w:rPr>
      <w:rFonts w:ascii="Cambria" w:hAnsi="Cambria"/>
      <w:sz w:val="24"/>
      <w:szCs w:val="24"/>
    </w:rPr>
  </w:style>
  <w:style w:type="paragraph" w:styleId="a8">
    <w:name w:val="footer"/>
    <w:basedOn w:val="a9"/>
    <w:link w:val="aa"/>
    <w:uiPriority w:val="99"/>
    <w:rsid w:val="00BF24EE"/>
    <w:pPr>
      <w:tabs>
        <w:tab w:val="left" w:pos="4680"/>
        <w:tab w:val="left" w:pos="9360"/>
      </w:tabs>
    </w:pPr>
  </w:style>
  <w:style w:type="character" w:customStyle="1" w:styleId="aa">
    <w:name w:val="页脚 字符"/>
    <w:basedOn w:val="a2"/>
    <w:link w:val="a8"/>
    <w:uiPriority w:val="99"/>
    <w:rsid w:val="00BF24EE"/>
    <w:rPr>
      <w:rFonts w:asciiTheme="majorHAnsi" w:eastAsiaTheme="majorEastAsia" w:hAnsiTheme="majorHAnsi" w:cstheme="majorBidi"/>
    </w:rPr>
  </w:style>
  <w:style w:type="paragraph" w:styleId="ab">
    <w:name w:val="Message Header"/>
    <w:basedOn w:val="a1"/>
    <w:link w:val="ac"/>
    <w:rsid w:val="00BF24EE"/>
    <w:pPr>
      <w:pBdr>
        <w:top w:val="single" w:sz="12" w:space="1" w:color="auto"/>
        <w:left w:val="single" w:sz="12" w:space="1" w:color="auto"/>
        <w:bottom w:val="single" w:sz="12" w:space="1" w:color="auto"/>
        <w:right w:val="single" w:sz="12" w:space="1" w:color="auto"/>
      </w:pBdr>
      <w:shd w:val="clear" w:color="auto" w:fill="6978B7"/>
      <w:ind w:left="1080" w:hanging="1080"/>
    </w:pPr>
    <w:rPr>
      <w:rFonts w:cs="Arial"/>
      <w:b/>
      <w:color w:val="FFFFFF"/>
      <w:sz w:val="22"/>
    </w:rPr>
  </w:style>
  <w:style w:type="character" w:customStyle="1" w:styleId="ac">
    <w:name w:val="信息标题 字符"/>
    <w:basedOn w:val="a2"/>
    <w:link w:val="ab"/>
    <w:rsid w:val="00BF24EE"/>
    <w:rPr>
      <w:rFonts w:ascii="Cambria" w:eastAsiaTheme="majorEastAsia" w:hAnsi="Cambria" w:cs="Arial"/>
      <w:b/>
      <w:color w:val="FFFFFF"/>
      <w:szCs w:val="24"/>
      <w:shd w:val="clear" w:color="auto" w:fill="6978B7"/>
    </w:rPr>
  </w:style>
  <w:style w:type="paragraph" w:styleId="a9">
    <w:name w:val="Body Text"/>
    <w:basedOn w:val="a1"/>
    <w:link w:val="ad"/>
    <w:uiPriority w:val="99"/>
    <w:unhideWhenUsed/>
    <w:qFormat/>
    <w:rsid w:val="007C56DB"/>
    <w:pPr>
      <w:spacing w:after="120"/>
    </w:pPr>
    <w:rPr>
      <w:rFonts w:asciiTheme="majorHAnsi" w:hAnsiTheme="majorHAnsi"/>
      <w:sz w:val="22"/>
      <w:szCs w:val="22"/>
    </w:rPr>
  </w:style>
  <w:style w:type="character" w:customStyle="1" w:styleId="ad">
    <w:name w:val="正文文本 字符"/>
    <w:basedOn w:val="a2"/>
    <w:link w:val="a9"/>
    <w:uiPriority w:val="99"/>
    <w:rsid w:val="007C56DB"/>
  </w:style>
  <w:style w:type="paragraph" w:styleId="22">
    <w:name w:val="Body Text 2"/>
    <w:basedOn w:val="a9"/>
    <w:link w:val="23"/>
    <w:rsid w:val="003F07F2"/>
  </w:style>
  <w:style w:type="character" w:customStyle="1" w:styleId="23">
    <w:name w:val="正文文本 2 字符"/>
    <w:basedOn w:val="a2"/>
    <w:link w:val="22"/>
    <w:rsid w:val="003F07F2"/>
    <w:rPr>
      <w:sz w:val="24"/>
    </w:rPr>
  </w:style>
  <w:style w:type="table" w:styleId="ae">
    <w:name w:val="Table Grid"/>
    <w:basedOn w:val="a3"/>
    <w:qFormat/>
    <w:rsid w:val="00BF24EE"/>
    <w:rPr>
      <w:rFonts w:ascii="Arial" w:hAnsi="Arial"/>
    </w:rPr>
    <w:tblP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Pr>
    <w:tcPr>
      <w:vAlign w:val="center"/>
    </w:tcPr>
    <w:tblStylePr w:type="firstRow">
      <w:pPr>
        <w:jc w:val="center"/>
      </w:pPr>
      <w:rPr>
        <w:rFonts w:ascii="Arial" w:hAnsi="Arial"/>
        <w:b/>
        <w:caps/>
        <w:smallCaps w:val="0"/>
        <w:color w:val="FFFFFF"/>
        <w:sz w:val="22"/>
        <w:szCs w:val="22"/>
      </w:rPr>
      <w:tblPr/>
      <w:tcPr>
        <w:tcBorders>
          <w:top w:val="single" w:sz="12" w:space="0" w:color="auto"/>
          <w:left w:val="single" w:sz="12" w:space="0" w:color="auto"/>
          <w:bottom w:val="single" w:sz="12" w:space="0" w:color="auto"/>
          <w:right w:val="single" w:sz="12" w:space="0" w:color="auto"/>
          <w:insideH w:val="single" w:sz="12" w:space="0" w:color="auto"/>
          <w:insideV w:val="single" w:sz="12" w:space="0" w:color="auto"/>
          <w:tl2br w:val="nil"/>
          <w:tr2bl w:val="nil"/>
        </w:tcBorders>
        <w:shd w:val="clear" w:color="auto" w:fill="6978B7"/>
      </w:tcPr>
    </w:tblStylePr>
  </w:style>
  <w:style w:type="paragraph" w:styleId="42">
    <w:name w:val="List Number 4"/>
    <w:basedOn w:val="4"/>
    <w:rsid w:val="00BF24EE"/>
  </w:style>
  <w:style w:type="paragraph" w:styleId="TOC1">
    <w:name w:val="toc 1"/>
    <w:basedOn w:val="a1"/>
    <w:uiPriority w:val="39"/>
    <w:rsid w:val="00F338C1"/>
    <w:pPr>
      <w:tabs>
        <w:tab w:val="left" w:pos="1530"/>
        <w:tab w:val="right" w:leader="dot" w:pos="9350"/>
      </w:tabs>
      <w:spacing w:before="220" w:after="0" w:line="240" w:lineRule="auto"/>
      <w:ind w:left="450" w:hanging="450"/>
    </w:pPr>
    <w:rPr>
      <w:rFonts w:asciiTheme="majorHAnsi" w:hAnsiTheme="majorHAnsi" w:cs="Arial"/>
      <w:b/>
      <w:caps/>
      <w:noProof/>
      <w:color w:val="002060"/>
      <w:szCs w:val="22"/>
    </w:rPr>
  </w:style>
  <w:style w:type="numbering" w:customStyle="1" w:styleId="PSRSTYLE">
    <w:name w:val="PSRSTYLE"/>
    <w:basedOn w:val="a4"/>
    <w:semiHidden/>
    <w:rsid w:val="00BF24EE"/>
    <w:pPr>
      <w:numPr>
        <w:numId w:val="2"/>
      </w:numPr>
    </w:pPr>
  </w:style>
  <w:style w:type="paragraph" w:styleId="af">
    <w:name w:val="Document Map"/>
    <w:basedOn w:val="a1"/>
    <w:link w:val="af0"/>
    <w:semiHidden/>
    <w:rsid w:val="00BF24EE"/>
    <w:pPr>
      <w:shd w:val="clear" w:color="auto" w:fill="000080"/>
    </w:pPr>
    <w:rPr>
      <w:rFonts w:ascii="Tahoma" w:hAnsi="Tahoma" w:cs="Tahoma"/>
    </w:rPr>
  </w:style>
  <w:style w:type="character" w:customStyle="1" w:styleId="af0">
    <w:name w:val="文档结构图 字符"/>
    <w:basedOn w:val="a2"/>
    <w:link w:val="af"/>
    <w:semiHidden/>
    <w:rsid w:val="00BF24EE"/>
    <w:rPr>
      <w:rFonts w:ascii="Tahoma" w:eastAsiaTheme="majorEastAsia" w:hAnsi="Tahoma" w:cs="Tahoma"/>
      <w:sz w:val="24"/>
      <w:szCs w:val="24"/>
      <w:shd w:val="clear" w:color="auto" w:fill="000080"/>
    </w:rPr>
  </w:style>
  <w:style w:type="paragraph" w:styleId="24">
    <w:name w:val="List Bullet 2"/>
    <w:basedOn w:val="a0"/>
    <w:link w:val="25"/>
    <w:rsid w:val="00BF24EE"/>
    <w:pPr>
      <w:tabs>
        <w:tab w:val="num" w:pos="720"/>
      </w:tabs>
      <w:ind w:left="720"/>
    </w:pPr>
  </w:style>
  <w:style w:type="paragraph" w:styleId="a0">
    <w:name w:val="List Bullet"/>
    <w:basedOn w:val="a1"/>
    <w:link w:val="af1"/>
    <w:semiHidden/>
    <w:rsid w:val="00E76D05"/>
    <w:pPr>
      <w:numPr>
        <w:numId w:val="3"/>
      </w:numPr>
      <w:spacing w:before="60" w:after="60"/>
    </w:pPr>
    <w:rPr>
      <w:i/>
    </w:rPr>
  </w:style>
  <w:style w:type="paragraph" w:styleId="2">
    <w:name w:val="List 2"/>
    <w:basedOn w:val="a1"/>
    <w:rsid w:val="00BF24EE"/>
    <w:pPr>
      <w:numPr>
        <w:ilvl w:val="1"/>
        <w:numId w:val="4"/>
      </w:numPr>
    </w:pPr>
    <w:rPr>
      <w:sz w:val="22"/>
    </w:rPr>
  </w:style>
  <w:style w:type="paragraph" w:customStyle="1" w:styleId="ProposalNormal">
    <w:name w:val="Proposal Normal"/>
    <w:basedOn w:val="a1"/>
    <w:semiHidden/>
    <w:rsid w:val="00BF24EE"/>
    <w:pPr>
      <w:suppressAutoHyphens/>
    </w:pPr>
    <w:rPr>
      <w:rFonts w:cs="Arial"/>
      <w:sz w:val="22"/>
      <w:szCs w:val="22"/>
    </w:rPr>
  </w:style>
  <w:style w:type="character" w:styleId="af2">
    <w:name w:val="annotation reference"/>
    <w:basedOn w:val="a2"/>
    <w:semiHidden/>
    <w:rsid w:val="00BF24EE"/>
    <w:rPr>
      <w:sz w:val="16"/>
      <w:szCs w:val="16"/>
    </w:rPr>
  </w:style>
  <w:style w:type="paragraph" w:styleId="TOC4">
    <w:name w:val="toc 4"/>
    <w:basedOn w:val="a1"/>
    <w:next w:val="a1"/>
    <w:autoRedefine/>
    <w:uiPriority w:val="39"/>
    <w:rsid w:val="002871C7"/>
    <w:pPr>
      <w:tabs>
        <w:tab w:val="right" w:leader="dot" w:pos="9350"/>
      </w:tabs>
      <w:ind w:left="2520" w:hanging="810"/>
    </w:pPr>
    <w:rPr>
      <w:noProof/>
    </w:rPr>
  </w:style>
  <w:style w:type="paragraph" w:styleId="a">
    <w:name w:val="List Number"/>
    <w:basedOn w:val="a1"/>
    <w:rsid w:val="00415A4A"/>
    <w:pPr>
      <w:numPr>
        <w:numId w:val="4"/>
      </w:numPr>
      <w:spacing w:before="60" w:after="60"/>
      <w:ind w:left="360" w:hanging="360"/>
    </w:pPr>
  </w:style>
  <w:style w:type="paragraph" w:styleId="af3">
    <w:name w:val="caption"/>
    <w:aliases w:val="Caption-Figure"/>
    <w:basedOn w:val="a1"/>
    <w:next w:val="a1"/>
    <w:link w:val="af4"/>
    <w:unhideWhenUsed/>
    <w:qFormat/>
    <w:rsid w:val="007C56DB"/>
    <w:pPr>
      <w:jc w:val="center"/>
    </w:pPr>
    <w:rPr>
      <w:b/>
      <w:bCs/>
      <w:sz w:val="18"/>
      <w:szCs w:val="18"/>
    </w:rPr>
  </w:style>
  <w:style w:type="character" w:customStyle="1" w:styleId="af1">
    <w:name w:val="列表项目符号 字符"/>
    <w:basedOn w:val="a2"/>
    <w:link w:val="a0"/>
    <w:semiHidden/>
    <w:rsid w:val="00061F8B"/>
    <w:rPr>
      <w:rFonts w:ascii="Cambria" w:hAnsi="Cambria"/>
      <w:i/>
      <w:sz w:val="24"/>
      <w:szCs w:val="24"/>
    </w:rPr>
  </w:style>
  <w:style w:type="character" w:customStyle="1" w:styleId="25">
    <w:name w:val="列表项目符号 2 字符"/>
    <w:basedOn w:val="af1"/>
    <w:link w:val="24"/>
    <w:rsid w:val="00BF24EE"/>
    <w:rPr>
      <w:rFonts w:ascii="Cambria" w:hAnsi="Cambria"/>
      <w:i/>
      <w:sz w:val="24"/>
      <w:szCs w:val="24"/>
    </w:rPr>
  </w:style>
  <w:style w:type="paragraph" w:styleId="3">
    <w:name w:val="List Bullet 3"/>
    <w:basedOn w:val="a1"/>
    <w:next w:val="a9"/>
    <w:rsid w:val="00BF24EE"/>
    <w:pPr>
      <w:numPr>
        <w:numId w:val="1"/>
      </w:numPr>
      <w:spacing w:before="220" w:after="220"/>
    </w:pPr>
    <w:rPr>
      <w:sz w:val="22"/>
    </w:rPr>
  </w:style>
  <w:style w:type="paragraph" w:styleId="26">
    <w:name w:val="List Number 2"/>
    <w:basedOn w:val="2"/>
    <w:rsid w:val="00BF24EE"/>
  </w:style>
  <w:style w:type="paragraph" w:styleId="30">
    <w:name w:val="List 3"/>
    <w:basedOn w:val="a1"/>
    <w:rsid w:val="00BF24EE"/>
    <w:pPr>
      <w:numPr>
        <w:ilvl w:val="2"/>
        <w:numId w:val="4"/>
      </w:numPr>
      <w:tabs>
        <w:tab w:val="left" w:pos="1080"/>
      </w:tabs>
      <w:outlineLvl w:val="2"/>
    </w:pPr>
    <w:rPr>
      <w:sz w:val="22"/>
    </w:rPr>
  </w:style>
  <w:style w:type="paragraph" w:styleId="33">
    <w:name w:val="List Number 3"/>
    <w:basedOn w:val="30"/>
    <w:link w:val="34"/>
    <w:rsid w:val="00BF24EE"/>
  </w:style>
  <w:style w:type="paragraph" w:styleId="4">
    <w:name w:val="List 4"/>
    <w:basedOn w:val="a1"/>
    <w:rsid w:val="00BF24EE"/>
    <w:pPr>
      <w:numPr>
        <w:ilvl w:val="3"/>
        <w:numId w:val="4"/>
      </w:numPr>
    </w:pPr>
    <w:rPr>
      <w:sz w:val="22"/>
    </w:rPr>
  </w:style>
  <w:style w:type="character" w:styleId="af5">
    <w:name w:val="Hyperlink"/>
    <w:basedOn w:val="a2"/>
    <w:uiPriority w:val="99"/>
    <w:unhideWhenUsed/>
    <w:qFormat/>
    <w:rsid w:val="00BF24EE"/>
    <w:rPr>
      <w:color w:val="0000FF"/>
      <w:u w:val="single"/>
    </w:rPr>
  </w:style>
  <w:style w:type="paragraph" w:styleId="af6">
    <w:name w:val="Balloon Text"/>
    <w:basedOn w:val="a1"/>
    <w:link w:val="af7"/>
    <w:semiHidden/>
    <w:rsid w:val="00BF24EE"/>
    <w:rPr>
      <w:rFonts w:ascii="Tahoma" w:hAnsi="Tahoma" w:cs="Tahoma"/>
      <w:sz w:val="16"/>
      <w:szCs w:val="16"/>
    </w:rPr>
  </w:style>
  <w:style w:type="character" w:customStyle="1" w:styleId="af7">
    <w:name w:val="批注框文本 字符"/>
    <w:basedOn w:val="a2"/>
    <w:link w:val="af6"/>
    <w:semiHidden/>
    <w:rsid w:val="00BF24EE"/>
    <w:rPr>
      <w:rFonts w:ascii="Tahoma" w:eastAsiaTheme="majorEastAsia" w:hAnsi="Tahoma" w:cs="Tahoma"/>
      <w:sz w:val="16"/>
      <w:szCs w:val="16"/>
    </w:rPr>
  </w:style>
  <w:style w:type="paragraph" w:styleId="af8">
    <w:name w:val="annotation text"/>
    <w:basedOn w:val="a1"/>
    <w:link w:val="af9"/>
    <w:semiHidden/>
    <w:rsid w:val="00BF24EE"/>
    <w:rPr>
      <w:szCs w:val="20"/>
    </w:rPr>
  </w:style>
  <w:style w:type="character" w:customStyle="1" w:styleId="af9">
    <w:name w:val="批注文字 字符"/>
    <w:basedOn w:val="a2"/>
    <w:link w:val="af8"/>
    <w:semiHidden/>
    <w:rsid w:val="00BF24EE"/>
    <w:rPr>
      <w:rFonts w:ascii="Cambria" w:eastAsiaTheme="majorEastAsia" w:hAnsi="Cambria" w:cstheme="majorBidi"/>
      <w:sz w:val="24"/>
      <w:szCs w:val="20"/>
    </w:rPr>
  </w:style>
  <w:style w:type="character" w:customStyle="1" w:styleId="34">
    <w:name w:val="列表编号 3 字符"/>
    <w:basedOn w:val="25"/>
    <w:link w:val="33"/>
    <w:rsid w:val="00BF24EE"/>
    <w:rPr>
      <w:rFonts w:ascii="Cambria" w:hAnsi="Cambria"/>
      <w:i w:val="0"/>
      <w:sz w:val="24"/>
      <w:szCs w:val="24"/>
    </w:rPr>
  </w:style>
  <w:style w:type="paragraph" w:styleId="afa">
    <w:name w:val="annotation subject"/>
    <w:basedOn w:val="af8"/>
    <w:next w:val="af8"/>
    <w:link w:val="afb"/>
    <w:semiHidden/>
    <w:rsid w:val="00BF24EE"/>
    <w:rPr>
      <w:b/>
      <w:bCs/>
    </w:rPr>
  </w:style>
  <w:style w:type="character" w:customStyle="1" w:styleId="afb">
    <w:name w:val="批注主题 字符"/>
    <w:basedOn w:val="af9"/>
    <w:link w:val="afa"/>
    <w:semiHidden/>
    <w:rsid w:val="00BF24EE"/>
    <w:rPr>
      <w:rFonts w:ascii="Cambria" w:eastAsiaTheme="majorEastAsia" w:hAnsi="Cambria" w:cstheme="majorBidi"/>
      <w:b/>
      <w:bCs/>
      <w:sz w:val="24"/>
      <w:szCs w:val="20"/>
    </w:rPr>
  </w:style>
  <w:style w:type="paragraph" w:customStyle="1" w:styleId="TOCHeader">
    <w:name w:val="TOC Header"/>
    <w:basedOn w:val="a1"/>
    <w:link w:val="TOCHeaderChar"/>
    <w:qFormat/>
    <w:rsid w:val="007C56DB"/>
    <w:pPr>
      <w:shd w:val="clear" w:color="auto" w:fill="17365D" w:themeFill="text2" w:themeFillShade="BF"/>
      <w:spacing w:before="80" w:after="80"/>
      <w:jc w:val="center"/>
    </w:pPr>
    <w:rPr>
      <w:rFonts w:asciiTheme="majorHAnsi" w:hAnsiTheme="majorHAnsi"/>
      <w:b/>
      <w:color w:val="FFFFFF" w:themeColor="background1"/>
      <w:sz w:val="32"/>
    </w:rPr>
  </w:style>
  <w:style w:type="character" w:styleId="afc">
    <w:name w:val="Strong"/>
    <w:uiPriority w:val="22"/>
    <w:qFormat/>
    <w:rsid w:val="007C56DB"/>
    <w:rPr>
      <w:b/>
      <w:bCs/>
    </w:rPr>
  </w:style>
  <w:style w:type="character" w:styleId="afd">
    <w:name w:val="Emphasis"/>
    <w:uiPriority w:val="20"/>
    <w:qFormat/>
    <w:rsid w:val="007C56DB"/>
    <w:rPr>
      <w:b/>
      <w:bCs/>
      <w:i/>
      <w:iCs/>
      <w:spacing w:val="10"/>
    </w:rPr>
  </w:style>
  <w:style w:type="paragraph" w:styleId="afe">
    <w:name w:val="No Spacing"/>
    <w:basedOn w:val="a1"/>
    <w:link w:val="aff"/>
    <w:uiPriority w:val="1"/>
    <w:qFormat/>
    <w:rsid w:val="007C56DB"/>
    <w:pPr>
      <w:spacing w:after="0" w:line="240" w:lineRule="auto"/>
    </w:pPr>
  </w:style>
  <w:style w:type="paragraph" w:styleId="aff0">
    <w:name w:val="List Paragraph"/>
    <w:basedOn w:val="a1"/>
    <w:link w:val="aff1"/>
    <w:uiPriority w:val="34"/>
    <w:qFormat/>
    <w:rsid w:val="007C56DB"/>
    <w:pPr>
      <w:ind w:left="720"/>
      <w:contextualSpacing/>
    </w:pPr>
  </w:style>
  <w:style w:type="paragraph" w:styleId="aff2">
    <w:name w:val="Quote"/>
    <w:basedOn w:val="a1"/>
    <w:next w:val="a1"/>
    <w:link w:val="aff3"/>
    <w:uiPriority w:val="29"/>
    <w:qFormat/>
    <w:rsid w:val="007C56DB"/>
    <w:rPr>
      <w:rFonts w:asciiTheme="majorHAnsi" w:hAnsiTheme="majorHAnsi"/>
      <w:i/>
      <w:iCs/>
      <w:sz w:val="22"/>
      <w:szCs w:val="22"/>
    </w:rPr>
  </w:style>
  <w:style w:type="character" w:customStyle="1" w:styleId="aff3">
    <w:name w:val="引用 字符"/>
    <w:basedOn w:val="a2"/>
    <w:link w:val="aff2"/>
    <w:uiPriority w:val="29"/>
    <w:rsid w:val="007C56DB"/>
    <w:rPr>
      <w:i/>
      <w:iCs/>
    </w:rPr>
  </w:style>
  <w:style w:type="paragraph" w:styleId="aff4">
    <w:name w:val="Intense Quote"/>
    <w:basedOn w:val="a1"/>
    <w:next w:val="a1"/>
    <w:link w:val="aff5"/>
    <w:uiPriority w:val="30"/>
    <w:qFormat/>
    <w:rsid w:val="007C56DB"/>
    <w:pPr>
      <w:pBdr>
        <w:top w:val="single" w:sz="4" w:space="10" w:color="auto"/>
        <w:bottom w:val="single" w:sz="4" w:space="10" w:color="auto"/>
      </w:pBdr>
      <w:spacing w:before="240" w:after="240" w:line="300" w:lineRule="auto"/>
      <w:ind w:left="1152" w:right="1152"/>
      <w:jc w:val="both"/>
    </w:pPr>
    <w:rPr>
      <w:rFonts w:asciiTheme="majorHAnsi" w:hAnsiTheme="majorHAnsi"/>
      <w:i/>
      <w:iCs/>
      <w:sz w:val="22"/>
      <w:szCs w:val="22"/>
    </w:rPr>
  </w:style>
  <w:style w:type="character" w:customStyle="1" w:styleId="aff5">
    <w:name w:val="明显引用 字符"/>
    <w:basedOn w:val="a2"/>
    <w:link w:val="aff4"/>
    <w:uiPriority w:val="30"/>
    <w:rsid w:val="007C56DB"/>
    <w:rPr>
      <w:i/>
      <w:iCs/>
    </w:rPr>
  </w:style>
  <w:style w:type="character" w:customStyle="1" w:styleId="TOCHeaderChar">
    <w:name w:val="TOC Header Char"/>
    <w:basedOn w:val="a2"/>
    <w:link w:val="TOCHeader"/>
    <w:rsid w:val="007C56DB"/>
    <w:rPr>
      <w:b/>
      <w:color w:val="FFFFFF" w:themeColor="background1"/>
      <w:sz w:val="32"/>
      <w:szCs w:val="24"/>
      <w:shd w:val="clear" w:color="auto" w:fill="17365D" w:themeFill="text2" w:themeFillShade="BF"/>
    </w:rPr>
  </w:style>
  <w:style w:type="character" w:styleId="aff6">
    <w:name w:val="Intense Emphasis"/>
    <w:uiPriority w:val="21"/>
    <w:qFormat/>
    <w:rsid w:val="007C56DB"/>
    <w:rPr>
      <w:b/>
      <w:bCs/>
      <w:i/>
      <w:iCs/>
    </w:rPr>
  </w:style>
  <w:style w:type="character" w:styleId="aff7">
    <w:name w:val="Subtle Reference"/>
    <w:basedOn w:val="a2"/>
    <w:uiPriority w:val="31"/>
    <w:qFormat/>
    <w:rsid w:val="007C56DB"/>
    <w:rPr>
      <w:smallCaps/>
    </w:rPr>
  </w:style>
  <w:style w:type="character" w:styleId="aff8">
    <w:name w:val="Intense Reference"/>
    <w:uiPriority w:val="32"/>
    <w:qFormat/>
    <w:rsid w:val="007C56DB"/>
    <w:rPr>
      <w:b/>
      <w:bCs/>
      <w:smallCaps/>
    </w:rPr>
  </w:style>
  <w:style w:type="paragraph" w:styleId="TOC">
    <w:name w:val="TOC Heading"/>
    <w:basedOn w:val="1"/>
    <w:next w:val="a1"/>
    <w:uiPriority w:val="39"/>
    <w:unhideWhenUsed/>
    <w:qFormat/>
    <w:rsid w:val="007C56DB"/>
    <w:pPr>
      <w:numPr>
        <w:numId w:val="0"/>
      </w:numPr>
      <w:outlineLvl w:val="9"/>
    </w:pPr>
    <w:rPr>
      <w:lang w:bidi="en-US"/>
    </w:rPr>
  </w:style>
  <w:style w:type="character" w:customStyle="1" w:styleId="aff">
    <w:name w:val="无间隔 字符"/>
    <w:basedOn w:val="a2"/>
    <w:link w:val="afe"/>
    <w:uiPriority w:val="1"/>
    <w:rsid w:val="005E19C6"/>
    <w:rPr>
      <w:rFonts w:ascii="Cambria" w:hAnsi="Cambria"/>
      <w:sz w:val="24"/>
      <w:szCs w:val="24"/>
    </w:rPr>
  </w:style>
  <w:style w:type="character" w:styleId="aff9">
    <w:name w:val="Placeholder Text"/>
    <w:basedOn w:val="a2"/>
    <w:uiPriority w:val="99"/>
    <w:semiHidden/>
    <w:rsid w:val="000C7CAB"/>
    <w:rPr>
      <w:color w:val="808080"/>
    </w:rPr>
  </w:style>
  <w:style w:type="paragraph" w:customStyle="1" w:styleId="HeaderTitle">
    <w:name w:val="Header Title"/>
    <w:basedOn w:val="a1"/>
    <w:link w:val="HeaderTitleChar"/>
    <w:uiPriority w:val="99"/>
    <w:semiHidden/>
    <w:rsid w:val="00493CA3"/>
    <w:pPr>
      <w:tabs>
        <w:tab w:val="center" w:pos="4680"/>
        <w:tab w:val="right" w:pos="9360"/>
      </w:tabs>
      <w:spacing w:before="120" w:after="0" w:line="240" w:lineRule="auto"/>
      <w:jc w:val="center"/>
    </w:pPr>
    <w:rPr>
      <w:rFonts w:eastAsia="Calibri" w:cs="Arial"/>
      <w:b/>
      <w:caps/>
      <w:color w:val="FFFFFF" w:themeColor="background1"/>
    </w:rPr>
  </w:style>
  <w:style w:type="character" w:customStyle="1" w:styleId="HeaderTitleChar">
    <w:name w:val="Header Title Char"/>
    <w:basedOn w:val="a2"/>
    <w:link w:val="HeaderTitle"/>
    <w:uiPriority w:val="99"/>
    <w:semiHidden/>
    <w:rsid w:val="00061F8B"/>
    <w:rPr>
      <w:rFonts w:ascii="Cambria" w:eastAsia="Calibri" w:hAnsi="Cambria" w:cs="Arial"/>
      <w:b/>
      <w:caps/>
      <w:color w:val="FFFFFF" w:themeColor="background1"/>
      <w:sz w:val="24"/>
      <w:szCs w:val="24"/>
    </w:rPr>
  </w:style>
  <w:style w:type="paragraph" w:customStyle="1" w:styleId="DOCTitle">
    <w:name w:val="DOC Title"/>
    <w:basedOn w:val="a1"/>
    <w:link w:val="DOCTitleChar"/>
    <w:qFormat/>
    <w:rsid w:val="007C56DB"/>
    <w:pPr>
      <w:spacing w:after="0" w:line="192" w:lineRule="auto"/>
      <w:jc w:val="center"/>
    </w:pPr>
    <w:rPr>
      <w:rFonts w:asciiTheme="majorHAnsi" w:hAnsiTheme="majorHAnsi"/>
      <w:b/>
      <w:iCs/>
      <w:caps/>
      <w:color w:val="E36C0A" w:themeColor="accent6" w:themeShade="BF"/>
      <w:sz w:val="96"/>
    </w:rPr>
  </w:style>
  <w:style w:type="paragraph" w:customStyle="1" w:styleId="SECTION-Header">
    <w:name w:val="SECTION - Header"/>
    <w:basedOn w:val="a1"/>
    <w:link w:val="SECTION-HeaderChar"/>
    <w:rsid w:val="005C6B38"/>
    <w:pPr>
      <w:spacing w:after="120" w:line="240" w:lineRule="auto"/>
    </w:pPr>
    <w:rPr>
      <w:rFonts w:asciiTheme="majorHAnsi" w:eastAsia="Calibri" w:hAnsiTheme="majorHAnsi" w:cs="Arial"/>
      <w:b/>
      <w:caps/>
      <w:color w:val="002060"/>
      <w:sz w:val="36"/>
      <w:szCs w:val="36"/>
    </w:rPr>
  </w:style>
  <w:style w:type="character" w:customStyle="1" w:styleId="SECTION-HeaderChar">
    <w:name w:val="SECTION - Header Char"/>
    <w:basedOn w:val="a2"/>
    <w:link w:val="SECTION-Header"/>
    <w:rsid w:val="005C6B38"/>
    <w:rPr>
      <w:rFonts w:eastAsia="Calibri" w:cs="Arial"/>
      <w:b/>
      <w:caps/>
      <w:color w:val="002060"/>
      <w:sz w:val="36"/>
      <w:szCs w:val="36"/>
    </w:rPr>
  </w:style>
  <w:style w:type="paragraph" w:customStyle="1" w:styleId="ListLetterbullet">
    <w:name w:val="List Letter bullet"/>
    <w:basedOn w:val="aff0"/>
    <w:link w:val="ListLetterbulletChar"/>
    <w:rsid w:val="0086008B"/>
  </w:style>
  <w:style w:type="character" w:customStyle="1" w:styleId="aff1">
    <w:name w:val="列表段落 字符"/>
    <w:basedOn w:val="a2"/>
    <w:link w:val="aff0"/>
    <w:uiPriority w:val="34"/>
    <w:rsid w:val="00351FF2"/>
    <w:rPr>
      <w:rFonts w:ascii="Cambria" w:hAnsi="Cambria"/>
      <w:sz w:val="24"/>
      <w:szCs w:val="24"/>
    </w:rPr>
  </w:style>
  <w:style w:type="character" w:customStyle="1" w:styleId="ListLetterbulletChar">
    <w:name w:val="List Letter bullet Char"/>
    <w:basedOn w:val="aff1"/>
    <w:link w:val="ListLetterbullet"/>
    <w:rsid w:val="0086008B"/>
    <w:rPr>
      <w:rFonts w:ascii="Cambria" w:eastAsia="Calibri" w:hAnsi="Cambria" w:cs="Arial"/>
      <w:b w:val="0"/>
      <w:sz w:val="24"/>
      <w:szCs w:val="24"/>
    </w:rPr>
  </w:style>
  <w:style w:type="paragraph" w:customStyle="1" w:styleId="InstructionStyle">
    <w:name w:val="Instruction Style"/>
    <w:basedOn w:val="affa"/>
    <w:link w:val="InstructionStyleChar"/>
    <w:rsid w:val="00FD21A2"/>
    <w:pPr>
      <w:spacing w:before="120" w:after="120" w:line="276" w:lineRule="auto"/>
    </w:pPr>
    <w:rPr>
      <w:rFonts w:ascii="Cambria" w:hAnsi="Cambria"/>
      <w:b/>
      <w:i/>
      <w:sz w:val="24"/>
      <w:lang w:val="en-GB"/>
    </w:rPr>
  </w:style>
  <w:style w:type="character" w:customStyle="1" w:styleId="InstructionStyleChar">
    <w:name w:val="Instruction Style Char"/>
    <w:basedOn w:val="ad"/>
    <w:link w:val="InstructionStyle"/>
    <w:rsid w:val="00FD21A2"/>
    <w:rPr>
      <w:rFonts w:ascii="Cambria" w:hAnsi="Cambria" w:cs="Consolas"/>
      <w:b/>
      <w:i/>
      <w:sz w:val="24"/>
      <w:szCs w:val="21"/>
      <w:lang w:val="en-GB"/>
    </w:rPr>
  </w:style>
  <w:style w:type="paragraph" w:customStyle="1" w:styleId="ExampleStyle">
    <w:name w:val="Example Style"/>
    <w:basedOn w:val="a9"/>
    <w:link w:val="ExampleStyleChar"/>
    <w:rsid w:val="004258BB"/>
    <w:rPr>
      <w:i/>
    </w:rPr>
  </w:style>
  <w:style w:type="character" w:customStyle="1" w:styleId="ExampleStyleChar">
    <w:name w:val="Example Style Char"/>
    <w:basedOn w:val="ad"/>
    <w:link w:val="ExampleStyle"/>
    <w:rsid w:val="004258BB"/>
    <w:rPr>
      <w:i/>
    </w:rPr>
  </w:style>
  <w:style w:type="paragraph" w:customStyle="1" w:styleId="TableHeader-Example">
    <w:name w:val="Table Header - Example"/>
    <w:basedOn w:val="a1"/>
    <w:link w:val="TableHeader-ExampleChar"/>
    <w:rsid w:val="00B62528"/>
    <w:pPr>
      <w:spacing w:after="0"/>
    </w:pPr>
    <w:rPr>
      <w:rFonts w:asciiTheme="majorHAnsi" w:hAnsiTheme="majorHAnsi"/>
      <w:b/>
      <w:i/>
      <w:color w:val="FFFFFF" w:themeColor="background1"/>
    </w:rPr>
  </w:style>
  <w:style w:type="character" w:customStyle="1" w:styleId="DOCTitleChar">
    <w:name w:val="DOC Title Char"/>
    <w:basedOn w:val="a2"/>
    <w:link w:val="DOCTitle"/>
    <w:rsid w:val="007C56DB"/>
    <w:rPr>
      <w:b/>
      <w:iCs/>
      <w:caps/>
      <w:color w:val="E36C0A" w:themeColor="accent6" w:themeShade="BF"/>
      <w:sz w:val="96"/>
      <w:szCs w:val="24"/>
    </w:rPr>
  </w:style>
  <w:style w:type="character" w:customStyle="1" w:styleId="TableHeader-ExampleChar">
    <w:name w:val="Table Header - Example Char"/>
    <w:basedOn w:val="a2"/>
    <w:link w:val="TableHeader-Example"/>
    <w:rsid w:val="00B62528"/>
    <w:rPr>
      <w:b/>
      <w:i/>
      <w:color w:val="FFFFFF" w:themeColor="background1"/>
      <w:sz w:val="24"/>
      <w:szCs w:val="24"/>
    </w:rPr>
  </w:style>
  <w:style w:type="paragraph" w:customStyle="1" w:styleId="ExampleHeader">
    <w:name w:val="Example Header"/>
    <w:basedOn w:val="a1"/>
    <w:link w:val="ExampleHeaderChar"/>
    <w:rsid w:val="00300200"/>
    <w:rPr>
      <w:b/>
      <w:i/>
      <w:u w:val="single"/>
    </w:rPr>
  </w:style>
  <w:style w:type="paragraph" w:customStyle="1" w:styleId="BoilerplateText">
    <w:name w:val="Boilerplate Text"/>
    <w:basedOn w:val="a9"/>
    <w:link w:val="BoilerplateTextChar"/>
    <w:rsid w:val="00426B36"/>
    <w:rPr>
      <w:rFonts w:ascii="Cambria" w:hAnsi="Cambria"/>
    </w:rPr>
  </w:style>
  <w:style w:type="character" w:customStyle="1" w:styleId="ExampleHeaderChar">
    <w:name w:val="Example Header Char"/>
    <w:basedOn w:val="a2"/>
    <w:link w:val="ExampleHeader"/>
    <w:rsid w:val="00300200"/>
    <w:rPr>
      <w:rFonts w:ascii="Cambria" w:hAnsi="Cambria"/>
      <w:b/>
      <w:i/>
      <w:sz w:val="24"/>
      <w:szCs w:val="24"/>
      <w:u w:val="single"/>
    </w:rPr>
  </w:style>
  <w:style w:type="character" w:customStyle="1" w:styleId="BoilerplateTextChar">
    <w:name w:val="Boilerplate Text Char"/>
    <w:basedOn w:val="ad"/>
    <w:link w:val="BoilerplateText"/>
    <w:rsid w:val="00426B36"/>
    <w:rPr>
      <w:rFonts w:ascii="Cambria" w:hAnsi="Cambria"/>
      <w:sz w:val="24"/>
    </w:rPr>
  </w:style>
  <w:style w:type="paragraph" w:customStyle="1" w:styleId="DOCVersion">
    <w:name w:val="DOC Version"/>
    <w:basedOn w:val="a1"/>
    <w:link w:val="DOCVersionChar"/>
    <w:qFormat/>
    <w:rsid w:val="007C56DB"/>
    <w:pPr>
      <w:spacing w:before="80" w:after="80"/>
    </w:pPr>
    <w:rPr>
      <w:rFonts w:eastAsia="Calibri" w:cs="Arial"/>
    </w:rPr>
  </w:style>
  <w:style w:type="character" w:customStyle="1" w:styleId="DOCVersionChar">
    <w:name w:val="DOC Version Char"/>
    <w:basedOn w:val="a2"/>
    <w:link w:val="DOCVersion"/>
    <w:rsid w:val="007C56DB"/>
    <w:rPr>
      <w:rFonts w:ascii="Cambria" w:eastAsia="Calibri" w:hAnsi="Cambria" w:cs="Arial"/>
      <w:sz w:val="24"/>
      <w:szCs w:val="24"/>
    </w:rPr>
  </w:style>
  <w:style w:type="paragraph" w:customStyle="1" w:styleId="TABLE-Header">
    <w:name w:val="TABLE - Header"/>
    <w:basedOn w:val="affb"/>
    <w:link w:val="TABLE-HeaderChar"/>
    <w:rsid w:val="00002571"/>
    <w:pPr>
      <w:jc w:val="center"/>
    </w:pPr>
    <w:rPr>
      <w:b/>
      <w:color w:val="FFFFFF"/>
    </w:rPr>
  </w:style>
  <w:style w:type="paragraph" w:customStyle="1" w:styleId="TABLE-BodyText">
    <w:name w:val="TABLE - Body Text"/>
    <w:link w:val="TABLE-BodyTextChar"/>
    <w:rsid w:val="00260F06"/>
    <w:rPr>
      <w:rFonts w:ascii="Cambria" w:hAnsi="Cambria"/>
      <w:sz w:val="24"/>
    </w:rPr>
  </w:style>
  <w:style w:type="character" w:customStyle="1" w:styleId="TABLE-HeaderChar">
    <w:name w:val="TABLE - Header Char"/>
    <w:basedOn w:val="TableHeader-ExampleChar"/>
    <w:link w:val="TABLE-Header"/>
    <w:rsid w:val="00002571"/>
    <w:rPr>
      <w:rFonts w:ascii="Cambria" w:hAnsi="Cambria"/>
      <w:b/>
      <w:i w:val="0"/>
      <w:color w:val="FFFFFF"/>
      <w:sz w:val="24"/>
      <w:szCs w:val="24"/>
    </w:rPr>
  </w:style>
  <w:style w:type="paragraph" w:styleId="affb">
    <w:name w:val="table of figures"/>
    <w:basedOn w:val="a1"/>
    <w:next w:val="a1"/>
    <w:uiPriority w:val="99"/>
    <w:semiHidden/>
    <w:unhideWhenUsed/>
    <w:rsid w:val="00F86C96"/>
    <w:pPr>
      <w:spacing w:after="0"/>
    </w:pPr>
  </w:style>
  <w:style w:type="character" w:customStyle="1" w:styleId="TABLE-BodyTextChar">
    <w:name w:val="TABLE - Body Text Char"/>
    <w:basedOn w:val="TABLE-HeaderChar"/>
    <w:link w:val="TABLE-BodyText"/>
    <w:rsid w:val="00260F06"/>
    <w:rPr>
      <w:rFonts w:ascii="Cambria" w:hAnsi="Cambria"/>
      <w:b w:val="0"/>
      <w:i w:val="0"/>
      <w:caps/>
      <w:color w:val="FFFFFF" w:themeColor="background1"/>
      <w:sz w:val="24"/>
      <w:szCs w:val="24"/>
    </w:rPr>
  </w:style>
  <w:style w:type="paragraph" w:customStyle="1" w:styleId="Table-bodytext-Example">
    <w:name w:val="Table - body text - Example"/>
    <w:basedOn w:val="ExampleStyle"/>
    <w:link w:val="Table-bodytext-ExampleChar"/>
    <w:rsid w:val="00BB547B"/>
    <w:rPr>
      <w:rFonts w:ascii="Cambria" w:hAnsi="Cambria"/>
    </w:rPr>
  </w:style>
  <w:style w:type="paragraph" w:customStyle="1" w:styleId="BodyText-Bullets">
    <w:name w:val="Body Text - Bullets"/>
    <w:basedOn w:val="ExampleStyle"/>
    <w:link w:val="BodyText-BulletsChar"/>
    <w:rsid w:val="002D6C07"/>
    <w:pPr>
      <w:ind w:left="342"/>
    </w:pPr>
  </w:style>
  <w:style w:type="character" w:customStyle="1" w:styleId="Table-bodytext-ExampleChar">
    <w:name w:val="Table - body text - Example Char"/>
    <w:basedOn w:val="ExampleStyleChar"/>
    <w:link w:val="Table-bodytext-Example"/>
    <w:rsid w:val="00BB547B"/>
    <w:rPr>
      <w:rFonts w:ascii="Cambria" w:hAnsi="Cambria"/>
      <w:i/>
    </w:rPr>
  </w:style>
  <w:style w:type="character" w:customStyle="1" w:styleId="BodyText-BulletsChar">
    <w:name w:val="Body Text - Bullets Char"/>
    <w:basedOn w:val="ExampleStyleChar"/>
    <w:link w:val="BodyText-Bullets"/>
    <w:rsid w:val="002D6C07"/>
    <w:rPr>
      <w:i/>
    </w:rPr>
  </w:style>
  <w:style w:type="paragraph" w:customStyle="1" w:styleId="BodyText-NumberingBullets">
    <w:name w:val="Body Text - Numbering Bullets"/>
    <w:basedOn w:val="a"/>
    <w:link w:val="BodyText-NumberingBulletsChar"/>
    <w:qFormat/>
    <w:rsid w:val="007C56DB"/>
    <w:pPr>
      <w:numPr>
        <w:numId w:val="0"/>
      </w:numPr>
      <w:ind w:left="342" w:hanging="360"/>
    </w:pPr>
    <w:rPr>
      <w:rFonts w:eastAsia="Calibri"/>
    </w:rPr>
  </w:style>
  <w:style w:type="character" w:customStyle="1" w:styleId="BodyText-NumberingBulletsChar">
    <w:name w:val="Body Text - Numbering Bullets Char"/>
    <w:basedOn w:val="a2"/>
    <w:link w:val="BodyText-NumberingBullets"/>
    <w:rsid w:val="007C56DB"/>
    <w:rPr>
      <w:rFonts w:ascii="Cambria" w:eastAsia="Calibri" w:hAnsi="Cambria"/>
      <w:sz w:val="24"/>
      <w:szCs w:val="24"/>
    </w:rPr>
  </w:style>
  <w:style w:type="paragraph" w:styleId="affc">
    <w:name w:val="Normal (Web)"/>
    <w:basedOn w:val="a1"/>
    <w:uiPriority w:val="99"/>
    <w:unhideWhenUsed/>
    <w:rsid w:val="009611EA"/>
    <w:rPr>
      <w:rFonts w:ascii="Times New Roman" w:hAnsi="Times New Roman" w:cs="Times New Roman"/>
    </w:rPr>
  </w:style>
  <w:style w:type="paragraph" w:customStyle="1" w:styleId="bulleted1">
    <w:name w:val="bulleted1"/>
    <w:basedOn w:val="a1"/>
    <w:rsid w:val="001107C7"/>
    <w:pPr>
      <w:spacing w:before="100" w:beforeAutospacing="1" w:after="100" w:afterAutospacing="1" w:line="240" w:lineRule="auto"/>
    </w:pPr>
    <w:rPr>
      <w:rFonts w:ascii="Times New Roman" w:eastAsia="Times New Roman" w:hAnsi="Times New Roman" w:cs="Times New Roman"/>
    </w:rPr>
  </w:style>
  <w:style w:type="paragraph" w:customStyle="1" w:styleId="TABLE-Sub-Header">
    <w:name w:val="TABLE - Sub-Header"/>
    <w:basedOn w:val="TABLE-Header"/>
    <w:link w:val="TABLE-Sub-HeaderChar"/>
    <w:rsid w:val="002B7471"/>
    <w:pPr>
      <w:framePr w:hSpace="180" w:wrap="around" w:vAnchor="text" w:hAnchor="margin" w:x="115" w:y="499"/>
    </w:pPr>
    <w:rPr>
      <w:b w:val="0"/>
      <w:caps/>
      <w:smallCaps/>
    </w:rPr>
  </w:style>
  <w:style w:type="character" w:customStyle="1" w:styleId="TABLE-Sub-HeaderChar">
    <w:name w:val="TABLE - Sub-Header Char"/>
    <w:basedOn w:val="TABLE-HeaderChar"/>
    <w:link w:val="TABLE-Sub-Header"/>
    <w:rsid w:val="002B7471"/>
    <w:rPr>
      <w:rFonts w:ascii="Cambria" w:hAnsi="Cambria"/>
      <w:b w:val="0"/>
      <w:i w:val="0"/>
      <w:caps/>
      <w:smallCaps/>
      <w:color w:val="FFFFFF"/>
      <w:sz w:val="24"/>
      <w:szCs w:val="24"/>
    </w:rPr>
  </w:style>
  <w:style w:type="paragraph" w:styleId="affa">
    <w:name w:val="Plain Text"/>
    <w:basedOn w:val="a1"/>
    <w:link w:val="affd"/>
    <w:uiPriority w:val="99"/>
    <w:semiHidden/>
    <w:unhideWhenUsed/>
    <w:rsid w:val="00296C0C"/>
    <w:pPr>
      <w:spacing w:after="0" w:line="240" w:lineRule="auto"/>
    </w:pPr>
    <w:rPr>
      <w:rFonts w:ascii="Consolas" w:hAnsi="Consolas" w:cs="Consolas"/>
      <w:sz w:val="21"/>
      <w:szCs w:val="21"/>
    </w:rPr>
  </w:style>
  <w:style w:type="character" w:customStyle="1" w:styleId="affd">
    <w:name w:val="纯文本 字符"/>
    <w:basedOn w:val="a2"/>
    <w:link w:val="affa"/>
    <w:uiPriority w:val="99"/>
    <w:semiHidden/>
    <w:rsid w:val="00296C0C"/>
    <w:rPr>
      <w:rFonts w:ascii="Consolas" w:hAnsi="Consolas" w:cs="Consolas"/>
      <w:sz w:val="21"/>
      <w:szCs w:val="21"/>
    </w:rPr>
  </w:style>
  <w:style w:type="paragraph" w:customStyle="1" w:styleId="Heading1-Appendix">
    <w:name w:val="Heading 1-Appendix"/>
    <w:basedOn w:val="1"/>
    <w:link w:val="Heading1-AppendixChar"/>
    <w:uiPriority w:val="99"/>
    <w:unhideWhenUsed/>
    <w:rsid w:val="00684E90"/>
    <w:pPr>
      <w:numPr>
        <w:numId w:val="0"/>
      </w:numPr>
    </w:pPr>
  </w:style>
  <w:style w:type="character" w:customStyle="1" w:styleId="Heading1-AppendixChar">
    <w:name w:val="Heading 1-Appendix Char"/>
    <w:basedOn w:val="10"/>
    <w:link w:val="Heading1-Appendix"/>
    <w:uiPriority w:val="99"/>
    <w:rsid w:val="004E33B9"/>
    <w:rPr>
      <w:rFonts w:eastAsia="微软雅黑" w:cs="Arial"/>
      <w:b/>
      <w:caps/>
      <w:color w:val="0097CC"/>
      <w:spacing w:val="5"/>
      <w:sz w:val="32"/>
      <w:szCs w:val="36"/>
    </w:rPr>
  </w:style>
  <w:style w:type="paragraph" w:styleId="TOC7">
    <w:name w:val="toc 7"/>
    <w:basedOn w:val="a1"/>
    <w:next w:val="a1"/>
    <w:autoRedefine/>
    <w:uiPriority w:val="39"/>
    <w:unhideWhenUsed/>
    <w:rsid w:val="002871C7"/>
    <w:pPr>
      <w:tabs>
        <w:tab w:val="right" w:leader="dot" w:pos="9350"/>
      </w:tabs>
      <w:spacing w:after="100"/>
      <w:ind w:left="1440" w:hanging="1440"/>
    </w:pPr>
  </w:style>
  <w:style w:type="paragraph" w:customStyle="1" w:styleId="InformationalStyle">
    <w:name w:val="Informational Style"/>
    <w:basedOn w:val="a1"/>
    <w:link w:val="InformationalStyleChar"/>
    <w:rsid w:val="00563FBB"/>
    <w:pPr>
      <w:spacing w:before="120" w:after="120"/>
    </w:pPr>
    <w:rPr>
      <w:i/>
    </w:rPr>
  </w:style>
  <w:style w:type="character" w:customStyle="1" w:styleId="InformationalStyleChar">
    <w:name w:val="Informational Style Char"/>
    <w:basedOn w:val="a2"/>
    <w:link w:val="InformationalStyle"/>
    <w:rsid w:val="00563FBB"/>
    <w:rPr>
      <w:rFonts w:ascii="Cambria" w:hAnsi="Cambria"/>
      <w:i/>
      <w:sz w:val="24"/>
      <w:szCs w:val="24"/>
    </w:rPr>
  </w:style>
  <w:style w:type="paragraph" w:customStyle="1" w:styleId="Table-Header0">
    <w:name w:val="Table-Header"/>
    <w:link w:val="Table-HeaderChar0"/>
    <w:qFormat/>
    <w:rsid w:val="007C56DB"/>
    <w:pPr>
      <w:spacing w:before="80" w:after="80"/>
      <w:jc w:val="center"/>
    </w:pPr>
    <w:rPr>
      <w:rFonts w:ascii="Cambria" w:hAnsi="Cambria"/>
      <w:b/>
      <w:caps/>
      <w:color w:val="FFFFFF" w:themeColor="background1"/>
      <w:sz w:val="24"/>
      <w:szCs w:val="24"/>
    </w:rPr>
  </w:style>
  <w:style w:type="character" w:customStyle="1" w:styleId="Table-HeaderChar0">
    <w:name w:val="Table-Header Char"/>
    <w:basedOn w:val="a2"/>
    <w:link w:val="Table-Header0"/>
    <w:rsid w:val="007C56DB"/>
    <w:rPr>
      <w:rFonts w:ascii="Cambria" w:hAnsi="Cambria"/>
      <w:b/>
      <w:caps/>
      <w:color w:val="FFFFFF" w:themeColor="background1"/>
      <w:sz w:val="24"/>
      <w:szCs w:val="24"/>
    </w:rPr>
  </w:style>
  <w:style w:type="paragraph" w:customStyle="1" w:styleId="Table-Body">
    <w:name w:val="Table-Body"/>
    <w:link w:val="Table-BodyChar"/>
    <w:qFormat/>
    <w:rsid w:val="007C56DB"/>
    <w:pPr>
      <w:spacing w:before="80" w:after="80"/>
    </w:pPr>
    <w:rPr>
      <w:rFonts w:ascii="Cambria" w:hAnsi="Cambria"/>
      <w:color w:val="FFFFFF" w:themeColor="background1"/>
      <w:sz w:val="24"/>
      <w:szCs w:val="24"/>
    </w:rPr>
  </w:style>
  <w:style w:type="character" w:customStyle="1" w:styleId="Table-BodyChar">
    <w:name w:val="Table-Body Char"/>
    <w:basedOn w:val="Table-HeaderChar0"/>
    <w:link w:val="Table-Body"/>
    <w:rsid w:val="007C56DB"/>
    <w:rPr>
      <w:rFonts w:ascii="Cambria" w:hAnsi="Cambria"/>
      <w:b w:val="0"/>
      <w:caps w:val="0"/>
      <w:color w:val="FFFFFF" w:themeColor="background1"/>
      <w:sz w:val="24"/>
      <w:szCs w:val="24"/>
    </w:rPr>
  </w:style>
  <w:style w:type="character" w:customStyle="1" w:styleId="af4">
    <w:name w:val="题注 字符"/>
    <w:aliases w:val="Caption-Figure 字符"/>
    <w:basedOn w:val="a2"/>
    <w:link w:val="af3"/>
    <w:rsid w:val="007C56DB"/>
    <w:rPr>
      <w:rFonts w:ascii="Cambria" w:hAnsi="Cambria"/>
      <w:b/>
      <w:bCs/>
      <w:sz w:val="18"/>
      <w:szCs w:val="18"/>
    </w:rPr>
  </w:style>
  <w:style w:type="paragraph" w:styleId="affe">
    <w:name w:val="Title"/>
    <w:basedOn w:val="a1"/>
    <w:next w:val="a1"/>
    <w:link w:val="afff"/>
    <w:uiPriority w:val="10"/>
    <w:qFormat/>
    <w:rsid w:val="007C56DB"/>
    <w:pPr>
      <w:spacing w:after="300" w:line="240" w:lineRule="auto"/>
      <w:contextualSpacing/>
    </w:pPr>
    <w:rPr>
      <w:rFonts w:ascii="Arial" w:hAnsi="Arial" w:cs="Arial"/>
      <w:smallCaps/>
      <w:sz w:val="56"/>
      <w:szCs w:val="56"/>
    </w:rPr>
  </w:style>
  <w:style w:type="character" w:customStyle="1" w:styleId="afff">
    <w:name w:val="标题 字符"/>
    <w:basedOn w:val="a2"/>
    <w:link w:val="affe"/>
    <w:uiPriority w:val="10"/>
    <w:rsid w:val="007C56DB"/>
    <w:rPr>
      <w:rFonts w:ascii="Arial" w:hAnsi="Arial" w:cs="Arial"/>
      <w:smallCaps/>
      <w:sz w:val="56"/>
      <w:szCs w:val="56"/>
    </w:rPr>
  </w:style>
  <w:style w:type="paragraph" w:styleId="afff0">
    <w:name w:val="Subtitle"/>
    <w:basedOn w:val="a1"/>
    <w:next w:val="a1"/>
    <w:link w:val="afff1"/>
    <w:uiPriority w:val="11"/>
    <w:qFormat/>
    <w:rsid w:val="007C56DB"/>
    <w:rPr>
      <w:rFonts w:asciiTheme="majorHAnsi" w:hAnsiTheme="majorHAnsi"/>
      <w:i/>
      <w:iCs/>
      <w:smallCaps/>
      <w:spacing w:val="10"/>
      <w:sz w:val="28"/>
      <w:szCs w:val="28"/>
    </w:rPr>
  </w:style>
  <w:style w:type="character" w:customStyle="1" w:styleId="afff1">
    <w:name w:val="副标题 字符"/>
    <w:basedOn w:val="a2"/>
    <w:link w:val="afff0"/>
    <w:uiPriority w:val="11"/>
    <w:rsid w:val="007C56DB"/>
    <w:rPr>
      <w:i/>
      <w:iCs/>
      <w:smallCaps/>
      <w:spacing w:val="10"/>
      <w:sz w:val="28"/>
      <w:szCs w:val="28"/>
    </w:rPr>
  </w:style>
  <w:style w:type="character" w:styleId="afff2">
    <w:name w:val="Subtle Emphasis"/>
    <w:uiPriority w:val="19"/>
    <w:qFormat/>
    <w:rsid w:val="007C56DB"/>
    <w:rPr>
      <w:i/>
      <w:iCs/>
    </w:rPr>
  </w:style>
  <w:style w:type="character" w:styleId="afff3">
    <w:name w:val="Book Title"/>
    <w:basedOn w:val="a2"/>
    <w:uiPriority w:val="33"/>
    <w:qFormat/>
    <w:rsid w:val="007C56DB"/>
    <w:rPr>
      <w:i/>
      <w:iCs/>
      <w:smallCaps/>
      <w:spacing w:val="5"/>
    </w:rPr>
  </w:style>
  <w:style w:type="paragraph" w:styleId="TOC8">
    <w:name w:val="toc 8"/>
    <w:basedOn w:val="a1"/>
    <w:next w:val="a1"/>
    <w:autoRedefine/>
    <w:uiPriority w:val="39"/>
    <w:unhideWhenUsed/>
    <w:rsid w:val="00414ABC"/>
    <w:pPr>
      <w:tabs>
        <w:tab w:val="left" w:pos="2520"/>
        <w:tab w:val="right" w:leader="dot" w:pos="9350"/>
      </w:tabs>
      <w:spacing w:after="120" w:line="240" w:lineRule="auto"/>
      <w:ind w:left="1080" w:hanging="634"/>
    </w:pPr>
    <w:rPr>
      <w:noProof/>
      <w:color w:val="000000" w:themeColor="text1"/>
    </w:rPr>
  </w:style>
  <w:style w:type="paragraph" w:styleId="afff4">
    <w:name w:val="footnote text"/>
    <w:basedOn w:val="a1"/>
    <w:link w:val="afff5"/>
    <w:uiPriority w:val="99"/>
    <w:unhideWhenUsed/>
    <w:rsid w:val="00877A5C"/>
    <w:pPr>
      <w:spacing w:after="0" w:line="240" w:lineRule="auto"/>
    </w:pPr>
    <w:rPr>
      <w:rFonts w:cs="Arial"/>
      <w:sz w:val="20"/>
      <w:szCs w:val="20"/>
    </w:rPr>
  </w:style>
  <w:style w:type="character" w:customStyle="1" w:styleId="afff5">
    <w:name w:val="脚注文本 字符"/>
    <w:basedOn w:val="a2"/>
    <w:link w:val="afff4"/>
    <w:uiPriority w:val="99"/>
    <w:rsid w:val="00877A5C"/>
    <w:rPr>
      <w:rFonts w:ascii="Cambria" w:hAnsi="Cambria" w:cs="Arial"/>
      <w:sz w:val="20"/>
      <w:szCs w:val="20"/>
    </w:rPr>
  </w:style>
  <w:style w:type="character" w:styleId="afff6">
    <w:name w:val="footnote reference"/>
    <w:basedOn w:val="a2"/>
    <w:uiPriority w:val="99"/>
    <w:semiHidden/>
    <w:unhideWhenUsed/>
    <w:rsid w:val="00877A5C"/>
    <w:rPr>
      <w:vertAlign w:val="superscript"/>
    </w:rPr>
  </w:style>
  <w:style w:type="paragraph" w:customStyle="1" w:styleId="Boilerplate">
    <w:name w:val="Boilerplate"/>
    <w:basedOn w:val="a1"/>
    <w:link w:val="BoilerplateChar"/>
    <w:qFormat/>
    <w:rsid w:val="00877A5C"/>
    <w:rPr>
      <w:rFonts w:cs="Arial"/>
      <w:sz w:val="22"/>
      <w:szCs w:val="22"/>
    </w:rPr>
  </w:style>
  <w:style w:type="character" w:customStyle="1" w:styleId="BoilerplateChar">
    <w:name w:val="Boilerplate Char"/>
    <w:basedOn w:val="a2"/>
    <w:link w:val="Boilerplate"/>
    <w:rsid w:val="00877A5C"/>
    <w:rPr>
      <w:rFonts w:ascii="Cambria" w:hAnsi="Cambria" w:cs="Arial"/>
    </w:rPr>
  </w:style>
  <w:style w:type="table" w:styleId="35">
    <w:name w:val="Medium Grid 3"/>
    <w:basedOn w:val="a3"/>
    <w:uiPriority w:val="69"/>
    <w:rsid w:val="005E377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notranslate">
    <w:name w:val="notranslate"/>
    <w:basedOn w:val="a2"/>
    <w:rsid w:val="000F59CE"/>
  </w:style>
  <w:style w:type="paragraph" w:customStyle="1" w:styleId="msonormal0">
    <w:name w:val="msonormal"/>
    <w:basedOn w:val="a1"/>
    <w:rsid w:val="000F59CE"/>
    <w:pPr>
      <w:spacing w:before="100" w:beforeAutospacing="1" w:after="100" w:afterAutospacing="1" w:line="240" w:lineRule="auto"/>
    </w:pPr>
    <w:rPr>
      <w:rFonts w:ascii="宋体" w:eastAsia="宋体" w:hAnsi="宋体" w:cs="宋体"/>
      <w:lang w:eastAsia="zh-CN"/>
    </w:rPr>
  </w:style>
  <w:style w:type="character" w:styleId="afff7">
    <w:name w:val="FollowedHyperlink"/>
    <w:basedOn w:val="a2"/>
    <w:uiPriority w:val="99"/>
    <w:semiHidden/>
    <w:unhideWhenUsed/>
    <w:rsid w:val="000F59CE"/>
    <w:rPr>
      <w:color w:val="800080"/>
      <w:u w:val="single"/>
    </w:rPr>
  </w:style>
  <w:style w:type="table" w:customStyle="1" w:styleId="11">
    <w:name w:val="网格型1"/>
    <w:basedOn w:val="a3"/>
    <w:next w:val="ae"/>
    <w:qFormat/>
    <w:rsid w:val="00A77F65"/>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f8">
    <w:name w:val="Body Text First Indent"/>
    <w:basedOn w:val="a9"/>
    <w:link w:val="afff9"/>
    <w:uiPriority w:val="99"/>
    <w:semiHidden/>
    <w:unhideWhenUsed/>
    <w:rsid w:val="00D20966"/>
    <w:pPr>
      <w:ind w:firstLineChars="100" w:firstLine="420"/>
    </w:pPr>
    <w:rPr>
      <w:rFonts w:ascii="Cambria" w:hAnsi="Cambria"/>
      <w:sz w:val="24"/>
      <w:szCs w:val="24"/>
    </w:rPr>
  </w:style>
  <w:style w:type="character" w:customStyle="1" w:styleId="afff9">
    <w:name w:val="正文文本首行缩进 字符"/>
    <w:basedOn w:val="ad"/>
    <w:link w:val="afff8"/>
    <w:uiPriority w:val="99"/>
    <w:semiHidden/>
    <w:rsid w:val="00D20966"/>
    <w:rPr>
      <w:rFonts w:ascii="Cambria" w:hAnsi="Cambria"/>
      <w:sz w:val="24"/>
      <w:szCs w:val="24"/>
    </w:rPr>
  </w:style>
  <w:style w:type="character" w:customStyle="1" w:styleId="12">
    <w:name w:val="未处理的提及1"/>
    <w:basedOn w:val="a2"/>
    <w:uiPriority w:val="99"/>
    <w:semiHidden/>
    <w:unhideWhenUsed/>
    <w:rsid w:val="00D20966"/>
    <w:rPr>
      <w:color w:val="605E5C"/>
      <w:shd w:val="clear" w:color="auto" w:fill="E1DFDD"/>
    </w:rPr>
  </w:style>
  <w:style w:type="table" w:customStyle="1" w:styleId="27">
    <w:name w:val="网格型2"/>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网格型3"/>
    <w:basedOn w:val="a3"/>
    <w:next w:val="ae"/>
    <w:qFormat/>
    <w:rsid w:val="00F013B8"/>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3">
    <w:name w:val="网格型4"/>
    <w:basedOn w:val="a3"/>
    <w:next w:val="ae"/>
    <w:qFormat/>
    <w:rsid w:val="00BC3D9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
    <w:name w:val="网格型5"/>
    <w:basedOn w:val="a3"/>
    <w:next w:val="ae"/>
    <w:qFormat/>
    <w:rsid w:val="00EF70CE"/>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
    <w:name w:val="网格型6"/>
    <w:basedOn w:val="a3"/>
    <w:next w:val="ae"/>
    <w:qFormat/>
    <w:rsid w:val="00C12A8A"/>
    <w:pPr>
      <w:spacing w:after="0" w:line="240" w:lineRule="auto"/>
    </w:pPr>
    <w:rPr>
      <w:rFonts w:ascii="Times New Roman" w:eastAsia="宋体" w:hAnsi="Times New Roman" w:cs="Times New Roman"/>
      <w:sz w:val="20"/>
      <w:szCs w:val="20"/>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a">
    <w:name w:val="Unresolved Mention"/>
    <w:basedOn w:val="a2"/>
    <w:uiPriority w:val="99"/>
    <w:semiHidden/>
    <w:unhideWhenUsed/>
    <w:rsid w:val="009818C3"/>
    <w:rPr>
      <w:color w:val="605E5C"/>
      <w:shd w:val="clear" w:color="auto" w:fill="E1DFDD"/>
    </w:rPr>
  </w:style>
  <w:style w:type="paragraph" w:styleId="afffb">
    <w:name w:val="Revision"/>
    <w:hidden/>
    <w:uiPriority w:val="99"/>
    <w:semiHidden/>
    <w:rsid w:val="001671FD"/>
    <w:pPr>
      <w:spacing w:after="0" w:line="240" w:lineRule="auto"/>
    </w:pPr>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6665">
      <w:bodyDiv w:val="1"/>
      <w:marLeft w:val="0"/>
      <w:marRight w:val="0"/>
      <w:marTop w:val="0"/>
      <w:marBottom w:val="0"/>
      <w:divBdr>
        <w:top w:val="none" w:sz="0" w:space="0" w:color="auto"/>
        <w:left w:val="none" w:sz="0" w:space="0" w:color="auto"/>
        <w:bottom w:val="none" w:sz="0" w:space="0" w:color="auto"/>
        <w:right w:val="none" w:sz="0" w:space="0" w:color="auto"/>
      </w:divBdr>
    </w:div>
    <w:div w:id="228074081">
      <w:bodyDiv w:val="1"/>
      <w:marLeft w:val="0"/>
      <w:marRight w:val="0"/>
      <w:marTop w:val="0"/>
      <w:marBottom w:val="0"/>
      <w:divBdr>
        <w:top w:val="none" w:sz="0" w:space="0" w:color="auto"/>
        <w:left w:val="none" w:sz="0" w:space="0" w:color="auto"/>
        <w:bottom w:val="none" w:sz="0" w:space="0" w:color="auto"/>
        <w:right w:val="none" w:sz="0" w:space="0" w:color="auto"/>
      </w:divBdr>
      <w:divsChild>
        <w:div w:id="791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308481">
      <w:bodyDiv w:val="1"/>
      <w:marLeft w:val="0"/>
      <w:marRight w:val="0"/>
      <w:marTop w:val="0"/>
      <w:marBottom w:val="0"/>
      <w:divBdr>
        <w:top w:val="none" w:sz="0" w:space="0" w:color="auto"/>
        <w:left w:val="none" w:sz="0" w:space="0" w:color="auto"/>
        <w:bottom w:val="none" w:sz="0" w:space="0" w:color="auto"/>
        <w:right w:val="none" w:sz="0" w:space="0" w:color="auto"/>
      </w:divBdr>
      <w:divsChild>
        <w:div w:id="1076786188">
          <w:marLeft w:val="0"/>
          <w:marRight w:val="0"/>
          <w:marTop w:val="0"/>
          <w:marBottom w:val="0"/>
          <w:divBdr>
            <w:top w:val="none" w:sz="0" w:space="0" w:color="auto"/>
            <w:left w:val="none" w:sz="0" w:space="0" w:color="auto"/>
            <w:bottom w:val="none" w:sz="0" w:space="0" w:color="auto"/>
            <w:right w:val="none" w:sz="0" w:space="0" w:color="auto"/>
          </w:divBdr>
        </w:div>
      </w:divsChild>
    </w:div>
    <w:div w:id="487943338">
      <w:bodyDiv w:val="1"/>
      <w:marLeft w:val="0"/>
      <w:marRight w:val="0"/>
      <w:marTop w:val="0"/>
      <w:marBottom w:val="0"/>
      <w:divBdr>
        <w:top w:val="none" w:sz="0" w:space="0" w:color="auto"/>
        <w:left w:val="none" w:sz="0" w:space="0" w:color="auto"/>
        <w:bottom w:val="none" w:sz="0" w:space="0" w:color="auto"/>
        <w:right w:val="none" w:sz="0" w:space="0" w:color="auto"/>
      </w:divBdr>
    </w:div>
    <w:div w:id="542522784">
      <w:bodyDiv w:val="1"/>
      <w:marLeft w:val="0"/>
      <w:marRight w:val="0"/>
      <w:marTop w:val="0"/>
      <w:marBottom w:val="0"/>
      <w:divBdr>
        <w:top w:val="none" w:sz="0" w:space="0" w:color="auto"/>
        <w:left w:val="none" w:sz="0" w:space="0" w:color="auto"/>
        <w:bottom w:val="none" w:sz="0" w:space="0" w:color="auto"/>
        <w:right w:val="none" w:sz="0" w:space="0" w:color="auto"/>
      </w:divBdr>
      <w:divsChild>
        <w:div w:id="1344094280">
          <w:marLeft w:val="0"/>
          <w:marRight w:val="0"/>
          <w:marTop w:val="0"/>
          <w:marBottom w:val="0"/>
          <w:divBdr>
            <w:top w:val="none" w:sz="0" w:space="0" w:color="auto"/>
            <w:left w:val="none" w:sz="0" w:space="0" w:color="auto"/>
            <w:bottom w:val="none" w:sz="0" w:space="0" w:color="auto"/>
            <w:right w:val="none" w:sz="0" w:space="0" w:color="auto"/>
          </w:divBdr>
        </w:div>
      </w:divsChild>
    </w:div>
    <w:div w:id="624121179">
      <w:bodyDiv w:val="1"/>
      <w:marLeft w:val="0"/>
      <w:marRight w:val="0"/>
      <w:marTop w:val="0"/>
      <w:marBottom w:val="0"/>
      <w:divBdr>
        <w:top w:val="none" w:sz="0" w:space="0" w:color="auto"/>
        <w:left w:val="none" w:sz="0" w:space="0" w:color="auto"/>
        <w:bottom w:val="none" w:sz="0" w:space="0" w:color="auto"/>
        <w:right w:val="none" w:sz="0" w:space="0" w:color="auto"/>
      </w:divBdr>
      <w:divsChild>
        <w:div w:id="1405880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941207">
      <w:bodyDiv w:val="1"/>
      <w:marLeft w:val="0"/>
      <w:marRight w:val="0"/>
      <w:marTop w:val="0"/>
      <w:marBottom w:val="0"/>
      <w:divBdr>
        <w:top w:val="none" w:sz="0" w:space="0" w:color="auto"/>
        <w:left w:val="none" w:sz="0" w:space="0" w:color="auto"/>
        <w:bottom w:val="none" w:sz="0" w:space="0" w:color="auto"/>
        <w:right w:val="none" w:sz="0" w:space="0" w:color="auto"/>
      </w:divBdr>
    </w:div>
    <w:div w:id="695231069">
      <w:bodyDiv w:val="1"/>
      <w:marLeft w:val="0"/>
      <w:marRight w:val="0"/>
      <w:marTop w:val="0"/>
      <w:marBottom w:val="0"/>
      <w:divBdr>
        <w:top w:val="none" w:sz="0" w:space="0" w:color="auto"/>
        <w:left w:val="none" w:sz="0" w:space="0" w:color="auto"/>
        <w:bottom w:val="none" w:sz="0" w:space="0" w:color="auto"/>
        <w:right w:val="none" w:sz="0" w:space="0" w:color="auto"/>
      </w:divBdr>
    </w:div>
    <w:div w:id="867184330">
      <w:bodyDiv w:val="1"/>
      <w:marLeft w:val="0"/>
      <w:marRight w:val="0"/>
      <w:marTop w:val="0"/>
      <w:marBottom w:val="0"/>
      <w:divBdr>
        <w:top w:val="none" w:sz="0" w:space="0" w:color="auto"/>
        <w:left w:val="none" w:sz="0" w:space="0" w:color="auto"/>
        <w:bottom w:val="none" w:sz="0" w:space="0" w:color="auto"/>
        <w:right w:val="none" w:sz="0" w:space="0" w:color="auto"/>
      </w:divBdr>
    </w:div>
    <w:div w:id="902177820">
      <w:bodyDiv w:val="1"/>
      <w:marLeft w:val="0"/>
      <w:marRight w:val="0"/>
      <w:marTop w:val="0"/>
      <w:marBottom w:val="0"/>
      <w:divBdr>
        <w:top w:val="none" w:sz="0" w:space="0" w:color="auto"/>
        <w:left w:val="none" w:sz="0" w:space="0" w:color="auto"/>
        <w:bottom w:val="none" w:sz="0" w:space="0" w:color="auto"/>
        <w:right w:val="none" w:sz="0" w:space="0" w:color="auto"/>
      </w:divBdr>
    </w:div>
    <w:div w:id="1105266047">
      <w:bodyDiv w:val="1"/>
      <w:marLeft w:val="0"/>
      <w:marRight w:val="0"/>
      <w:marTop w:val="0"/>
      <w:marBottom w:val="0"/>
      <w:divBdr>
        <w:top w:val="none" w:sz="0" w:space="0" w:color="auto"/>
        <w:left w:val="none" w:sz="0" w:space="0" w:color="auto"/>
        <w:bottom w:val="none" w:sz="0" w:space="0" w:color="auto"/>
        <w:right w:val="none" w:sz="0" w:space="0" w:color="auto"/>
      </w:divBdr>
      <w:divsChild>
        <w:div w:id="1519155494">
          <w:marLeft w:val="0"/>
          <w:marRight w:val="0"/>
          <w:marTop w:val="0"/>
          <w:marBottom w:val="0"/>
          <w:divBdr>
            <w:top w:val="none" w:sz="0" w:space="0" w:color="auto"/>
            <w:left w:val="none" w:sz="0" w:space="0" w:color="auto"/>
            <w:bottom w:val="none" w:sz="0" w:space="0" w:color="auto"/>
            <w:right w:val="none" w:sz="0" w:space="0" w:color="auto"/>
          </w:divBdr>
        </w:div>
      </w:divsChild>
    </w:div>
    <w:div w:id="1336763736">
      <w:bodyDiv w:val="1"/>
      <w:marLeft w:val="0"/>
      <w:marRight w:val="0"/>
      <w:marTop w:val="0"/>
      <w:marBottom w:val="0"/>
      <w:divBdr>
        <w:top w:val="none" w:sz="0" w:space="0" w:color="auto"/>
        <w:left w:val="none" w:sz="0" w:space="0" w:color="auto"/>
        <w:bottom w:val="none" w:sz="0" w:space="0" w:color="auto"/>
        <w:right w:val="none" w:sz="0" w:space="0" w:color="auto"/>
      </w:divBdr>
      <w:divsChild>
        <w:div w:id="924268461">
          <w:marLeft w:val="0"/>
          <w:marRight w:val="0"/>
          <w:marTop w:val="0"/>
          <w:marBottom w:val="0"/>
          <w:divBdr>
            <w:top w:val="none" w:sz="0" w:space="0" w:color="auto"/>
            <w:left w:val="none" w:sz="0" w:space="0" w:color="auto"/>
            <w:bottom w:val="none" w:sz="0" w:space="0" w:color="auto"/>
            <w:right w:val="none" w:sz="0" w:space="0" w:color="auto"/>
          </w:divBdr>
        </w:div>
        <w:div w:id="2000301373">
          <w:marLeft w:val="0"/>
          <w:marRight w:val="0"/>
          <w:marTop w:val="0"/>
          <w:marBottom w:val="0"/>
          <w:divBdr>
            <w:top w:val="none" w:sz="0" w:space="0" w:color="auto"/>
            <w:left w:val="none" w:sz="0" w:space="0" w:color="auto"/>
            <w:bottom w:val="none" w:sz="0" w:space="0" w:color="auto"/>
            <w:right w:val="none" w:sz="0" w:space="0" w:color="auto"/>
          </w:divBdr>
        </w:div>
        <w:div w:id="34233662">
          <w:marLeft w:val="0"/>
          <w:marRight w:val="0"/>
          <w:marTop w:val="0"/>
          <w:marBottom w:val="0"/>
          <w:divBdr>
            <w:top w:val="none" w:sz="0" w:space="0" w:color="auto"/>
            <w:left w:val="none" w:sz="0" w:space="0" w:color="auto"/>
            <w:bottom w:val="none" w:sz="0" w:space="0" w:color="auto"/>
            <w:right w:val="none" w:sz="0" w:space="0" w:color="auto"/>
          </w:divBdr>
        </w:div>
        <w:div w:id="766729963">
          <w:marLeft w:val="0"/>
          <w:marRight w:val="0"/>
          <w:marTop w:val="0"/>
          <w:marBottom w:val="0"/>
          <w:divBdr>
            <w:top w:val="none" w:sz="0" w:space="0" w:color="auto"/>
            <w:left w:val="none" w:sz="0" w:space="0" w:color="auto"/>
            <w:bottom w:val="none" w:sz="0" w:space="0" w:color="auto"/>
            <w:right w:val="none" w:sz="0" w:space="0" w:color="auto"/>
          </w:divBdr>
        </w:div>
        <w:div w:id="2022244890">
          <w:marLeft w:val="0"/>
          <w:marRight w:val="0"/>
          <w:marTop w:val="0"/>
          <w:marBottom w:val="0"/>
          <w:divBdr>
            <w:top w:val="none" w:sz="0" w:space="0" w:color="auto"/>
            <w:left w:val="none" w:sz="0" w:space="0" w:color="auto"/>
            <w:bottom w:val="none" w:sz="0" w:space="0" w:color="auto"/>
            <w:right w:val="none" w:sz="0" w:space="0" w:color="auto"/>
          </w:divBdr>
        </w:div>
        <w:div w:id="966551546">
          <w:marLeft w:val="0"/>
          <w:marRight w:val="0"/>
          <w:marTop w:val="0"/>
          <w:marBottom w:val="0"/>
          <w:divBdr>
            <w:top w:val="none" w:sz="0" w:space="0" w:color="auto"/>
            <w:left w:val="none" w:sz="0" w:space="0" w:color="auto"/>
            <w:bottom w:val="none" w:sz="0" w:space="0" w:color="auto"/>
            <w:right w:val="none" w:sz="0" w:space="0" w:color="auto"/>
          </w:divBdr>
        </w:div>
        <w:div w:id="62021961">
          <w:marLeft w:val="0"/>
          <w:marRight w:val="0"/>
          <w:marTop w:val="0"/>
          <w:marBottom w:val="0"/>
          <w:divBdr>
            <w:top w:val="none" w:sz="0" w:space="0" w:color="auto"/>
            <w:left w:val="none" w:sz="0" w:space="0" w:color="auto"/>
            <w:bottom w:val="none" w:sz="0" w:space="0" w:color="auto"/>
            <w:right w:val="none" w:sz="0" w:space="0" w:color="auto"/>
          </w:divBdr>
        </w:div>
        <w:div w:id="1094206034">
          <w:marLeft w:val="0"/>
          <w:marRight w:val="0"/>
          <w:marTop w:val="0"/>
          <w:marBottom w:val="0"/>
          <w:divBdr>
            <w:top w:val="none" w:sz="0" w:space="0" w:color="auto"/>
            <w:left w:val="none" w:sz="0" w:space="0" w:color="auto"/>
            <w:bottom w:val="none" w:sz="0" w:space="0" w:color="auto"/>
            <w:right w:val="none" w:sz="0" w:space="0" w:color="auto"/>
          </w:divBdr>
        </w:div>
      </w:divsChild>
    </w:div>
    <w:div w:id="1593125354">
      <w:bodyDiv w:val="1"/>
      <w:marLeft w:val="0"/>
      <w:marRight w:val="0"/>
      <w:marTop w:val="0"/>
      <w:marBottom w:val="0"/>
      <w:divBdr>
        <w:top w:val="none" w:sz="0" w:space="0" w:color="auto"/>
        <w:left w:val="none" w:sz="0" w:space="0" w:color="auto"/>
        <w:bottom w:val="none" w:sz="0" w:space="0" w:color="auto"/>
        <w:right w:val="none" w:sz="0" w:space="0" w:color="auto"/>
      </w:divBdr>
    </w:div>
    <w:div w:id="1598829832">
      <w:bodyDiv w:val="1"/>
      <w:marLeft w:val="0"/>
      <w:marRight w:val="0"/>
      <w:marTop w:val="0"/>
      <w:marBottom w:val="0"/>
      <w:divBdr>
        <w:top w:val="none" w:sz="0" w:space="0" w:color="auto"/>
        <w:left w:val="none" w:sz="0" w:space="0" w:color="auto"/>
        <w:bottom w:val="none" w:sz="0" w:space="0" w:color="auto"/>
        <w:right w:val="none" w:sz="0" w:space="0" w:color="auto"/>
      </w:divBdr>
      <w:divsChild>
        <w:div w:id="2043358885">
          <w:marLeft w:val="0"/>
          <w:marRight w:val="0"/>
          <w:marTop w:val="0"/>
          <w:marBottom w:val="0"/>
          <w:divBdr>
            <w:top w:val="none" w:sz="0" w:space="0" w:color="auto"/>
            <w:left w:val="none" w:sz="0" w:space="0" w:color="auto"/>
            <w:bottom w:val="none" w:sz="0" w:space="0" w:color="auto"/>
            <w:right w:val="none" w:sz="0" w:space="0" w:color="auto"/>
          </w:divBdr>
        </w:div>
        <w:div w:id="678503555">
          <w:marLeft w:val="0"/>
          <w:marRight w:val="0"/>
          <w:marTop w:val="0"/>
          <w:marBottom w:val="0"/>
          <w:divBdr>
            <w:top w:val="none" w:sz="0" w:space="0" w:color="auto"/>
            <w:left w:val="none" w:sz="0" w:space="0" w:color="auto"/>
            <w:bottom w:val="none" w:sz="0" w:space="0" w:color="auto"/>
            <w:right w:val="none" w:sz="0" w:space="0" w:color="auto"/>
          </w:divBdr>
        </w:div>
        <w:div w:id="1762723400">
          <w:marLeft w:val="0"/>
          <w:marRight w:val="0"/>
          <w:marTop w:val="0"/>
          <w:marBottom w:val="0"/>
          <w:divBdr>
            <w:top w:val="none" w:sz="0" w:space="0" w:color="auto"/>
            <w:left w:val="none" w:sz="0" w:space="0" w:color="auto"/>
            <w:bottom w:val="none" w:sz="0" w:space="0" w:color="auto"/>
            <w:right w:val="none" w:sz="0" w:space="0" w:color="auto"/>
          </w:divBdr>
        </w:div>
        <w:div w:id="361908582">
          <w:marLeft w:val="0"/>
          <w:marRight w:val="0"/>
          <w:marTop w:val="0"/>
          <w:marBottom w:val="0"/>
          <w:divBdr>
            <w:top w:val="none" w:sz="0" w:space="0" w:color="auto"/>
            <w:left w:val="none" w:sz="0" w:space="0" w:color="auto"/>
            <w:bottom w:val="none" w:sz="0" w:space="0" w:color="auto"/>
            <w:right w:val="none" w:sz="0" w:space="0" w:color="auto"/>
          </w:divBdr>
        </w:div>
      </w:divsChild>
    </w:div>
    <w:div w:id="1603679565">
      <w:bodyDiv w:val="1"/>
      <w:marLeft w:val="0"/>
      <w:marRight w:val="0"/>
      <w:marTop w:val="0"/>
      <w:marBottom w:val="0"/>
      <w:divBdr>
        <w:top w:val="none" w:sz="0" w:space="0" w:color="auto"/>
        <w:left w:val="none" w:sz="0" w:space="0" w:color="auto"/>
        <w:bottom w:val="none" w:sz="0" w:space="0" w:color="auto"/>
        <w:right w:val="none" w:sz="0" w:space="0" w:color="auto"/>
      </w:divBdr>
    </w:div>
    <w:div w:id="1698770148">
      <w:bodyDiv w:val="1"/>
      <w:marLeft w:val="0"/>
      <w:marRight w:val="0"/>
      <w:marTop w:val="0"/>
      <w:marBottom w:val="0"/>
      <w:divBdr>
        <w:top w:val="none" w:sz="0" w:space="0" w:color="auto"/>
        <w:left w:val="none" w:sz="0" w:space="0" w:color="auto"/>
        <w:bottom w:val="none" w:sz="0" w:space="0" w:color="auto"/>
        <w:right w:val="none" w:sz="0" w:space="0" w:color="auto"/>
      </w:divBdr>
    </w:div>
    <w:div w:id="1733387096">
      <w:bodyDiv w:val="1"/>
      <w:marLeft w:val="0"/>
      <w:marRight w:val="0"/>
      <w:marTop w:val="0"/>
      <w:marBottom w:val="0"/>
      <w:divBdr>
        <w:top w:val="none" w:sz="0" w:space="0" w:color="auto"/>
        <w:left w:val="none" w:sz="0" w:space="0" w:color="auto"/>
        <w:bottom w:val="none" w:sz="0" w:space="0" w:color="auto"/>
        <w:right w:val="none" w:sz="0" w:space="0" w:color="auto"/>
      </w:divBdr>
    </w:div>
    <w:div w:id="1771050434">
      <w:bodyDiv w:val="1"/>
      <w:marLeft w:val="0"/>
      <w:marRight w:val="0"/>
      <w:marTop w:val="0"/>
      <w:marBottom w:val="0"/>
      <w:divBdr>
        <w:top w:val="none" w:sz="0" w:space="0" w:color="auto"/>
        <w:left w:val="none" w:sz="0" w:space="0" w:color="auto"/>
        <w:bottom w:val="none" w:sz="0" w:space="0" w:color="auto"/>
        <w:right w:val="none" w:sz="0" w:space="0" w:color="auto"/>
      </w:divBdr>
    </w:div>
    <w:div w:id="1773167147">
      <w:bodyDiv w:val="1"/>
      <w:marLeft w:val="0"/>
      <w:marRight w:val="0"/>
      <w:marTop w:val="0"/>
      <w:marBottom w:val="0"/>
      <w:divBdr>
        <w:top w:val="none" w:sz="0" w:space="0" w:color="auto"/>
        <w:left w:val="none" w:sz="0" w:space="0" w:color="auto"/>
        <w:bottom w:val="none" w:sz="0" w:space="0" w:color="auto"/>
        <w:right w:val="none" w:sz="0" w:space="0" w:color="auto"/>
      </w:divBdr>
    </w:div>
    <w:div w:id="206274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earch.dangdang.com/?key2=Wiegers&amp;medium=01&amp;category_path=01.00.00.00.00.00" TargetMode="External"/><Relationship Id="rId26" Type="http://schemas.openxmlformats.org/officeDocument/2006/relationships/image" Target="media/image4.png"/><Relationship Id="rId39" Type="http://schemas.openxmlformats.org/officeDocument/2006/relationships/image" Target="media/image10.png"/><Relationship Id="rId21" Type="http://schemas.openxmlformats.org/officeDocument/2006/relationships/hyperlink" Target="http://search.dangdang.com/?key2=%C0%EE%B4%BE&amp;medium=01&amp;category_path=01.00.00.00.00.00" TargetMode="External"/><Relationship Id="rId34" Type="http://schemas.openxmlformats.org/officeDocument/2006/relationships/image" Target="media/image5.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search.dangdang.com/?key2=%C0%EE%D6%D2%C0%FB&amp;medium=01&amp;category_path=01.00.00.00.00.00" TargetMode="External"/><Relationship Id="rId29" Type="http://schemas.openxmlformats.org/officeDocument/2006/relationships/hyperlink" Target="mailto:31601377@stu.zucc.edu.cn"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ntrol" Target="activeX/activeX3.xml"/><Relationship Id="rId24" Type="http://schemas.openxmlformats.org/officeDocument/2006/relationships/hyperlink" Target="http://search.dangdang.com/?key3=%C7%E5%BB%AA%B4%F3%D1%A7%B3%F6%B0%E6%C9%E7&amp;medium=01&amp;category_path=01.00.00.00.00.00" TargetMode="External"/><Relationship Id="rId32" Type="http://schemas.openxmlformats.org/officeDocument/2006/relationships/hyperlink" Target="mailto:31602276@stu.zucc.edu.cn%20" TargetMode="External"/><Relationship Id="rId37" Type="http://schemas.openxmlformats.org/officeDocument/2006/relationships/image" Target="media/image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hyperlink" Target="http://search.dangdang.com/?key2=%BF%D7%B3%BF%BB%D4&amp;medium=01&amp;category_path=01.00.00.00.00.00" TargetMode="External"/><Relationship Id="rId28" Type="http://schemas.openxmlformats.org/officeDocument/2006/relationships/hyperlink" Target="mailto:ubilabs@zucc.edu.cn" TargetMode="External"/><Relationship Id="rId36" Type="http://schemas.openxmlformats.org/officeDocument/2006/relationships/image" Target="media/image7.png"/><Relationship Id="rId10" Type="http://schemas.openxmlformats.org/officeDocument/2006/relationships/control" Target="activeX/activeX2.xml"/><Relationship Id="rId19" Type="http://schemas.openxmlformats.org/officeDocument/2006/relationships/hyperlink" Target="http://search.dangdang.com/?key2=Beatty&amp;medium=01&amp;category_path=01.00.00.00.00.00" TargetMode="External"/><Relationship Id="rId31" Type="http://schemas.openxmlformats.org/officeDocument/2006/relationships/hyperlink" Target="mailto:31501382@stu.zucc.edu.cn%20" TargetMode="External"/><Relationship Id="rId4" Type="http://schemas.openxmlformats.org/officeDocument/2006/relationships/settings" Target="settings.xml"/><Relationship Id="rId9" Type="http://schemas.openxmlformats.org/officeDocument/2006/relationships/control" Target="activeX/activeX1.xml"/><Relationship Id="rId14" Type="http://schemas.microsoft.com/office/2016/09/relationships/commentsIds" Target="commentsIds.xml"/><Relationship Id="rId22" Type="http://schemas.openxmlformats.org/officeDocument/2006/relationships/hyperlink" Target="http://search.dangdang.com/?key2=%BB%F4%BD%F0%BD%A1&amp;medium=01&amp;category_path=01.00.00.00.00.00" TargetMode="External"/><Relationship Id="rId27" Type="http://schemas.openxmlformats.org/officeDocument/2006/relationships/hyperlink" Target="mailto:yangc@zucc.edu.cn" TargetMode="External"/><Relationship Id="rId30" Type="http://schemas.openxmlformats.org/officeDocument/2006/relationships/hyperlink" Target="mailto:31601358@stu.zucc.edu.cn%20" TargetMode="External"/><Relationship Id="rId35" Type="http://schemas.openxmlformats.org/officeDocument/2006/relationships/image" Target="media/image6.png"/><Relationship Id="rId43" Type="http://schemas.openxmlformats.org/officeDocument/2006/relationships/theme" Target="theme/theme1.xml"/><Relationship Id="rId8" Type="http://schemas.openxmlformats.org/officeDocument/2006/relationships/image" Target="media/image1.wmf"/><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earch.dangdang.com/?key2=Karl&amp;medium=01&amp;category_path=01.00.00.00.00.00" TargetMode="External"/><Relationship Id="rId25" Type="http://schemas.openxmlformats.org/officeDocument/2006/relationships/image" Target="media/image3.png"/><Relationship Id="rId33" Type="http://schemas.openxmlformats.org/officeDocument/2006/relationships/hyperlink" Target="mailto:31601375@stu.zucc.edu.cn%20" TargetMode="External"/><Relationship Id="rId38" Type="http://schemas.openxmlformats.org/officeDocument/2006/relationships/image" Target="media/image9.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4D977-741B-4454-ABBE-6B7A3B90D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30</Pages>
  <Words>2703</Words>
  <Characters>15413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CPD</Company>
  <LinksUpToDate>false</LinksUpToDate>
  <CharactersWithSpaces>18080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Word Template</dc:subject>
  <dc:creator>Shawn Nguyen</dc:creator>
  <cp:lastModifiedBy> </cp:lastModifiedBy>
  <cp:revision>82</cp:revision>
  <cp:lastPrinted>2014-12-29T16:30:00Z</cp:lastPrinted>
  <dcterms:created xsi:type="dcterms:W3CDTF">2015-01-14T14:31:00Z</dcterms:created>
  <dcterms:modified xsi:type="dcterms:W3CDTF">2018-10-26T14:06:00Z</dcterms:modified>
  <cp:category>TEMPLATE</cp:category>
</cp:coreProperties>
</file>
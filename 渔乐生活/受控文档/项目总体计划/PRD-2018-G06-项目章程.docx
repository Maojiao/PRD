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E2" w:rsidRDefault="006D46E2" w:rsidP="001C0E10">
      <w:pPr>
        <w:rPr>
          <w:b/>
        </w:rPr>
      </w:pPr>
    </w:p>
    <w:p w:rsidR="006D46E2" w:rsidRPr="001C0E10" w:rsidRDefault="004D2784" w:rsidP="006D46E2">
      <w:pPr>
        <w:jc w:val="center"/>
        <w:rPr>
          <w:rFonts w:ascii="宋体" w:eastAsia="宋体" w:hAnsi="宋体"/>
          <w:b/>
        </w:rPr>
      </w:pPr>
      <w:r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“渔乐生活”</w:t>
      </w:r>
      <w:r w:rsidR="00225942"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A</w:t>
      </w:r>
      <w:r w:rsidR="00225942" w:rsidRPr="001C0E10">
        <w:rPr>
          <w:rFonts w:ascii="宋体" w:eastAsia="宋体" w:hAnsi="宋体" w:cs="Times New Roman"/>
          <w:b/>
          <w:spacing w:val="-10"/>
          <w:kern w:val="0"/>
          <w:sz w:val="44"/>
          <w:szCs w:val="56"/>
        </w:rPr>
        <w:t>PP</w:t>
      </w:r>
    </w:p>
    <w:p w:rsidR="006D46E2" w:rsidRDefault="006D46E2" w:rsidP="006D46E2">
      <w:pPr>
        <w:jc w:val="center"/>
        <w:rPr>
          <w:b/>
        </w:rPr>
      </w:pPr>
    </w:p>
    <w:p w:rsidR="006D46E2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firstLineChars="1100" w:firstLine="2310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r>
        <w:rPr>
          <w:b/>
          <w:noProof/>
        </w:rPr>
        <w:drawing>
          <wp:inline distT="0" distB="0" distL="0" distR="0" wp14:anchorId="037A58EC" wp14:editId="07B21534">
            <wp:extent cx="2366274" cy="2381250"/>
            <wp:effectExtent l="0" t="0" r="0" b="0"/>
            <wp:docPr id="1" name="图片 1" descr="C:\Users\ADMINI~1.WIN\AppData\Local\Temp\vmware-Administrator\VMwareDnD\1c2f3a41\c8de28d7e45e5273130448de6fba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vmware-Administrator\VMwareDnD\1c2f3a41\c8de28d7e45e5273130448de6fba1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7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10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1C0E10" w:rsidRPr="00A51AA3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3A5EAE" w:rsidRDefault="003A5EAE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FF5357" w:rsidRDefault="00FF5357" w:rsidP="001C0E10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tbl>
      <w:tblPr>
        <w:tblStyle w:val="aa"/>
        <w:tblpPr w:leftFromText="180" w:rightFromText="180" w:vertAnchor="text" w:horzAnchor="margin" w:tblpY="85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C0E10" w:rsidTr="001C0E10">
        <w:tc>
          <w:tcPr>
            <w:tcW w:w="2653" w:type="dxa"/>
            <w:vMerge w:val="restart"/>
            <w:shd w:val="clear" w:color="auto" w:fill="auto"/>
          </w:tcPr>
          <w:p w:rsidR="001C0E10" w:rsidRDefault="001C0E10" w:rsidP="001C0E10">
            <w:r>
              <w:rPr>
                <w:rFonts w:hint="eastAsia"/>
              </w:rPr>
              <w:t>文件状态：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ins w:id="0" w:author="Windows 用户" w:date="2018-11-01T19:11:00Z">
              <w:r w:rsidR="008D734E">
                <w:rPr>
                  <w:sz w:val="21"/>
                  <w:szCs w:val="21"/>
                </w:rPr>
                <w:t>1</w:t>
              </w:r>
            </w:ins>
            <w:del w:id="1" w:author="Windows 用户" w:date="2018-11-01T19:11:00Z">
              <w:r w:rsidDel="008D734E">
                <w:rPr>
                  <w:sz w:val="21"/>
                  <w:szCs w:val="21"/>
                </w:rPr>
                <w:delText>0</w:delText>
              </w:r>
            </w:del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赵豪杰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2018-1</w:t>
            </w:r>
            <w:ins w:id="2" w:author="Windows 用户" w:date="2018-11-01T19:11:00Z">
              <w:r w:rsidR="008D734E">
                <w:rPr>
                  <w:sz w:val="21"/>
                  <w:szCs w:val="21"/>
                </w:rPr>
                <w:t>1</w:t>
              </w:r>
            </w:ins>
            <w:del w:id="3" w:author="Windows 用户" w:date="2018-11-01T19:11:00Z">
              <w:r w:rsidDel="008D734E">
                <w:rPr>
                  <w:rFonts w:hint="eastAsia"/>
                  <w:sz w:val="21"/>
                  <w:szCs w:val="21"/>
                </w:rPr>
                <w:delText>0</w:delText>
              </w:r>
            </w:del>
            <w:r>
              <w:rPr>
                <w:rFonts w:hint="eastAsia"/>
                <w:sz w:val="21"/>
                <w:szCs w:val="21"/>
              </w:rPr>
              <w:t>-</w:t>
            </w:r>
            <w:ins w:id="4" w:author="Windows 用户" w:date="2018-11-01T19:11:00Z">
              <w:r w:rsidR="008D734E">
                <w:rPr>
                  <w:sz w:val="21"/>
                  <w:szCs w:val="21"/>
                </w:rPr>
                <w:t>1</w:t>
              </w:r>
            </w:ins>
            <w:bookmarkStart w:id="5" w:name="_GoBack"/>
            <w:bookmarkEnd w:id="5"/>
            <w:del w:id="6" w:author="Windows 用户" w:date="2018-11-01T19:11:00Z">
              <w:r w:rsidDel="008D734E">
                <w:rPr>
                  <w:rFonts w:hint="eastAsia"/>
                  <w:sz w:val="21"/>
                  <w:szCs w:val="21"/>
                </w:rPr>
                <w:delText>20</w:delText>
              </w:r>
            </w:del>
          </w:p>
        </w:tc>
      </w:tr>
    </w:tbl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FF5357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021BB3" w:rsidRDefault="006D46E2" w:rsidP="006D46E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7" w:name="_Toc446076693"/>
      <w:bookmarkStart w:id="8" w:name="_Toc447553497"/>
      <w:bookmarkStart w:id="9" w:name="_Toc27132"/>
      <w:bookmarkStart w:id="10" w:name="_Toc12861"/>
      <w:bookmarkStart w:id="11" w:name="_Toc60"/>
      <w:bookmarkStart w:id="12" w:name="_Toc466020645"/>
      <w:bookmarkStart w:id="13" w:name="_Toc466742046"/>
      <w:bookmarkStart w:id="14" w:name="_Toc495739754"/>
      <w:bookmarkStart w:id="15" w:name="_Toc4964337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D46E2" w:rsidTr="00971AD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D46E2" w:rsidTr="00971AD7">
        <w:trPr>
          <w:trHeight w:val="90"/>
        </w:trPr>
        <w:tc>
          <w:tcPr>
            <w:tcW w:w="1269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Pr="00F52AE7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1704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1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 w:rsidR="00C66D25">
              <w:rPr>
                <w:rFonts w:ascii="宋体" w:hAnsi="宋体" w:hint="eastAsia"/>
                <w:sz w:val="21"/>
                <w:szCs w:val="21"/>
              </w:rPr>
              <w:t>28-2018</w:t>
            </w:r>
            <w:r>
              <w:rPr>
                <w:rFonts w:ascii="宋体" w:hAnsi="宋体" w:hint="eastAsia"/>
                <w:sz w:val="21"/>
                <w:szCs w:val="21"/>
              </w:rPr>
              <w:t>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29</w:t>
            </w:r>
          </w:p>
        </w:tc>
        <w:tc>
          <w:tcPr>
            <w:tcW w:w="1672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  <w:tr w:rsidR="001C0E10" w:rsidTr="00971AD7">
        <w:trPr>
          <w:trHeight w:val="90"/>
        </w:trPr>
        <w:tc>
          <w:tcPr>
            <w:tcW w:w="1269" w:type="dxa"/>
          </w:tcPr>
          <w:p w:rsidR="001C0E10" w:rsidRPr="00F52AE7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1.1.0</w:t>
            </w:r>
          </w:p>
        </w:tc>
        <w:tc>
          <w:tcPr>
            <w:tcW w:w="1704" w:type="dxa"/>
          </w:tcPr>
          <w:p w:rsidR="001C0E10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1C0E10" w:rsidRPr="00F52AE7" w:rsidRDefault="001C0E10" w:rsidP="00971A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71" w:type="dxa"/>
          </w:tcPr>
          <w:p w:rsidR="001C0E10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2018/10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20-2018/10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:rsidR="001C0E10" w:rsidRPr="00F52AE7" w:rsidRDefault="001C0E10" w:rsidP="00103182">
            <w:pPr>
              <w:rPr>
                <w:rFonts w:ascii="宋体" w:hAnsi="宋体"/>
                <w:szCs w:val="21"/>
              </w:rPr>
            </w:pPr>
            <w:r w:rsidRPr="00A519BB">
              <w:rPr>
                <w:rFonts w:ascii="宋体" w:hAnsi="宋体" w:hint="eastAsia"/>
                <w:sz w:val="21"/>
                <w:szCs w:val="21"/>
              </w:rPr>
              <w:t>增加</w:t>
            </w:r>
            <w:r w:rsidRPr="00A519BB">
              <w:rPr>
                <w:rFonts w:ascii="宋体" w:hAnsi="宋体"/>
                <w:sz w:val="21"/>
                <w:szCs w:val="21"/>
              </w:rPr>
              <w:t>了图标，根据</w:t>
            </w:r>
            <w:r w:rsidRPr="00A519BB">
              <w:rPr>
                <w:rFonts w:ascii="宋体" w:hAnsi="宋体" w:hint="eastAsia"/>
                <w:sz w:val="21"/>
                <w:szCs w:val="21"/>
              </w:rPr>
              <w:t>和</w:t>
            </w:r>
            <w:proofErr w:type="gramStart"/>
            <w:r w:rsidRPr="00A519BB">
              <w:rPr>
                <w:rFonts w:ascii="宋体" w:hAnsi="宋体"/>
                <w:sz w:val="21"/>
                <w:szCs w:val="21"/>
              </w:rPr>
              <w:t>杨枨</w:t>
            </w:r>
            <w:proofErr w:type="gramEnd"/>
            <w:r w:rsidRPr="00A519BB">
              <w:rPr>
                <w:rFonts w:ascii="宋体" w:hAnsi="宋体"/>
                <w:sz w:val="21"/>
                <w:szCs w:val="21"/>
              </w:rPr>
              <w:t>老师的访谈</w:t>
            </w:r>
            <w:r w:rsidRPr="00A519BB">
              <w:rPr>
                <w:rFonts w:ascii="宋体" w:hAnsi="宋体" w:hint="eastAsia"/>
                <w:sz w:val="21"/>
                <w:szCs w:val="21"/>
              </w:rPr>
              <w:t>修改</w:t>
            </w:r>
            <w:r w:rsidR="00103182">
              <w:rPr>
                <w:rFonts w:ascii="宋体" w:hAnsi="宋体"/>
                <w:sz w:val="21"/>
                <w:szCs w:val="21"/>
              </w:rPr>
              <w:t>了</w:t>
            </w:r>
            <w:r w:rsidR="00103182">
              <w:rPr>
                <w:rFonts w:ascii="宋体" w:hAnsi="宋体" w:hint="eastAsia"/>
                <w:sz w:val="21"/>
                <w:szCs w:val="21"/>
              </w:rPr>
              <w:t>目的</w:t>
            </w:r>
            <w:r w:rsidR="00103182">
              <w:rPr>
                <w:rFonts w:ascii="宋体" w:hAnsi="宋体"/>
                <w:sz w:val="21"/>
                <w:szCs w:val="21"/>
              </w:rPr>
              <w:t>和用户</w:t>
            </w:r>
          </w:p>
        </w:tc>
      </w:tr>
      <w:tr w:rsidR="008D734E" w:rsidTr="00971AD7">
        <w:trPr>
          <w:trHeight w:val="90"/>
          <w:ins w:id="16" w:author="Windows 用户" w:date="2018-11-01T19:10:00Z"/>
        </w:trPr>
        <w:tc>
          <w:tcPr>
            <w:tcW w:w="1269" w:type="dxa"/>
          </w:tcPr>
          <w:p w:rsidR="008D734E" w:rsidRDefault="008D734E" w:rsidP="00971AD7">
            <w:pPr>
              <w:rPr>
                <w:ins w:id="17" w:author="Windows 用户" w:date="2018-11-01T19:10:00Z"/>
                <w:rFonts w:ascii="宋体" w:hAnsi="宋体" w:hint="eastAsia"/>
                <w:szCs w:val="21"/>
              </w:rPr>
            </w:pPr>
            <w:ins w:id="18" w:author="Windows 用户" w:date="2018-11-01T19:10:00Z">
              <w:r>
                <w:rPr>
                  <w:rFonts w:ascii="宋体" w:hAnsi="宋体" w:hint="eastAsia"/>
                  <w:szCs w:val="21"/>
                </w:rPr>
                <w:t>1.1.1</w:t>
              </w:r>
            </w:ins>
          </w:p>
        </w:tc>
        <w:tc>
          <w:tcPr>
            <w:tcW w:w="1704" w:type="dxa"/>
          </w:tcPr>
          <w:p w:rsidR="008D734E" w:rsidRDefault="008D734E" w:rsidP="00971AD7">
            <w:pPr>
              <w:rPr>
                <w:ins w:id="19" w:author="Windows 用户" w:date="2018-11-01T19:10:00Z"/>
                <w:rFonts w:ascii="宋体" w:hAnsi="宋体" w:hint="eastAsia"/>
                <w:szCs w:val="21"/>
              </w:rPr>
            </w:pPr>
            <w:ins w:id="20" w:author="Windows 用户" w:date="2018-11-01T19:10:00Z">
              <w:r>
                <w:rPr>
                  <w:rFonts w:ascii="宋体" w:hAnsi="宋体" w:hint="eastAsia"/>
                  <w:szCs w:val="21"/>
                </w:rPr>
                <w:t>赵</w:t>
              </w:r>
              <w:r>
                <w:rPr>
                  <w:rFonts w:ascii="宋体" w:hAnsi="宋体"/>
                  <w:szCs w:val="21"/>
                </w:rPr>
                <w:t>豪杰</w:t>
              </w:r>
            </w:ins>
          </w:p>
        </w:tc>
        <w:tc>
          <w:tcPr>
            <w:tcW w:w="1930" w:type="dxa"/>
          </w:tcPr>
          <w:p w:rsidR="008D734E" w:rsidRPr="00F52AE7" w:rsidRDefault="008D734E" w:rsidP="00971AD7">
            <w:pPr>
              <w:rPr>
                <w:ins w:id="21" w:author="Windows 用户" w:date="2018-11-01T19:10:00Z"/>
                <w:rFonts w:ascii="宋体" w:hAnsi="宋体"/>
                <w:szCs w:val="21"/>
              </w:rPr>
            </w:pPr>
          </w:p>
        </w:tc>
        <w:tc>
          <w:tcPr>
            <w:tcW w:w="1671" w:type="dxa"/>
          </w:tcPr>
          <w:p w:rsidR="008D734E" w:rsidRDefault="008D734E" w:rsidP="00971AD7">
            <w:pPr>
              <w:rPr>
                <w:ins w:id="22" w:author="Windows 用户" w:date="2018-11-01T19:10:00Z"/>
                <w:rFonts w:ascii="宋体" w:hAnsi="宋体" w:hint="eastAsia"/>
                <w:szCs w:val="21"/>
              </w:rPr>
            </w:pPr>
            <w:ins w:id="23" w:author="Windows 用户" w:date="2018-11-01T19:10:00Z">
              <w:r>
                <w:rPr>
                  <w:rFonts w:ascii="宋体" w:hAnsi="宋体" w:hint="eastAsia"/>
                  <w:szCs w:val="21"/>
                </w:rPr>
                <w:t>2018/11/1</w:t>
              </w:r>
            </w:ins>
          </w:p>
        </w:tc>
        <w:tc>
          <w:tcPr>
            <w:tcW w:w="1672" w:type="dxa"/>
          </w:tcPr>
          <w:p w:rsidR="008D734E" w:rsidRPr="00A519BB" w:rsidRDefault="008D734E" w:rsidP="00103182">
            <w:pPr>
              <w:rPr>
                <w:ins w:id="24" w:author="Windows 用户" w:date="2018-11-01T19:10:00Z"/>
                <w:rFonts w:ascii="宋体" w:hAnsi="宋体" w:hint="eastAsia"/>
                <w:szCs w:val="21"/>
              </w:rPr>
            </w:pPr>
            <w:ins w:id="25" w:author="Windows 用户" w:date="2018-11-01T19:10:00Z">
              <w:r>
                <w:rPr>
                  <w:rFonts w:ascii="宋体" w:hAnsi="宋体" w:hint="eastAsia"/>
                  <w:szCs w:val="21"/>
                </w:rPr>
                <w:t>删除</w:t>
              </w:r>
              <w:r>
                <w:rPr>
                  <w:rFonts w:ascii="宋体" w:hAnsi="宋体"/>
                  <w:szCs w:val="21"/>
                </w:rPr>
                <w:t>了项目</w:t>
              </w:r>
            </w:ins>
            <w:ins w:id="26" w:author="Windows 用户" w:date="2018-11-01T19:11:00Z">
              <w:r>
                <w:rPr>
                  <w:rFonts w:ascii="宋体" w:hAnsi="宋体"/>
                  <w:szCs w:val="21"/>
                </w:rPr>
                <w:t>经理签字部分</w:t>
              </w:r>
            </w:ins>
          </w:p>
        </w:tc>
      </w:tr>
    </w:tbl>
    <w:p w:rsidR="006D46E2" w:rsidRPr="00021BB3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70645C" w:rsidRDefault="006D46E2" w:rsidP="00C66D25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="0"/>
        <w:rPr>
          <w:rFonts w:hAnsi="宋体"/>
        </w:rPr>
      </w:pPr>
      <w:bookmarkStart w:id="27" w:name="_Toc496433752"/>
      <w:r w:rsidRPr="0070645C">
        <w:rPr>
          <w:rFonts w:hAnsi="宋体" w:hint="eastAsia"/>
        </w:rPr>
        <w:lastRenderedPageBreak/>
        <w:t>项目章程</w:t>
      </w:r>
      <w:bookmarkEnd w:id="27"/>
    </w:p>
    <w:p w:rsidR="006D46E2" w:rsidRPr="0070645C" w:rsidRDefault="006D46E2" w:rsidP="006D46E2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="0011719E" w:rsidRPr="0011719E">
        <w:rPr>
          <w:rFonts w:hint="eastAsia"/>
        </w:rPr>
        <w:t>“渔乐生活”</w:t>
      </w:r>
      <w:r w:rsidR="008F665D">
        <w:rPr>
          <w:rFonts w:hint="eastAsia"/>
        </w:rPr>
        <w:t>A</w:t>
      </w:r>
      <w:r w:rsidR="008F665D">
        <w:t>PP</w:t>
      </w:r>
    </w:p>
    <w:p w:rsidR="006D46E2" w:rsidRPr="0070645C" w:rsidRDefault="006D46E2" w:rsidP="006D46E2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11719E">
        <w:rPr>
          <w:rFonts w:hint="eastAsia"/>
        </w:rPr>
        <w:t>2018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 w:rsidR="00AF72FA">
        <w:rPr>
          <w:rFonts w:hint="eastAsia"/>
        </w:rPr>
        <w:t>19</w:t>
      </w:r>
      <w:r w:rsidRPr="0070645C">
        <w:rPr>
          <w:rFonts w:hint="eastAsia"/>
        </w:rPr>
        <w:t>日</w:t>
      </w:r>
      <w:r w:rsidR="0011719E">
        <w:t>-20</w:t>
      </w:r>
      <w:r w:rsidR="0011719E">
        <w:rPr>
          <w:rFonts w:hint="eastAsia"/>
        </w:rPr>
        <w:t>1</w:t>
      </w:r>
      <w:r w:rsidR="00AF72FA">
        <w:rPr>
          <w:rFonts w:hint="eastAsia"/>
        </w:rPr>
        <w:t>9</w:t>
      </w:r>
      <w:r w:rsidRPr="0070645C">
        <w:t>年</w:t>
      </w:r>
      <w:r w:rsidR="00AF72FA">
        <w:rPr>
          <w:rFonts w:hint="eastAsia"/>
        </w:rPr>
        <w:t>1</w:t>
      </w:r>
      <w:r w:rsidRPr="0070645C">
        <w:t>月</w:t>
      </w:r>
      <w:r w:rsidR="00AF72FA">
        <w:rPr>
          <w:rFonts w:hint="eastAsia"/>
        </w:rPr>
        <w:t>9</w:t>
      </w:r>
      <w:r w:rsidRPr="0070645C">
        <w:rPr>
          <w:rFonts w:hint="eastAsia"/>
        </w:rPr>
        <w:t>日</w:t>
      </w:r>
    </w:p>
    <w:p w:rsidR="006D46E2" w:rsidRPr="0070645C" w:rsidRDefault="006D46E2" w:rsidP="006D46E2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:rsidR="006D46E2" w:rsidRPr="0070645C" w:rsidRDefault="006D46E2" w:rsidP="006D46E2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赵豪杰</w:t>
      </w:r>
    </w:p>
    <w:p w:rsidR="006D46E2" w:rsidRPr="0070645C" w:rsidRDefault="006D46E2" w:rsidP="006D46E2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PRD-2018-G06</w:t>
      </w:r>
      <w:r>
        <w:rPr>
          <w:rFonts w:hint="eastAsia"/>
        </w:rPr>
        <w:t>（</w:t>
      </w:r>
      <w:r w:rsidR="0011719E">
        <w:rPr>
          <w:rFonts w:hint="eastAsia"/>
        </w:rPr>
        <w:t>赵豪杰、</w:t>
      </w:r>
      <w:r w:rsidR="0011719E">
        <w:rPr>
          <w:rFonts w:ascii="宋体" w:hAnsi="宋体" w:hint="eastAsia"/>
          <w:szCs w:val="21"/>
        </w:rPr>
        <w:t>张嘉诚、罗培</w:t>
      </w:r>
      <w:proofErr w:type="gramStart"/>
      <w:r w:rsidR="0011719E">
        <w:rPr>
          <w:rFonts w:ascii="宋体" w:hAnsi="宋体" w:hint="eastAsia"/>
          <w:szCs w:val="21"/>
        </w:rPr>
        <w:t>铖</w:t>
      </w:r>
      <w:proofErr w:type="gramEnd"/>
      <w:r w:rsidR="0011719E">
        <w:rPr>
          <w:rFonts w:ascii="宋体" w:hAnsi="宋体" w:hint="eastAsia"/>
          <w:szCs w:val="21"/>
        </w:rPr>
        <w:t>、苏碧青、郑丞钧</w:t>
      </w:r>
      <w:r w:rsidRPr="0070645C">
        <w:rPr>
          <w:rFonts w:hint="eastAsia"/>
        </w:rPr>
        <w:t>）</w:t>
      </w:r>
    </w:p>
    <w:p w:rsidR="006D46E2" w:rsidRDefault="006D46E2" w:rsidP="006D46E2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11719E">
        <w:rPr>
          <w:rFonts w:hint="eastAsia"/>
        </w:rPr>
        <w:t>热</w:t>
      </w:r>
      <w:r w:rsidR="00A6426D">
        <w:rPr>
          <w:rFonts w:hint="eastAsia"/>
        </w:rPr>
        <w:t>爱钓鱼</w:t>
      </w:r>
      <w:r w:rsidR="006D3912">
        <w:rPr>
          <w:rFonts w:hint="eastAsia"/>
        </w:rPr>
        <w:t>的</w:t>
      </w:r>
      <w:r w:rsidR="006D3912">
        <w:t>发烧友</w:t>
      </w:r>
      <w:r w:rsidR="006D3912">
        <w:rPr>
          <w:rFonts w:hint="eastAsia"/>
        </w:rPr>
        <w:t>并</w:t>
      </w:r>
      <w:r w:rsidR="000D2258">
        <w:rPr>
          <w:rFonts w:hint="eastAsia"/>
        </w:rPr>
        <w:t>希望通过此</w:t>
      </w:r>
      <w:r w:rsidR="006D3912">
        <w:rPr>
          <w:rFonts w:hint="eastAsia"/>
        </w:rPr>
        <w:t>应用</w:t>
      </w:r>
      <w:r w:rsidR="000D2258">
        <w:rPr>
          <w:rFonts w:hint="eastAsia"/>
        </w:rPr>
        <w:t>进行</w:t>
      </w:r>
      <w:r w:rsidR="00A6426D">
        <w:rPr>
          <w:rFonts w:hint="eastAsia"/>
        </w:rPr>
        <w:t>社交活动的人群</w:t>
      </w:r>
    </w:p>
    <w:p w:rsidR="006D46E2" w:rsidRPr="00CC6432" w:rsidRDefault="006D46E2" w:rsidP="006D46E2">
      <w:pPr>
        <w:ind w:left="1680" w:hanging="1676"/>
      </w:pPr>
    </w:p>
    <w:p w:rsidR="006D46E2" w:rsidRPr="0070645C" w:rsidRDefault="006D46E2" w:rsidP="006D46E2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:rsidR="006D46E2" w:rsidRPr="0070645C" w:rsidRDefault="006D46E2" w:rsidP="006D46E2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:rsidR="006D46E2" w:rsidRDefault="006D46E2" w:rsidP="006D46E2">
      <w:r>
        <w:tab/>
      </w:r>
      <w:r>
        <w:rPr>
          <w:rFonts w:hint="eastAsia"/>
        </w:rPr>
        <w:t>项目</w:t>
      </w:r>
      <w:r>
        <w:t>旨在</w:t>
      </w:r>
      <w:r>
        <w:rPr>
          <w:rFonts w:hint="eastAsia"/>
          <w:sz w:val="22"/>
        </w:rPr>
        <w:t>完成</w:t>
      </w:r>
      <w:r w:rsidR="00BC2EC3">
        <w:rPr>
          <w:rFonts w:hint="eastAsia"/>
          <w:sz w:val="22"/>
          <w:szCs w:val="21"/>
        </w:rPr>
        <w:t>“渔乐生活”移动应用</w:t>
      </w:r>
      <w:r w:rsidRPr="005D75EA">
        <w:rPr>
          <w:rFonts w:hint="eastAsia"/>
          <w:sz w:val="22"/>
          <w:szCs w:val="21"/>
        </w:rPr>
        <w:t>项目</w:t>
      </w:r>
      <w:r>
        <w:rPr>
          <w:rFonts w:hint="eastAsia"/>
          <w:sz w:val="22"/>
          <w:szCs w:val="21"/>
        </w:rPr>
        <w:t>各种</w:t>
      </w:r>
      <w:r>
        <w:rPr>
          <w:sz w:val="22"/>
          <w:szCs w:val="21"/>
        </w:rP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 w:rsidR="006D3912">
        <w:t>总结归纳，完成各个阶段的文档编写</w:t>
      </w:r>
      <w:r w:rsidR="006D3912">
        <w:rPr>
          <w:rFonts w:hint="eastAsia"/>
        </w:rPr>
        <w:t>，交付</w:t>
      </w:r>
      <w:r w:rsidR="006D3912">
        <w:t>出</w:t>
      </w:r>
      <w:r w:rsidR="006D3912">
        <w:rPr>
          <w:rFonts w:hint="eastAsia"/>
        </w:rPr>
        <w:t>可</w:t>
      </w:r>
      <w:r w:rsidR="006D3912">
        <w:t>运行的应用</w:t>
      </w:r>
      <w:r w:rsidR="00547935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46D67" w:rsidRPr="00A46D67" w:rsidRDefault="00A46D67" w:rsidP="00A46D67">
            <w:pPr>
              <w:rPr>
                <w:rFonts w:ascii="宋体" w:eastAsia="宋体" w:hAnsi="宋体" w:cs="Times New Roman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项目章程、项目总体计划、</w:t>
            </w:r>
          </w:p>
          <w:p w:rsidR="006D46E2" w:rsidRPr="00B9056D" w:rsidRDefault="00A46D67" w:rsidP="00A46D67">
            <w:pPr>
              <w:rPr>
                <w:rFonts w:ascii="宋体" w:eastAsia="宋体" w:hAnsi="宋体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需求工程计划</w:t>
            </w:r>
            <w:r w:rsidRPr="00A46D67">
              <w:rPr>
                <w:rFonts w:ascii="宋体" w:eastAsia="宋体" w:hAnsi="宋体" w:cs="Times New Roman"/>
                <w:szCs w:val="21"/>
              </w:rPr>
              <w:t>-</w:t>
            </w:r>
            <w:r w:rsidRPr="00A46D67">
              <w:rPr>
                <w:rFonts w:ascii="宋体" w:eastAsia="宋体" w:hAnsi="宋体" w:cs="Times New Roman"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苏碧青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82033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20337" w:rsidRPr="00B9056D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郑</w:t>
            </w:r>
            <w:r>
              <w:rPr>
                <w:rFonts w:ascii="宋体" w:hAnsi="宋体" w:hint="eastAsia"/>
                <w:szCs w:val="21"/>
              </w:rPr>
              <w:t>丞钧</w:t>
            </w:r>
          </w:p>
        </w:tc>
      </w:tr>
      <w:tr w:rsidR="00465D4D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B9056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B9056D" w:rsidRDefault="00465D4D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465D4D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465D4D" w:rsidRDefault="00465D4D" w:rsidP="00465D4D">
            <w:pPr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65D4D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测试计划、安装部署计划</w:t>
            </w:r>
          </w:p>
          <w:p w:rsidR="00465D4D" w:rsidRPr="00B9056D" w:rsidRDefault="00465D4D" w:rsidP="00465D4D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465D4D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</w:tbl>
    <w:p w:rsidR="006D46E2" w:rsidRPr="0070645C" w:rsidRDefault="006D46E2" w:rsidP="006D46E2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firstLine="420"/>
      </w:pPr>
      <w:r>
        <w:rPr>
          <w:rFonts w:hint="eastAsia"/>
        </w:rPr>
        <w:t>本项目由</w:t>
      </w:r>
      <w:r w:rsidR="00BC2EC3" w:rsidRPr="0070645C">
        <w:rPr>
          <w:rFonts w:hint="eastAsia"/>
        </w:rPr>
        <w:t>杨</w:t>
      </w:r>
      <w:proofErr w:type="gramStart"/>
      <w:r w:rsidR="00BC2EC3"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老师发起</w:t>
      </w:r>
      <w:r w:rsidRPr="0070645C">
        <w:t>，由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老师、侯宏仑老师对</w:t>
      </w:r>
      <w:r w:rsidRPr="0070645C">
        <w:t>项目经理进行授权，并由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老师和侯宏仑老师对</w:t>
      </w:r>
      <w:r w:rsidRPr="0070645C">
        <w:t>本项目各阶段进行验收评审。</w:t>
      </w:r>
    </w:p>
    <w:p w:rsidR="006D46E2" w:rsidRPr="0070645C" w:rsidRDefault="006D46E2" w:rsidP="006D46E2">
      <w:del w:id="28" w:author="Windows 用户" w:date="2018-11-01T19:09:00Z">
        <w:r w:rsidRPr="0070645C" w:rsidDel="00114748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0288" behindDoc="1" locked="0" layoutInCell="1" allowOverlap="1" wp14:anchorId="738BC5ED" wp14:editId="54350F01">
                  <wp:simplePos x="0" y="0"/>
                  <wp:positionH relativeFrom="column">
                    <wp:posOffset>2597719</wp:posOffset>
                  </wp:positionH>
                  <wp:positionV relativeFrom="paragraph">
                    <wp:posOffset>77017</wp:posOffset>
                  </wp:positionV>
                  <wp:extent cx="2233930" cy="955459"/>
                  <wp:effectExtent l="0" t="0" r="0" b="0"/>
                  <wp:wrapTight wrapText="bothSides">
                    <wp:wrapPolygon edited="0">
                      <wp:start x="0" y="0"/>
                      <wp:lineTo x="0" y="21112"/>
                      <wp:lineTo x="21367" y="21112"/>
                      <wp:lineTo x="21367" y="0"/>
                      <wp:lineTo x="0" y="0"/>
                    </wp:wrapPolygon>
                  </wp:wrapTight>
                  <wp:docPr id="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33930" cy="955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6E2" w:rsidRPr="00310EAD" w:rsidRDefault="006D46E2" w:rsidP="006D46E2">
                              <w:r>
                                <w:rPr>
                                  <w:rFonts w:hint="eastAsia"/>
                                </w:rPr>
                                <w:t>项目经理</w:t>
                              </w:r>
                              <w:r w:rsidRPr="00310EAD">
                                <w:rPr>
                                  <w:rFonts w:hint="eastAsia"/>
                                </w:rPr>
                                <w:t>：</w:t>
                              </w:r>
                              <w:r w:rsidR="00BC2EC3">
                                <w:rPr>
                                  <w:rFonts w:hint="eastAsia"/>
                                </w:rPr>
                                <w:t>赵豪杰</w:t>
                              </w:r>
                            </w:p>
                            <w:p w:rsidR="006D46E2" w:rsidRDefault="006D46E2" w:rsidP="006D46E2">
                              <w:pPr>
                                <w:spacing w:after="240"/>
                              </w:pPr>
                              <w:r w:rsidRPr="00310EAD">
                                <w:rPr>
                                  <w:rFonts w:hint="eastAsia"/>
                                </w:rPr>
                                <w:t>签字：</w:t>
                              </w:r>
                            </w:p>
                            <w:p w:rsidR="006D46E2" w:rsidRPr="00310EAD" w:rsidRDefault="00DB1089" w:rsidP="006D46E2">
                              <w:r>
                                <w:t>2018</w:t>
                              </w:r>
                              <w:r w:rsidR="006D46E2">
                                <w:rPr>
                                  <w:rFonts w:hint="eastAsia"/>
                                </w:rPr>
                                <w:t xml:space="preserve">年  </w:t>
                              </w:r>
                              <w:r w:rsidR="006D46E2">
                                <w:t xml:space="preserve"> </w:t>
                              </w:r>
                              <w:r w:rsidR="006D46E2">
                                <w:rPr>
                                  <w:rFonts w:hint="eastAsia"/>
                                </w:rPr>
                                <w:t xml:space="preserve">月 </w:t>
                              </w:r>
                              <w:r w:rsidR="006D46E2">
                                <w:t xml:space="preserve">  </w:t>
                              </w:r>
                              <w:r w:rsidR="006D46E2"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8BC5ED"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  <v:textbox>
                    <w:txbxContent>
                      <w:p w:rsidR="006D46E2" w:rsidRPr="00310EAD" w:rsidRDefault="006D46E2" w:rsidP="006D46E2">
                        <w:r>
                          <w:rPr>
                            <w:rFonts w:hint="eastAsia"/>
                          </w:rPr>
                          <w:t>项目经理</w:t>
                        </w:r>
                        <w:r w:rsidRPr="00310EAD">
                          <w:rPr>
                            <w:rFonts w:hint="eastAsia"/>
                          </w:rPr>
                          <w:t>：</w:t>
                        </w:r>
                        <w:r w:rsidR="00BC2EC3">
                          <w:rPr>
                            <w:rFonts w:hint="eastAsia"/>
                          </w:rPr>
                          <w:t>赵豪杰</w:t>
                        </w:r>
                      </w:p>
                      <w:p w:rsidR="006D46E2" w:rsidRDefault="006D46E2" w:rsidP="006D46E2">
                        <w:pPr>
                          <w:spacing w:after="240"/>
                        </w:pPr>
                        <w:r w:rsidRPr="00310EAD">
                          <w:rPr>
                            <w:rFonts w:hint="eastAsia"/>
                          </w:rPr>
                          <w:t>签字：</w:t>
                        </w:r>
                      </w:p>
                      <w:p w:rsidR="006D46E2" w:rsidRPr="00310EAD" w:rsidRDefault="00DB1089" w:rsidP="006D46E2">
                        <w:r>
                          <w:t>2018</w:t>
                        </w:r>
                        <w:r w:rsidR="006D46E2">
                          <w:rPr>
                            <w:rFonts w:hint="eastAsia"/>
                          </w:rPr>
                          <w:t xml:space="preserve">年  </w:t>
                        </w:r>
                        <w:r w:rsidR="006D46E2">
                          <w:t xml:space="preserve"> </w:t>
                        </w:r>
                        <w:r w:rsidR="006D46E2">
                          <w:rPr>
                            <w:rFonts w:hint="eastAsia"/>
                          </w:rPr>
                          <w:t xml:space="preserve">月 </w:t>
                        </w:r>
                        <w:r w:rsidR="006D46E2">
                          <w:t xml:space="preserve">  </w:t>
                        </w:r>
                        <w:r w:rsidR="006D46E2">
                          <w:rPr>
                            <w:rFonts w:hint="eastAsia"/>
                          </w:rPr>
                          <w:t>日</w:t>
                        </w:r>
                      </w:p>
                    </w:txbxContent>
                  </v:textbox>
                  <w10:wrap type="tight"/>
                </v:shape>
              </w:pict>
            </mc:Fallback>
          </mc:AlternateContent>
        </w:r>
      </w:del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leftChars="200" w:left="420"/>
      </w:pPr>
      <w:r w:rsidRPr="0070645C">
        <w:rPr>
          <w:rFonts w:hint="eastAsia"/>
        </w:rPr>
        <w:t>对该项目进行审阅并给予批准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D8796" wp14:editId="5A974062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57D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29" w:name="_Toc496433753"/>
    <w:p w:rsidR="006D46E2" w:rsidRDefault="006D46E2" w:rsidP="00114748">
      <w:pPr>
        <w:pStyle w:val="a"/>
        <w:numPr>
          <w:ilvl w:val="0"/>
          <w:numId w:val="0"/>
        </w:numPr>
        <w:ind w:left="425"/>
        <w:rPr>
          <w:rFonts w:hint="eastAsia"/>
          <w:b w:val="0"/>
          <w:sz w:val="16"/>
        </w:rPr>
        <w:pPrChange w:id="30" w:author="Windows 用户" w:date="2018-11-01T19:09:00Z">
          <w:pPr>
            <w:pStyle w:val="a"/>
          </w:pPr>
        </w:pPrChange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8DE6F6" wp14:editId="19E252C5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杨枨</w:t>
                            </w:r>
                            <w:r w:rsidRPr="00310EAD">
                              <w:t xml:space="preserve"> </w:t>
                            </w:r>
                          </w:p>
                          <w:p w:rsidR="006D46E2" w:rsidRDefault="006D46E2" w:rsidP="006D46E2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/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6F6"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杨枨</w:t>
                      </w:r>
                      <w:r w:rsidRPr="00310EAD">
                        <w:t xml:space="preserve"> </w:t>
                      </w:r>
                    </w:p>
                    <w:p w:rsidR="006D46E2" w:rsidRDefault="006D46E2" w:rsidP="006D46E2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/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8E1C85" wp14:editId="58E8E2B2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:rsidR="006D46E2" w:rsidRPr="00FA0CBB" w:rsidRDefault="00DB1089" w:rsidP="006D46E2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5"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侯宏仑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</w:p>
                    <w:p w:rsidR="006D46E2" w:rsidRPr="00FA0CBB" w:rsidRDefault="00DB1089" w:rsidP="006D46E2">
                      <w:pPr>
                        <w:tabs>
                          <w:tab w:val="left" w:pos="3368"/>
                        </w:tabs>
                      </w:pPr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29"/>
    </w:p>
    <w:p w:rsidR="006D46E2" w:rsidRPr="004B6D19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9C1180" w:rsidRPr="006D46E2" w:rsidRDefault="009C1180" w:rsidP="006D46E2"/>
    <w:sectPr w:rsidR="009C1180" w:rsidRPr="006D46E2" w:rsidSect="005F0667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CC2" w:rsidRDefault="00802CC2" w:rsidP="006D46E2">
      <w:r>
        <w:separator/>
      </w:r>
    </w:p>
  </w:endnote>
  <w:endnote w:type="continuationSeparator" w:id="0">
    <w:p w:rsidR="00802CC2" w:rsidRDefault="00802CC2" w:rsidP="006D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0667" w:rsidRDefault="008B2E73" w:rsidP="005F0667">
            <w:pPr>
              <w:pStyle w:val="a8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8D734E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8D734E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5F0667" w:rsidRDefault="00802C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CC2" w:rsidRDefault="00802CC2" w:rsidP="006D46E2">
      <w:r>
        <w:separator/>
      </w:r>
    </w:p>
  </w:footnote>
  <w:footnote w:type="continuationSeparator" w:id="0">
    <w:p w:rsidR="00802CC2" w:rsidRDefault="00802CC2" w:rsidP="006D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D25" w:rsidRDefault="00802CC2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left:0;text-align:left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5" w:rsidRDefault="00BD52C5">
    <w:pPr>
      <w:pStyle w:val="a6"/>
    </w:pPr>
    <w:r>
      <w:rPr>
        <w:rFonts w:hint="eastAsia"/>
      </w:rPr>
      <w:t>PRD-2018-G06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7"/>
    <w:rsid w:val="00031AE6"/>
    <w:rsid w:val="000943BA"/>
    <w:rsid w:val="000D2258"/>
    <w:rsid w:val="00103182"/>
    <w:rsid w:val="00114748"/>
    <w:rsid w:val="0011719E"/>
    <w:rsid w:val="0017135B"/>
    <w:rsid w:val="001C0E10"/>
    <w:rsid w:val="00225942"/>
    <w:rsid w:val="003450D1"/>
    <w:rsid w:val="003A5EAE"/>
    <w:rsid w:val="003C6EFD"/>
    <w:rsid w:val="0041644B"/>
    <w:rsid w:val="00465D4D"/>
    <w:rsid w:val="004D2784"/>
    <w:rsid w:val="00547935"/>
    <w:rsid w:val="00684827"/>
    <w:rsid w:val="006D3912"/>
    <w:rsid w:val="006D46E2"/>
    <w:rsid w:val="00700865"/>
    <w:rsid w:val="007A3105"/>
    <w:rsid w:val="00802CC2"/>
    <w:rsid w:val="00820337"/>
    <w:rsid w:val="008B2E73"/>
    <w:rsid w:val="008D734E"/>
    <w:rsid w:val="008F665D"/>
    <w:rsid w:val="00977925"/>
    <w:rsid w:val="009C1180"/>
    <w:rsid w:val="00A15E95"/>
    <w:rsid w:val="00A46D67"/>
    <w:rsid w:val="00A50A77"/>
    <w:rsid w:val="00A519BB"/>
    <w:rsid w:val="00A6426D"/>
    <w:rsid w:val="00AF72FA"/>
    <w:rsid w:val="00BC2EC3"/>
    <w:rsid w:val="00BD52C5"/>
    <w:rsid w:val="00C66D25"/>
    <w:rsid w:val="00CE7390"/>
    <w:rsid w:val="00D527D7"/>
    <w:rsid w:val="00DA4334"/>
    <w:rsid w:val="00DB1089"/>
    <w:rsid w:val="00EE71BB"/>
    <w:rsid w:val="00F11D7B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6F7F7"/>
  <w15:chartTrackingRefBased/>
  <w15:docId w15:val="{F564C086-7BAE-4429-A625-59CDA09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6E2"/>
    <w:pPr>
      <w:widowControl w:val="0"/>
      <w:jc w:val="both"/>
    </w:pPr>
  </w:style>
  <w:style w:type="paragraph" w:styleId="1">
    <w:name w:val="heading 1"/>
    <w:basedOn w:val="a2"/>
    <w:next w:val="a2"/>
    <w:link w:val="10"/>
    <w:qFormat/>
    <w:rsid w:val="006D46E2"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D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D46E2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D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D46E2"/>
    <w:rPr>
      <w:sz w:val="18"/>
      <w:szCs w:val="18"/>
    </w:rPr>
  </w:style>
  <w:style w:type="character" w:customStyle="1" w:styleId="10">
    <w:name w:val="标题 1 字符"/>
    <w:basedOn w:val="a3"/>
    <w:link w:val="1"/>
    <w:rsid w:val="006D46E2"/>
    <w:rPr>
      <w:rFonts w:ascii="宋体" w:eastAsia="宋体" w:hAnsi="Times New Roman" w:cs="Times New Roman"/>
      <w:b/>
      <w:bCs/>
      <w:kern w:val="44"/>
      <w:sz w:val="32"/>
      <w:szCs w:val="44"/>
    </w:rPr>
  </w:style>
  <w:style w:type="table" w:styleId="aa">
    <w:name w:val="Table Grid"/>
    <w:basedOn w:val="a4"/>
    <w:qFormat/>
    <w:rsid w:val="006D46E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三级标题"/>
    <w:basedOn w:val="a0"/>
    <w:next w:val="a2"/>
    <w:autoRedefine/>
    <w:qFormat/>
    <w:rsid w:val="006D46E2"/>
    <w:pPr>
      <w:numPr>
        <w:ilvl w:val="2"/>
      </w:numPr>
      <w:tabs>
        <w:tab w:val="num" w:pos="360"/>
        <w:tab w:val="num" w:pos="1470"/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6D46E2"/>
    <w:pPr>
      <w:numPr>
        <w:ilvl w:val="1"/>
      </w:numPr>
      <w:tabs>
        <w:tab w:val="num" w:pos="360"/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b"/>
    <w:autoRedefine/>
    <w:qFormat/>
    <w:rsid w:val="006D46E2"/>
    <w:pPr>
      <w:numPr>
        <w:numId w:val="2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b">
    <w:name w:val="一级标题 字符"/>
    <w:basedOn w:val="a3"/>
    <w:link w:val="a"/>
    <w:rsid w:val="006D46E2"/>
    <w:rPr>
      <w:rFonts w:eastAsia="宋体"/>
      <w:b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093C9-DFD7-4E79-98EA-749125AE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2018-09-28T12:50:00Z</dcterms:created>
  <dcterms:modified xsi:type="dcterms:W3CDTF">2018-11-01T11:12:00Z</dcterms:modified>
</cp:coreProperties>
</file>